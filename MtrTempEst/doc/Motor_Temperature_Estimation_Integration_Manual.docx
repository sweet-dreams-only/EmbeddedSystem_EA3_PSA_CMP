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4A781C">
        <w:t xml:space="preserve"> </w:t>
      </w:r>
      <w:proofErr w:type="spellStart"/>
      <w:r w:rsidR="00E802A7">
        <w:t>Mtr</w:t>
      </w:r>
      <w:r w:rsidR="0007683D">
        <w:t>TempEst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4421C7">
        <w:fldChar w:fldCharType="begin"/>
      </w:r>
      <w:r w:rsidR="004A781C">
        <w:instrText xml:space="preserve"> DOCVARIABLE "MDDRevNum" \* MERGEFORMAT </w:instrText>
      </w:r>
      <w:r w:rsidR="004421C7">
        <w:fldChar w:fldCharType="end"/>
      </w:r>
      <w:r w:rsidR="004421C7">
        <w:fldChar w:fldCharType="begin"/>
      </w:r>
      <w:r w:rsidR="004A781C">
        <w:instrText xml:space="preserve"> DOCVARIABLE "MDDRevNum" \* MERGEFORMAT </w:instrText>
      </w:r>
      <w:r w:rsidR="004421C7">
        <w:fldChar w:fldCharType="end"/>
      </w:r>
    </w:p>
    <w:p w:rsidR="00AA7D13" w:rsidRDefault="004421C7">
      <w:pPr>
        <w:pStyle w:val="TOC1"/>
        <w:tabs>
          <w:tab w:val="left" w:pos="400"/>
          <w:tab w:val="right" w:leader="dot" w:pos="8630"/>
        </w:tabs>
        <w:rPr>
          <w:ins w:id="0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ins w:id="1" w:author="Creager, Kathleen" w:date="2013-09-04T14:29:00Z">
        <w:r w:rsidR="00AA7D13" w:rsidRPr="00855CF0">
          <w:rPr>
            <w:rStyle w:val="Hyperlink"/>
            <w:noProof/>
          </w:rPr>
          <w:fldChar w:fldCharType="begin"/>
        </w:r>
        <w:r w:rsidR="00AA7D13" w:rsidRPr="00855CF0">
          <w:rPr>
            <w:rStyle w:val="Hyperlink"/>
            <w:noProof/>
          </w:rPr>
          <w:instrText xml:space="preserve"> </w:instrText>
        </w:r>
        <w:r w:rsidR="00AA7D13">
          <w:rPr>
            <w:noProof/>
          </w:rPr>
          <w:instrText>HYPERLINK \l "_Toc366068308"</w:instrText>
        </w:r>
        <w:r w:rsidR="00AA7D13" w:rsidRPr="00855CF0">
          <w:rPr>
            <w:rStyle w:val="Hyperlink"/>
            <w:noProof/>
          </w:rPr>
          <w:instrText xml:space="preserve"> </w:instrText>
        </w:r>
        <w:r w:rsidR="00AA7D13" w:rsidRPr="00855CF0">
          <w:rPr>
            <w:rStyle w:val="Hyperlink"/>
            <w:noProof/>
          </w:rPr>
        </w:r>
        <w:r w:rsidR="00AA7D13" w:rsidRPr="00855CF0">
          <w:rPr>
            <w:rStyle w:val="Hyperlink"/>
            <w:noProof/>
          </w:rPr>
          <w:fldChar w:fldCharType="separate"/>
        </w:r>
        <w:r w:rsidR="00AA7D13" w:rsidRPr="00855CF0">
          <w:rPr>
            <w:rStyle w:val="Hyperlink"/>
            <w:noProof/>
          </w:rPr>
          <w:t>1</w:t>
        </w:r>
        <w:r w:rsidR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7D13" w:rsidRPr="00855CF0">
          <w:rPr>
            <w:rStyle w:val="Hyperlink"/>
            <w:noProof/>
          </w:rPr>
          <w:t>Dependencies</w:t>
        </w:r>
        <w:r w:rsidR="00AA7D13">
          <w:rPr>
            <w:noProof/>
            <w:webHidden/>
          </w:rPr>
          <w:tab/>
        </w:r>
        <w:r w:rsidR="00AA7D13">
          <w:rPr>
            <w:noProof/>
            <w:webHidden/>
          </w:rPr>
          <w:fldChar w:fldCharType="begin"/>
        </w:r>
        <w:r w:rsidR="00AA7D13">
          <w:rPr>
            <w:noProof/>
            <w:webHidden/>
          </w:rPr>
          <w:instrText xml:space="preserve"> PAGEREF _Toc366068308 \h </w:instrText>
        </w:r>
        <w:r w:rsidR="00AA7D13">
          <w:rPr>
            <w:noProof/>
            <w:webHidden/>
          </w:rPr>
        </w:r>
      </w:ins>
      <w:r w:rsidR="00AA7D13">
        <w:rPr>
          <w:noProof/>
          <w:webHidden/>
        </w:rPr>
        <w:fldChar w:fldCharType="separate"/>
      </w:r>
      <w:ins w:id="2" w:author="Creager, Kathleen" w:date="2013-09-04T14:29:00Z">
        <w:r w:rsidR="00AA7D13">
          <w:rPr>
            <w:noProof/>
            <w:webHidden/>
          </w:rPr>
          <w:t>3</w:t>
        </w:r>
        <w:r w:rsidR="00AA7D13">
          <w:rPr>
            <w:noProof/>
            <w:webHidden/>
          </w:rPr>
          <w:fldChar w:fldCharType="end"/>
        </w:r>
        <w:r w:rsidR="00AA7D13"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3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4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"_Toc366068309"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" w:author="Creager, Kathleen" w:date="2013-09-04T14:29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6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7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"_Toc366068310"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Global Functions(Non RTE)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" w:author="Creager, Kathleen" w:date="2013-09-04T14:29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1"/>
        <w:tabs>
          <w:tab w:val="left" w:pos="400"/>
          <w:tab w:val="right" w:leader="dot" w:pos="8630"/>
        </w:tabs>
        <w:rPr>
          <w:ins w:id="9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10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"_Toc366068311"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" w:author="Creager, Kathleen" w:date="2013-09-04T14:2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12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13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"_Toc366068312"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Creager, Kathleen" w:date="2013-09-04T14:2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15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16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"_Toc366068313"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Creager, Kathleen" w:date="2013-09-04T14:2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3"/>
        <w:tabs>
          <w:tab w:val="left" w:pos="1100"/>
          <w:tab w:val="right" w:leader="dot" w:pos="8630"/>
        </w:tabs>
        <w:rPr>
          <w:ins w:id="18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19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"_Toc366068314"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Da Vinci Parameter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Creager, Kathleen" w:date="2013-09-04T14:2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3"/>
        <w:tabs>
          <w:tab w:val="left" w:pos="1100"/>
          <w:tab w:val="right" w:leader="dot" w:pos="8630"/>
        </w:tabs>
        <w:rPr>
          <w:ins w:id="21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22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"_Toc366068315"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DaVinci Interrupt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Creager, Kathleen" w:date="2013-09-04T14:2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3"/>
        <w:tabs>
          <w:tab w:val="left" w:pos="1100"/>
          <w:tab w:val="right" w:leader="dot" w:pos="8630"/>
        </w:tabs>
        <w:rPr>
          <w:ins w:id="24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25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"_Toc366068316"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Creager, Kathleen" w:date="2013-09-04T14:2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1"/>
        <w:tabs>
          <w:tab w:val="left" w:pos="400"/>
          <w:tab w:val="right" w:leader="dot" w:pos="8630"/>
        </w:tabs>
        <w:rPr>
          <w:ins w:id="27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28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"_Toc366068335"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30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31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"_Toc366068336"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33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34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"_Toc366068337"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AmbTemp_DegC_f32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36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37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"_Toc366068338"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CtrlTempFinal_DegC_f32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39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40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"_Toc366068339"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EngTemp_DegC_f32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42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43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"_Toc366068340"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EstPkCurr_AmpSq_f32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45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46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"_Toc366068341"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HwVel_HwRadpS_f32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48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49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"_Toc366068342"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ScomAMDefeat_Cnt_lgc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51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52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"_Toc366068343"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ScomTempDataRcvd_Cnt_lgc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54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55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"_Toc366068344"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Required Global Data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57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58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"_Toc366068345"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AssistMechTempEst_DegC_f32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60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61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"_Toc366068346"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CuTempEst_DegC_f32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63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64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"_Toc366068347"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MagTempEst_DegC_f32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66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67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"_Toc366068348"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SiTempEst_DegC_f32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69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70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"_Toc366068349"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" w:author="Creager, Kathleen" w:date="2013-09-04T14:2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1"/>
        <w:tabs>
          <w:tab w:val="left" w:pos="400"/>
          <w:tab w:val="right" w:leader="dot" w:pos="8630"/>
        </w:tabs>
        <w:rPr>
          <w:ins w:id="72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73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"_Toc366068360"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Creager, Kathleen" w:date="2013-09-04T14:29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1"/>
        <w:tabs>
          <w:tab w:val="left" w:pos="400"/>
          <w:tab w:val="right" w:leader="dot" w:pos="8630"/>
        </w:tabs>
        <w:rPr>
          <w:ins w:id="75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76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"_Toc366068361"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" w:author="Creager, Kathleen" w:date="2013-09-04T14:2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78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79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"_Toc366068362"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" w:author="Creager, Kathleen" w:date="2013-09-04T14:2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81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82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"_Toc366068363"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" w:author="Creager, Kathleen" w:date="2013-09-04T14:2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84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85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"_Toc366068364"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Non 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Creager, Kathleen" w:date="2013-09-04T14:2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87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88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"_Toc366068365"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" w:author="Creager, Kathleen" w:date="2013-09-04T14:2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1"/>
        <w:tabs>
          <w:tab w:val="left" w:pos="400"/>
          <w:tab w:val="right" w:leader="dot" w:pos="8630"/>
        </w:tabs>
        <w:rPr>
          <w:ins w:id="90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91" w:author="Creager, Kathleen" w:date="2013-09-04T14:29:00Z">
        <w:r w:rsidRPr="00855CF0">
          <w:rPr>
            <w:rStyle w:val="Hyperlink"/>
            <w:noProof/>
          </w:rPr>
          <w:lastRenderedPageBreak/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"_Toc366068366"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" w:author="Creager, Kathleen" w:date="2013-09-04T14:2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93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94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"_Toc366068367"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" w:author="Creager, Kathleen" w:date="2013-09-04T14:2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2"/>
        <w:rPr>
          <w:ins w:id="96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97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"_Toc366068368"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Creager, Kathleen" w:date="2013-09-04T14:2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AA7D13" w:rsidRDefault="00AA7D13">
      <w:pPr>
        <w:pStyle w:val="TOC1"/>
        <w:tabs>
          <w:tab w:val="left" w:pos="400"/>
          <w:tab w:val="right" w:leader="dot" w:pos="8630"/>
        </w:tabs>
        <w:rPr>
          <w:ins w:id="99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ins w:id="100" w:author="Creager, Kathleen" w:date="2013-09-04T14:29:00Z">
        <w:r w:rsidRPr="00855CF0">
          <w:rPr>
            <w:rStyle w:val="Hyperlink"/>
            <w:noProof/>
          </w:rPr>
          <w:fldChar w:fldCharType="begin"/>
        </w:r>
        <w:r w:rsidRPr="00855CF0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"_Toc366068369"</w:instrText>
        </w:r>
        <w:r w:rsidRPr="00855CF0">
          <w:rPr>
            <w:rStyle w:val="Hyperlink"/>
            <w:noProof/>
          </w:rPr>
          <w:instrText xml:space="preserve"> </w:instrText>
        </w:r>
        <w:r w:rsidRPr="00855CF0">
          <w:rPr>
            <w:rStyle w:val="Hyperlink"/>
            <w:noProof/>
          </w:rPr>
        </w:r>
        <w:r w:rsidRPr="00855CF0">
          <w:rPr>
            <w:rStyle w:val="Hyperlink"/>
            <w:noProof/>
          </w:rPr>
          <w:fldChar w:fldCharType="separate"/>
        </w:r>
        <w:r w:rsidRPr="00855CF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CF0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_Toc366068369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" w:author="Creager, Kathleen" w:date="2013-09-04T14:2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55CF0">
          <w:rPr>
            <w:rStyle w:val="Hyperlink"/>
            <w:noProof/>
          </w:rPr>
          <w:fldChar w:fldCharType="end"/>
        </w:r>
      </w:ins>
    </w:p>
    <w:p w:rsidR="00590D11" w:rsidDel="00AA7D13" w:rsidRDefault="00590D11">
      <w:pPr>
        <w:pStyle w:val="TOC1"/>
        <w:tabs>
          <w:tab w:val="left" w:pos="400"/>
          <w:tab w:val="right" w:leader="dot" w:pos="8630"/>
        </w:tabs>
        <w:rPr>
          <w:del w:id="102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03" w:author="Creager, Kathleen" w:date="2013-09-04T14:29:00Z">
        <w:r w:rsidRPr="00AA7D13" w:rsidDel="00AA7D13">
          <w:rPr>
            <w:noProof/>
            <w:rPrChange w:id="104" w:author="Creager, Kathleen" w:date="2013-09-04T14:29:00Z">
              <w:rPr>
                <w:rStyle w:val="Hyperlink"/>
                <w:noProof/>
              </w:rPr>
            </w:rPrChange>
          </w:rPr>
          <w:delText>1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05" w:author="Creager, Kathleen" w:date="2013-09-04T14:29:00Z">
              <w:rPr>
                <w:rStyle w:val="Hyperlink"/>
                <w:noProof/>
              </w:rPr>
            </w:rPrChange>
          </w:rPr>
          <w:delText>Dependencies</w:delText>
        </w:r>
        <w:r w:rsidDel="00AA7D13">
          <w:rPr>
            <w:noProof/>
            <w:webHidden/>
          </w:rPr>
          <w:tab/>
          <w:delText>2</w:delText>
        </w:r>
      </w:del>
    </w:p>
    <w:p w:rsidR="00590D11" w:rsidDel="00AA7D13" w:rsidRDefault="00590D11">
      <w:pPr>
        <w:pStyle w:val="TOC2"/>
        <w:rPr>
          <w:del w:id="106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07" w:author="Creager, Kathleen" w:date="2013-09-04T14:29:00Z">
        <w:r w:rsidRPr="00AA7D13" w:rsidDel="00AA7D13">
          <w:rPr>
            <w:noProof/>
            <w:rPrChange w:id="108" w:author="Creager, Kathleen" w:date="2013-09-04T14:29:00Z">
              <w:rPr>
                <w:rStyle w:val="Hyperlink"/>
                <w:noProof/>
              </w:rPr>
            </w:rPrChange>
          </w:rPr>
          <w:delText>1.1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09" w:author="Creager, Kathleen" w:date="2013-09-04T14:29:00Z">
              <w:rPr>
                <w:rStyle w:val="Hyperlink"/>
                <w:noProof/>
              </w:rPr>
            </w:rPrChange>
          </w:rPr>
          <w:delText>SWCs</w:delText>
        </w:r>
        <w:r w:rsidDel="00AA7D13">
          <w:rPr>
            <w:noProof/>
            <w:webHidden/>
          </w:rPr>
          <w:tab/>
          <w:delText>2</w:delText>
        </w:r>
      </w:del>
    </w:p>
    <w:p w:rsidR="00590D11" w:rsidDel="00AA7D13" w:rsidRDefault="00590D11">
      <w:pPr>
        <w:pStyle w:val="TOC2"/>
        <w:rPr>
          <w:del w:id="110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11" w:author="Creager, Kathleen" w:date="2013-09-04T14:29:00Z">
        <w:r w:rsidRPr="00AA7D13" w:rsidDel="00AA7D13">
          <w:rPr>
            <w:noProof/>
            <w:rPrChange w:id="112" w:author="Creager, Kathleen" w:date="2013-09-04T14:29:00Z">
              <w:rPr>
                <w:rStyle w:val="Hyperlink"/>
                <w:noProof/>
              </w:rPr>
            </w:rPrChange>
          </w:rPr>
          <w:delText>1.2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13" w:author="Creager, Kathleen" w:date="2013-09-04T14:29:00Z">
              <w:rPr>
                <w:rStyle w:val="Hyperlink"/>
                <w:noProof/>
              </w:rPr>
            </w:rPrChange>
          </w:rPr>
          <w:delText>Configuration Files to be provided by Integration Project</w:delText>
        </w:r>
        <w:r w:rsidDel="00AA7D13">
          <w:rPr>
            <w:noProof/>
            <w:webHidden/>
          </w:rPr>
          <w:tab/>
          <w:delText>2</w:delText>
        </w:r>
      </w:del>
    </w:p>
    <w:p w:rsidR="00590D11" w:rsidDel="00AA7D13" w:rsidRDefault="00590D11">
      <w:pPr>
        <w:pStyle w:val="TOC2"/>
        <w:rPr>
          <w:del w:id="114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15" w:author="Creager, Kathleen" w:date="2013-09-04T14:29:00Z">
        <w:r w:rsidRPr="00AA7D13" w:rsidDel="00AA7D13">
          <w:rPr>
            <w:noProof/>
            <w:rPrChange w:id="116" w:author="Creager, Kathleen" w:date="2013-09-04T14:29:00Z">
              <w:rPr>
                <w:rStyle w:val="Hyperlink"/>
                <w:noProof/>
              </w:rPr>
            </w:rPrChange>
          </w:rPr>
          <w:delText>1.3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17" w:author="Creager, Kathleen" w:date="2013-09-04T14:29:00Z">
              <w:rPr>
                <w:rStyle w:val="Hyperlink"/>
                <w:noProof/>
              </w:rPr>
            </w:rPrChange>
          </w:rPr>
          <w:delText>Functions to be provided to Integration Project</w:delText>
        </w:r>
        <w:r w:rsidDel="00AA7D13">
          <w:rPr>
            <w:noProof/>
            <w:webHidden/>
          </w:rPr>
          <w:tab/>
          <w:delText>2</w:delText>
        </w:r>
      </w:del>
    </w:p>
    <w:p w:rsidR="00590D11" w:rsidDel="00AA7D13" w:rsidRDefault="00590D11">
      <w:pPr>
        <w:pStyle w:val="TOC1"/>
        <w:tabs>
          <w:tab w:val="left" w:pos="400"/>
          <w:tab w:val="right" w:leader="dot" w:pos="8630"/>
        </w:tabs>
        <w:rPr>
          <w:del w:id="118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19" w:author="Creager, Kathleen" w:date="2013-09-04T14:29:00Z">
        <w:r w:rsidRPr="00AA7D13" w:rsidDel="00AA7D13">
          <w:rPr>
            <w:noProof/>
            <w:rPrChange w:id="120" w:author="Creager, Kathleen" w:date="2013-09-04T14:29:00Z">
              <w:rPr>
                <w:rStyle w:val="Hyperlink"/>
                <w:noProof/>
              </w:rPr>
            </w:rPrChange>
          </w:rPr>
          <w:delText>2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21" w:author="Creager, Kathleen" w:date="2013-09-04T14:29:00Z">
              <w:rPr>
                <w:rStyle w:val="Hyperlink"/>
                <w:noProof/>
              </w:rPr>
            </w:rPrChange>
          </w:rPr>
          <w:delText>Configuration</w:delText>
        </w:r>
        <w:r w:rsidDel="00AA7D13">
          <w:rPr>
            <w:noProof/>
            <w:webHidden/>
          </w:rPr>
          <w:tab/>
          <w:delText>3</w:delText>
        </w:r>
      </w:del>
    </w:p>
    <w:p w:rsidR="00590D11" w:rsidDel="00AA7D13" w:rsidRDefault="00590D11">
      <w:pPr>
        <w:pStyle w:val="TOC2"/>
        <w:rPr>
          <w:del w:id="122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23" w:author="Creager, Kathleen" w:date="2013-09-04T14:29:00Z">
        <w:r w:rsidRPr="00AA7D13" w:rsidDel="00AA7D13">
          <w:rPr>
            <w:noProof/>
            <w:rPrChange w:id="124" w:author="Creager, Kathleen" w:date="2013-09-04T14:29:00Z">
              <w:rPr>
                <w:rStyle w:val="Hyperlink"/>
                <w:noProof/>
              </w:rPr>
            </w:rPrChange>
          </w:rPr>
          <w:delText>2.1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25" w:author="Creager, Kathleen" w:date="2013-09-04T14:29:00Z">
              <w:rPr>
                <w:rStyle w:val="Hyperlink"/>
                <w:noProof/>
              </w:rPr>
            </w:rPrChange>
          </w:rPr>
          <w:delText>Build Time Config</w:delText>
        </w:r>
        <w:r w:rsidDel="00AA7D13">
          <w:rPr>
            <w:noProof/>
            <w:webHidden/>
          </w:rPr>
          <w:tab/>
          <w:delText>3</w:delText>
        </w:r>
      </w:del>
    </w:p>
    <w:p w:rsidR="00590D11" w:rsidDel="00AA7D13" w:rsidRDefault="00590D11">
      <w:pPr>
        <w:pStyle w:val="TOC2"/>
        <w:rPr>
          <w:del w:id="126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27" w:author="Creager, Kathleen" w:date="2013-09-04T14:29:00Z">
        <w:r w:rsidRPr="00AA7D13" w:rsidDel="00AA7D13">
          <w:rPr>
            <w:noProof/>
            <w:rPrChange w:id="128" w:author="Creager, Kathleen" w:date="2013-09-04T14:29:00Z">
              <w:rPr>
                <w:rStyle w:val="Hyperlink"/>
                <w:noProof/>
              </w:rPr>
            </w:rPrChange>
          </w:rPr>
          <w:delText>2.2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29" w:author="Creager, Kathleen" w:date="2013-09-04T14:29:00Z">
              <w:rPr>
                <w:rStyle w:val="Hyperlink"/>
                <w:noProof/>
              </w:rPr>
            </w:rPrChange>
          </w:rPr>
          <w:delText>Generator Config</w:delText>
        </w:r>
        <w:r w:rsidDel="00AA7D13">
          <w:rPr>
            <w:noProof/>
            <w:webHidden/>
          </w:rPr>
          <w:tab/>
          <w:delText>3</w:delText>
        </w:r>
      </w:del>
    </w:p>
    <w:p w:rsidR="00590D11" w:rsidDel="00AA7D13" w:rsidRDefault="00590D11">
      <w:pPr>
        <w:pStyle w:val="TOC1"/>
        <w:tabs>
          <w:tab w:val="left" w:pos="400"/>
          <w:tab w:val="right" w:leader="dot" w:pos="8630"/>
        </w:tabs>
        <w:rPr>
          <w:del w:id="130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31" w:author="Creager, Kathleen" w:date="2013-09-04T14:29:00Z">
        <w:r w:rsidRPr="00AA7D13" w:rsidDel="00AA7D13">
          <w:rPr>
            <w:noProof/>
            <w:rPrChange w:id="132" w:author="Creager, Kathleen" w:date="2013-09-04T14:29:00Z">
              <w:rPr>
                <w:rStyle w:val="Hyperlink"/>
                <w:noProof/>
              </w:rPr>
            </w:rPrChange>
          </w:rPr>
          <w:delText>3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33" w:author="Creager, Kathleen" w:date="2013-09-04T14:29:00Z">
              <w:rPr>
                <w:rStyle w:val="Hyperlink"/>
                <w:noProof/>
              </w:rPr>
            </w:rPrChange>
          </w:rPr>
          <w:delText>Integration</w:delText>
        </w:r>
        <w:r w:rsidDel="00AA7D13">
          <w:rPr>
            <w:noProof/>
            <w:webHidden/>
          </w:rPr>
          <w:tab/>
          <w:delText>4</w:delText>
        </w:r>
      </w:del>
    </w:p>
    <w:p w:rsidR="00590D11" w:rsidDel="00AA7D13" w:rsidRDefault="00590D11">
      <w:pPr>
        <w:pStyle w:val="TOC2"/>
        <w:rPr>
          <w:del w:id="134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35" w:author="Creager, Kathleen" w:date="2013-09-04T14:29:00Z">
        <w:r w:rsidRPr="00AA7D13" w:rsidDel="00AA7D13">
          <w:rPr>
            <w:noProof/>
            <w:rPrChange w:id="136" w:author="Creager, Kathleen" w:date="2013-09-04T14:29:00Z">
              <w:rPr>
                <w:rStyle w:val="Hyperlink"/>
                <w:noProof/>
              </w:rPr>
            </w:rPrChange>
          </w:rPr>
          <w:delText>3.1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37" w:author="Creager, Kathleen" w:date="2013-09-04T14:29:00Z">
              <w:rPr>
                <w:rStyle w:val="Hyperlink"/>
                <w:noProof/>
              </w:rPr>
            </w:rPrChange>
          </w:rPr>
          <w:delText>Global Data</w:delText>
        </w:r>
        <w:r w:rsidDel="00AA7D13">
          <w:rPr>
            <w:noProof/>
            <w:webHidden/>
          </w:rPr>
          <w:tab/>
          <w:delText>4</w:delText>
        </w:r>
      </w:del>
    </w:p>
    <w:p w:rsidR="00590D11" w:rsidDel="00AA7D13" w:rsidRDefault="00590D11">
      <w:pPr>
        <w:pStyle w:val="TOC2"/>
        <w:rPr>
          <w:del w:id="138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39" w:author="Creager, Kathleen" w:date="2013-09-04T14:29:00Z">
        <w:r w:rsidRPr="00AA7D13" w:rsidDel="00AA7D13">
          <w:rPr>
            <w:noProof/>
            <w:rPrChange w:id="140" w:author="Creager, Kathleen" w:date="2013-09-04T14:29:00Z">
              <w:rPr>
                <w:rStyle w:val="Hyperlink"/>
                <w:noProof/>
              </w:rPr>
            </w:rPrChange>
          </w:rPr>
          <w:delText>3.2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41" w:author="Creager, Kathleen" w:date="2013-09-04T14:29:00Z">
              <w:rPr>
                <w:rStyle w:val="Hyperlink"/>
                <w:noProof/>
              </w:rPr>
            </w:rPrChange>
          </w:rPr>
          <w:delText>Component Conflicts</w:delText>
        </w:r>
        <w:r w:rsidDel="00AA7D13">
          <w:rPr>
            <w:noProof/>
            <w:webHidden/>
          </w:rPr>
          <w:tab/>
          <w:delText>4</w:delText>
        </w:r>
      </w:del>
    </w:p>
    <w:p w:rsidR="00590D11" w:rsidDel="00AA7D13" w:rsidRDefault="00590D11">
      <w:pPr>
        <w:pStyle w:val="TOC2"/>
        <w:rPr>
          <w:del w:id="142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43" w:author="Creager, Kathleen" w:date="2013-09-04T14:29:00Z">
        <w:r w:rsidRPr="00AA7D13" w:rsidDel="00AA7D13">
          <w:rPr>
            <w:noProof/>
            <w:rPrChange w:id="144" w:author="Creager, Kathleen" w:date="2013-09-04T14:29:00Z">
              <w:rPr>
                <w:rStyle w:val="Hyperlink"/>
                <w:noProof/>
              </w:rPr>
            </w:rPrChange>
          </w:rPr>
          <w:delText>3.3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45" w:author="Creager, Kathleen" w:date="2013-09-04T14:29:00Z">
              <w:rPr>
                <w:rStyle w:val="Hyperlink"/>
                <w:noProof/>
              </w:rPr>
            </w:rPrChange>
          </w:rPr>
          <w:delText>Include Path</w:delText>
        </w:r>
        <w:r w:rsidDel="00AA7D13">
          <w:rPr>
            <w:noProof/>
            <w:webHidden/>
          </w:rPr>
          <w:tab/>
          <w:delText>4</w:delText>
        </w:r>
      </w:del>
    </w:p>
    <w:p w:rsidR="00590D11" w:rsidDel="00AA7D13" w:rsidRDefault="00590D11">
      <w:pPr>
        <w:pStyle w:val="TOC2"/>
        <w:rPr>
          <w:del w:id="146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47" w:author="Creager, Kathleen" w:date="2013-09-04T14:29:00Z">
        <w:r w:rsidRPr="00AA7D13" w:rsidDel="00AA7D13">
          <w:rPr>
            <w:noProof/>
            <w:rPrChange w:id="148" w:author="Creager, Kathleen" w:date="2013-09-04T14:29:00Z">
              <w:rPr>
                <w:rStyle w:val="Hyperlink"/>
                <w:noProof/>
              </w:rPr>
            </w:rPrChange>
          </w:rPr>
          <w:delText>3.4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49" w:author="Creager, Kathleen" w:date="2013-09-04T14:29:00Z">
              <w:rPr>
                <w:rStyle w:val="Hyperlink"/>
                <w:noProof/>
              </w:rPr>
            </w:rPrChange>
          </w:rPr>
          <w:delText>Configurator Changes</w:delText>
        </w:r>
        <w:r w:rsidDel="00AA7D13">
          <w:rPr>
            <w:noProof/>
            <w:webHidden/>
          </w:rPr>
          <w:tab/>
          <w:delText>4</w:delText>
        </w:r>
      </w:del>
    </w:p>
    <w:p w:rsidR="00590D11" w:rsidDel="00AA7D13" w:rsidRDefault="00590D11">
      <w:pPr>
        <w:pStyle w:val="TOC1"/>
        <w:tabs>
          <w:tab w:val="left" w:pos="400"/>
          <w:tab w:val="right" w:leader="dot" w:pos="8630"/>
        </w:tabs>
        <w:rPr>
          <w:del w:id="150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51" w:author="Creager, Kathleen" w:date="2013-09-04T14:29:00Z">
        <w:r w:rsidRPr="00AA7D13" w:rsidDel="00AA7D13">
          <w:rPr>
            <w:noProof/>
            <w:rPrChange w:id="152" w:author="Creager, Kathleen" w:date="2013-09-04T14:29:00Z">
              <w:rPr>
                <w:rStyle w:val="Hyperlink"/>
                <w:noProof/>
              </w:rPr>
            </w:rPrChange>
          </w:rPr>
          <w:delText>4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53" w:author="Creager, Kathleen" w:date="2013-09-04T14:29:00Z">
              <w:rPr>
                <w:rStyle w:val="Hyperlink"/>
                <w:noProof/>
              </w:rPr>
            </w:rPrChange>
          </w:rPr>
          <w:delText>Runnable Scheduling</w:delText>
        </w:r>
        <w:r w:rsidDel="00AA7D13">
          <w:rPr>
            <w:noProof/>
            <w:webHidden/>
          </w:rPr>
          <w:tab/>
          <w:delText>5</w:delText>
        </w:r>
      </w:del>
    </w:p>
    <w:p w:rsidR="00590D11" w:rsidDel="00AA7D13" w:rsidRDefault="00590D11">
      <w:pPr>
        <w:pStyle w:val="TOC1"/>
        <w:tabs>
          <w:tab w:val="left" w:pos="400"/>
          <w:tab w:val="right" w:leader="dot" w:pos="8630"/>
        </w:tabs>
        <w:rPr>
          <w:del w:id="154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55" w:author="Creager, Kathleen" w:date="2013-09-04T14:29:00Z">
        <w:r w:rsidRPr="00AA7D13" w:rsidDel="00AA7D13">
          <w:rPr>
            <w:noProof/>
            <w:rPrChange w:id="156" w:author="Creager, Kathleen" w:date="2013-09-04T14:29:00Z">
              <w:rPr>
                <w:rStyle w:val="Hyperlink"/>
                <w:noProof/>
              </w:rPr>
            </w:rPrChange>
          </w:rPr>
          <w:delText>5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57" w:author="Creager, Kathleen" w:date="2013-09-04T14:29:00Z">
              <w:rPr>
                <w:rStyle w:val="Hyperlink"/>
                <w:noProof/>
              </w:rPr>
            </w:rPrChange>
          </w:rPr>
          <w:delText>Memory Mapping</w:delText>
        </w:r>
        <w:r w:rsidDel="00AA7D13">
          <w:rPr>
            <w:noProof/>
            <w:webHidden/>
          </w:rPr>
          <w:tab/>
          <w:delText>6</w:delText>
        </w:r>
      </w:del>
    </w:p>
    <w:p w:rsidR="00590D11" w:rsidDel="00AA7D13" w:rsidRDefault="00590D11">
      <w:pPr>
        <w:pStyle w:val="TOC2"/>
        <w:rPr>
          <w:del w:id="158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59" w:author="Creager, Kathleen" w:date="2013-09-04T14:29:00Z">
        <w:r w:rsidRPr="00AA7D13" w:rsidDel="00AA7D13">
          <w:rPr>
            <w:noProof/>
            <w:rPrChange w:id="160" w:author="Creager, Kathleen" w:date="2013-09-04T14:29:00Z">
              <w:rPr>
                <w:rStyle w:val="Hyperlink"/>
                <w:noProof/>
              </w:rPr>
            </w:rPrChange>
          </w:rPr>
          <w:delText>5.1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61" w:author="Creager, Kathleen" w:date="2013-09-04T14:29:00Z">
              <w:rPr>
                <w:rStyle w:val="Hyperlink"/>
                <w:noProof/>
              </w:rPr>
            </w:rPrChange>
          </w:rPr>
          <w:delText>Mapping</w:delText>
        </w:r>
        <w:r w:rsidDel="00AA7D13">
          <w:rPr>
            <w:noProof/>
            <w:webHidden/>
          </w:rPr>
          <w:tab/>
          <w:delText>6</w:delText>
        </w:r>
      </w:del>
    </w:p>
    <w:p w:rsidR="00590D11" w:rsidDel="00AA7D13" w:rsidRDefault="00590D11">
      <w:pPr>
        <w:pStyle w:val="TOC2"/>
        <w:rPr>
          <w:del w:id="162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63" w:author="Creager, Kathleen" w:date="2013-09-04T14:29:00Z">
        <w:r w:rsidRPr="00AA7D13" w:rsidDel="00AA7D13">
          <w:rPr>
            <w:noProof/>
            <w:rPrChange w:id="164" w:author="Creager, Kathleen" w:date="2013-09-04T14:29:00Z">
              <w:rPr>
                <w:rStyle w:val="Hyperlink"/>
                <w:noProof/>
              </w:rPr>
            </w:rPrChange>
          </w:rPr>
          <w:delText>5.2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65" w:author="Creager, Kathleen" w:date="2013-09-04T14:29:00Z">
              <w:rPr>
                <w:rStyle w:val="Hyperlink"/>
                <w:noProof/>
              </w:rPr>
            </w:rPrChange>
          </w:rPr>
          <w:delText>Usage</w:delText>
        </w:r>
        <w:r w:rsidDel="00AA7D13">
          <w:rPr>
            <w:noProof/>
            <w:webHidden/>
          </w:rPr>
          <w:tab/>
          <w:delText>6</w:delText>
        </w:r>
      </w:del>
    </w:p>
    <w:p w:rsidR="00590D11" w:rsidDel="00AA7D13" w:rsidRDefault="00590D11">
      <w:pPr>
        <w:pStyle w:val="TOC1"/>
        <w:tabs>
          <w:tab w:val="left" w:pos="400"/>
          <w:tab w:val="right" w:leader="dot" w:pos="8630"/>
        </w:tabs>
        <w:rPr>
          <w:del w:id="166" w:author="Creager, Kathleen" w:date="2013-09-04T14:29:00Z"/>
          <w:rFonts w:asciiTheme="minorHAnsi" w:eastAsiaTheme="minorEastAsia" w:hAnsiTheme="minorHAnsi" w:cstheme="minorBidi"/>
          <w:noProof/>
          <w:sz w:val="22"/>
          <w:szCs w:val="22"/>
        </w:rPr>
      </w:pPr>
      <w:del w:id="167" w:author="Creager, Kathleen" w:date="2013-09-04T14:29:00Z">
        <w:r w:rsidRPr="00AA7D13" w:rsidDel="00AA7D13">
          <w:rPr>
            <w:noProof/>
            <w:rPrChange w:id="168" w:author="Creager, Kathleen" w:date="2013-09-04T14:29:00Z">
              <w:rPr>
                <w:rStyle w:val="Hyperlink"/>
                <w:noProof/>
              </w:rPr>
            </w:rPrChange>
          </w:rPr>
          <w:delText>6</w:delText>
        </w:r>
        <w:r w:rsidDel="00AA7D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7D13" w:rsidDel="00AA7D13">
          <w:rPr>
            <w:noProof/>
            <w:rPrChange w:id="169" w:author="Creager, Kathleen" w:date="2013-09-04T14:29:00Z">
              <w:rPr>
                <w:rStyle w:val="Hyperlink"/>
                <w:noProof/>
              </w:rPr>
            </w:rPrChange>
          </w:rPr>
          <w:delText>Revision Control Log</w:delText>
        </w:r>
        <w:r w:rsidDel="00AA7D13">
          <w:rPr>
            <w:noProof/>
            <w:webHidden/>
          </w:rPr>
          <w:tab/>
          <w:delText>7</w:delText>
        </w:r>
      </w:del>
    </w:p>
    <w:p w:rsidR="00B70668" w:rsidRDefault="004421C7" w:rsidP="00B70668">
      <w:r>
        <w:fldChar w:fldCharType="end"/>
      </w:r>
      <w:bookmarkStart w:id="170" w:name="_GoBack"/>
      <w:bookmarkEnd w:id="170"/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171" w:name="_Toc366068308"/>
      <w:r w:rsidRPr="00B27D95">
        <w:lastRenderedPageBreak/>
        <w:t>Dependencies</w:t>
      </w:r>
      <w:bookmarkEnd w:id="171"/>
    </w:p>
    <w:p w:rsidR="00916B39" w:rsidRDefault="00B27D95" w:rsidP="00B27D95">
      <w:pPr>
        <w:pStyle w:val="Heading2"/>
      </w:pPr>
      <w:bookmarkStart w:id="172" w:name="_Toc366068309"/>
      <w:r>
        <w:t>SWCs</w:t>
      </w:r>
      <w:bookmarkEnd w:id="17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AD699E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E1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02A7" w:rsidRDefault="00E802A7" w:rsidP="00E802A7">
      <w:pPr>
        <w:pStyle w:val="Heading2"/>
        <w:rPr>
          <w:ins w:id="173" w:author="Creager, Kathleen" w:date="2013-09-04T14:17:00Z"/>
        </w:rPr>
      </w:pPr>
      <w:bookmarkStart w:id="174" w:name="_Toc357692820"/>
      <w:bookmarkStart w:id="175" w:name="_Toc366068310"/>
      <w:ins w:id="176" w:author="Creager, Kathleen" w:date="2013-09-04T14:17:00Z">
        <w:r>
          <w:t xml:space="preserve">Global </w:t>
        </w:r>
        <w:proofErr w:type="gramStart"/>
        <w:r>
          <w:t>Functions(</w:t>
        </w:r>
        <w:proofErr w:type="gramEnd"/>
        <w:r>
          <w:t>Non RTE) to be provided to Integration Project</w:t>
        </w:r>
        <w:bookmarkEnd w:id="174"/>
        <w:bookmarkEnd w:id="175"/>
      </w:ins>
    </w:p>
    <w:p w:rsidR="00E802A7" w:rsidRDefault="00E802A7" w:rsidP="00E802A7">
      <w:pPr>
        <w:spacing w:after="0"/>
        <w:rPr>
          <w:ins w:id="177" w:author="Creager, Kathleen" w:date="2013-09-04T14:17:00Z"/>
          <w:rFonts w:ascii="Arial" w:hAnsi="Arial"/>
          <w:b/>
          <w:kern w:val="28"/>
          <w:sz w:val="28"/>
        </w:rPr>
      </w:pPr>
      <w:ins w:id="178" w:author="Creager, Kathleen" w:date="2013-09-04T14:17:00Z">
        <w:r>
          <w:t>&lt; Global function (except the ones that are defined in RTE modules) that is defined in this component but used by other function&gt;</w:t>
        </w:r>
      </w:ins>
    </w:p>
    <w:p w:rsidR="004527BC" w:rsidDel="00E802A7" w:rsidRDefault="007C4C59" w:rsidP="004825AF">
      <w:pPr>
        <w:pStyle w:val="Heading2"/>
        <w:rPr>
          <w:del w:id="179" w:author="Creager, Kathleen" w:date="2013-09-04T14:17:00Z"/>
        </w:rPr>
      </w:pPr>
      <w:del w:id="180" w:author="Creager, Kathleen" w:date="2013-09-04T14:17:00Z">
        <w:r w:rsidRPr="007C4C59" w:rsidDel="00E802A7">
          <w:delText>Configuration Files</w:delText>
        </w:r>
        <w:r w:rsidDel="00E802A7">
          <w:delText xml:space="preserve"> to be provided by Integration Project</w:delText>
        </w:r>
      </w:del>
    </w:p>
    <w:p w:rsidR="004825AF" w:rsidDel="00E802A7" w:rsidRDefault="00AD699E" w:rsidP="00B27D95">
      <w:pPr>
        <w:rPr>
          <w:del w:id="181" w:author="Creager, Kathleen" w:date="2013-09-04T14:17:00Z"/>
        </w:rPr>
      </w:pPr>
      <w:del w:id="182" w:author="Creager, Kathleen" w:date="2013-09-04T14:17:00Z">
        <w:r w:rsidDel="00E802A7">
          <w:delText>None</w:delText>
        </w:r>
      </w:del>
    </w:p>
    <w:p w:rsidR="00E17CA7" w:rsidDel="00E802A7" w:rsidRDefault="00E17CA7" w:rsidP="00B27D95">
      <w:pPr>
        <w:rPr>
          <w:del w:id="183" w:author="Creager, Kathleen" w:date="2013-09-04T14:17:00Z"/>
        </w:rPr>
      </w:pPr>
    </w:p>
    <w:p w:rsidR="004527BC" w:rsidDel="00E802A7" w:rsidRDefault="00002748" w:rsidP="004527BC">
      <w:pPr>
        <w:pStyle w:val="Heading2"/>
        <w:rPr>
          <w:del w:id="184" w:author="Creager, Kathleen" w:date="2013-09-04T14:17:00Z"/>
        </w:rPr>
      </w:pPr>
      <w:del w:id="185" w:author="Creager, Kathleen" w:date="2013-09-04T14:17:00Z">
        <w:r w:rsidDel="00E802A7">
          <w:delText xml:space="preserve">Functions to be provided </w:delText>
        </w:r>
        <w:r w:rsidR="00E17CA7" w:rsidDel="00E802A7">
          <w:delText>to</w:delText>
        </w:r>
        <w:r w:rsidDel="00E802A7">
          <w:delText xml:space="preserve"> Integration Project</w:delText>
        </w:r>
      </w:del>
    </w:p>
    <w:p w:rsidR="004527BC" w:rsidRDefault="00AD699E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186" w:name="_Toc366068311"/>
      <w:r>
        <w:lastRenderedPageBreak/>
        <w:t>Configuration</w:t>
      </w:r>
      <w:bookmarkEnd w:id="186"/>
    </w:p>
    <w:p w:rsidR="00E802A7" w:rsidRDefault="00E802A7" w:rsidP="00E802A7">
      <w:pPr>
        <w:pStyle w:val="Heading2"/>
        <w:rPr>
          <w:ins w:id="187" w:author="Creager, Kathleen" w:date="2013-09-04T14:18:00Z"/>
        </w:rPr>
      </w:pPr>
      <w:bookmarkStart w:id="188" w:name="_Toc357692822"/>
      <w:bookmarkStart w:id="189" w:name="_Toc366068312"/>
      <w:ins w:id="190" w:author="Creager, Kathleen" w:date="2013-09-04T14:18:00Z">
        <w:r>
          <w:t xml:space="preserve">Build Time </w:t>
        </w:r>
        <w:proofErr w:type="spellStart"/>
        <w:r>
          <w:t>Config</w:t>
        </w:r>
        <w:bookmarkEnd w:id="188"/>
        <w:bookmarkEnd w:id="189"/>
        <w:proofErr w:type="spellEnd"/>
      </w:ins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E802A7" w:rsidTr="0057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1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E802A7" w:rsidRDefault="00E802A7" w:rsidP="00573607">
            <w:pPr>
              <w:rPr>
                <w:ins w:id="192" w:author="Creager, Kathleen" w:date="2013-09-04T14:18:00Z"/>
              </w:rPr>
            </w:pPr>
            <w:ins w:id="193" w:author="Creager, Kathleen" w:date="2013-09-04T14:18:00Z">
              <w:r>
                <w:t>Modules</w:t>
              </w:r>
            </w:ins>
          </w:p>
        </w:tc>
        <w:tc>
          <w:tcPr>
            <w:tcW w:w="4771" w:type="dxa"/>
          </w:tcPr>
          <w:p w:rsidR="00E802A7" w:rsidRDefault="00E802A7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4" w:author="Creager, Kathleen" w:date="2013-09-04T14:18:00Z"/>
              </w:rPr>
            </w:pPr>
            <w:ins w:id="195" w:author="Creager, Kathleen" w:date="2013-09-04T14:18:00Z">
              <w:r>
                <w:t>Notes</w:t>
              </w:r>
            </w:ins>
          </w:p>
        </w:tc>
        <w:tc>
          <w:tcPr>
            <w:tcW w:w="827" w:type="dxa"/>
          </w:tcPr>
          <w:p w:rsidR="00E802A7" w:rsidRDefault="00E802A7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6" w:author="Creager, Kathleen" w:date="2013-09-04T14:18:00Z"/>
              </w:rPr>
            </w:pPr>
          </w:p>
        </w:tc>
      </w:tr>
      <w:tr w:rsidR="00E802A7" w:rsidTr="0057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97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E802A7" w:rsidRDefault="00E802A7" w:rsidP="00573607">
            <w:pPr>
              <w:rPr>
                <w:ins w:id="198" w:author="Creager, Kathleen" w:date="2013-09-04T14:18:00Z"/>
              </w:rPr>
            </w:pPr>
            <w:ins w:id="199" w:author="Creager, Kathleen" w:date="2013-09-04T14:18:00Z">
              <w:r>
                <w:t>None</w:t>
              </w:r>
            </w:ins>
          </w:p>
        </w:tc>
        <w:tc>
          <w:tcPr>
            <w:tcW w:w="4771" w:type="dxa"/>
          </w:tcPr>
          <w:p w:rsidR="00E802A7" w:rsidRDefault="00E802A7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0" w:author="Creager, Kathleen" w:date="2013-09-04T14:18:00Z"/>
              </w:rPr>
            </w:pPr>
          </w:p>
        </w:tc>
        <w:tc>
          <w:tcPr>
            <w:tcW w:w="827" w:type="dxa"/>
          </w:tcPr>
          <w:p w:rsidR="00E802A7" w:rsidRDefault="00E802A7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1" w:author="Creager, Kathleen" w:date="2013-09-04T14:18:00Z"/>
              </w:rPr>
            </w:pPr>
          </w:p>
        </w:tc>
      </w:tr>
    </w:tbl>
    <w:p w:rsidR="00E802A7" w:rsidRDefault="00E802A7" w:rsidP="00E802A7">
      <w:pPr>
        <w:pStyle w:val="Heading2"/>
        <w:rPr>
          <w:ins w:id="202" w:author="Creager, Kathleen" w:date="2013-09-04T14:18:00Z"/>
        </w:rPr>
      </w:pPr>
      <w:bookmarkStart w:id="203" w:name="_Toc357692823"/>
      <w:bookmarkStart w:id="204" w:name="OLE_LINK10"/>
      <w:bookmarkStart w:id="205" w:name="OLE_LINK11"/>
      <w:bookmarkStart w:id="206" w:name="_Toc366068313"/>
      <w:ins w:id="207" w:author="Creager, Kathleen" w:date="2013-09-04T14:18:00Z">
        <w:r w:rsidRPr="007C4C59">
          <w:t>Configuration Files</w:t>
        </w:r>
        <w:r>
          <w:t xml:space="preserve"> to be provided by Integration Project</w:t>
        </w:r>
        <w:bookmarkEnd w:id="203"/>
        <w:bookmarkEnd w:id="206"/>
      </w:ins>
    </w:p>
    <w:p w:rsidR="00E802A7" w:rsidRDefault="00E802A7" w:rsidP="00E802A7">
      <w:pPr>
        <w:pStyle w:val="Heading2"/>
        <w:numPr>
          <w:ilvl w:val="0"/>
          <w:numId w:val="0"/>
        </w:numPr>
        <w:ind w:left="576"/>
        <w:rPr>
          <w:ins w:id="208" w:author="Creager, Kathleen" w:date="2013-09-04T14:18:00Z"/>
        </w:rPr>
      </w:pPr>
    </w:p>
    <w:p w:rsidR="00E802A7" w:rsidRDefault="00E802A7" w:rsidP="00E802A7">
      <w:pPr>
        <w:rPr>
          <w:ins w:id="209" w:author="Creager, Kathleen" w:date="2013-09-04T14:18:00Z"/>
        </w:rPr>
      </w:pPr>
      <w:proofErr w:type="spellStart"/>
      <w:ins w:id="210" w:author="Creager, Kathleen" w:date="2013-09-04T14:18:00Z">
        <w:r>
          <w:t>Ap_MtrTempEst_</w:t>
        </w:r>
        <w:proofErr w:type="gramStart"/>
        <w:r>
          <w:t>Cfg.h</w:t>
        </w:r>
        <w:proofErr w:type="spellEnd"/>
        <w:r>
          <w:t xml:space="preserve">  generated</w:t>
        </w:r>
        <w:proofErr w:type="gramEnd"/>
        <w:r>
          <w:t xml:space="preserve"> by </w:t>
        </w:r>
      </w:ins>
      <w:ins w:id="211" w:author="Creager, Kathleen" w:date="2013-09-04T14:19:00Z">
        <w:r>
          <w:t>Ap_</w:t>
        </w:r>
      </w:ins>
      <w:ins w:id="212" w:author="Creager, Kathleen" w:date="2013-09-04T14:18:00Z">
        <w:r>
          <w:t>MtrTempEst_Cfg.h.tt</w:t>
        </w:r>
      </w:ins>
    </w:p>
    <w:p w:rsidR="00E802A7" w:rsidRDefault="00E802A7" w:rsidP="00E802A7">
      <w:pPr>
        <w:rPr>
          <w:ins w:id="213" w:author="Creager, Kathleen" w:date="2013-09-04T14:18:00Z"/>
        </w:rPr>
      </w:pPr>
    </w:p>
    <w:p w:rsidR="00E802A7" w:rsidRDefault="00E802A7" w:rsidP="00E802A7">
      <w:pPr>
        <w:pStyle w:val="Heading3"/>
        <w:rPr>
          <w:ins w:id="214" w:author="Creager, Kathleen" w:date="2013-09-04T14:18:00Z"/>
        </w:rPr>
      </w:pPr>
      <w:bookmarkStart w:id="215" w:name="_Toc357692824"/>
      <w:bookmarkStart w:id="216" w:name="OLE_LINK12"/>
      <w:bookmarkStart w:id="217" w:name="OLE_LINK13"/>
      <w:bookmarkStart w:id="218" w:name="_Toc357692825"/>
      <w:bookmarkStart w:id="219" w:name="_Toc366068314"/>
      <w:bookmarkEnd w:id="204"/>
      <w:bookmarkEnd w:id="205"/>
      <w:ins w:id="220" w:author="Creager, Kathleen" w:date="2013-09-04T14:18:00Z">
        <w:r>
          <w:t>Da Vinci Parameter Configuration Changes</w:t>
        </w:r>
        <w:bookmarkEnd w:id="215"/>
        <w:bookmarkEnd w:id="219"/>
      </w:ins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749"/>
        <w:gridCol w:w="3868"/>
        <w:gridCol w:w="1239"/>
      </w:tblGrid>
      <w:tr w:rsidR="00E802A7" w:rsidTr="0057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21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802A7" w:rsidRDefault="00E802A7" w:rsidP="00573607">
            <w:pPr>
              <w:rPr>
                <w:ins w:id="222" w:author="Creager, Kathleen" w:date="2013-09-04T14:18:00Z"/>
              </w:rPr>
            </w:pPr>
            <w:ins w:id="223" w:author="Creager, Kathleen" w:date="2013-09-04T14:18:00Z">
              <w:r>
                <w:t>Parameter</w:t>
              </w:r>
            </w:ins>
          </w:p>
        </w:tc>
        <w:tc>
          <w:tcPr>
            <w:tcW w:w="4200" w:type="dxa"/>
          </w:tcPr>
          <w:p w:rsidR="00E802A7" w:rsidRDefault="00E802A7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Creager, Kathleen" w:date="2013-09-04T14:18:00Z"/>
              </w:rPr>
            </w:pPr>
            <w:ins w:id="225" w:author="Creager, Kathleen" w:date="2013-09-04T14:18:00Z">
              <w:r>
                <w:t>Notes</w:t>
              </w:r>
            </w:ins>
          </w:p>
        </w:tc>
        <w:tc>
          <w:tcPr>
            <w:tcW w:w="1117" w:type="dxa"/>
          </w:tcPr>
          <w:p w:rsidR="00E802A7" w:rsidRDefault="00E802A7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Creager, Kathleen" w:date="2013-09-04T14:18:00Z"/>
              </w:rPr>
            </w:pPr>
            <w:ins w:id="227" w:author="Creager, Kathleen" w:date="2013-09-04T14:18:00Z">
              <w:r>
                <w:t>SWC</w:t>
              </w:r>
            </w:ins>
          </w:p>
        </w:tc>
      </w:tr>
      <w:tr w:rsidR="00E802A7" w:rsidTr="0057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ins w:id="228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802A7" w:rsidRPr="00E802A7" w:rsidRDefault="00E802A7" w:rsidP="00573607">
            <w:pPr>
              <w:rPr>
                <w:ins w:id="229" w:author="Creager, Kathleen" w:date="2013-09-04T14:18:00Z"/>
                <w:b w:val="0"/>
                <w:rPrChange w:id="230" w:author="Creager, Kathleen" w:date="2013-09-04T14:20:00Z">
                  <w:rPr>
                    <w:ins w:id="231" w:author="Creager, Kathleen" w:date="2013-09-04T14:18:00Z"/>
                  </w:rPr>
                </w:rPrChange>
              </w:rPr>
            </w:pPr>
            <w:proofErr w:type="spellStart"/>
            <w:ins w:id="232" w:author="Creager, Kathleen" w:date="2013-09-04T14:19:00Z">
              <w:r w:rsidRPr="00E802A7">
                <w:rPr>
                  <w:b w:val="0"/>
                  <w:rPrChange w:id="233" w:author="Creager, Kathleen" w:date="2013-09-04T14:20:00Z">
                    <w:rPr/>
                  </w:rPrChange>
                </w:rPr>
                <w:t>MtrTempEstGeneral</w:t>
              </w:r>
              <w:proofErr w:type="spellEnd"/>
              <w:r w:rsidRPr="00E802A7">
                <w:rPr>
                  <w:b w:val="0"/>
                  <w:rPrChange w:id="234" w:author="Creager, Kathleen" w:date="2013-09-04T14:20:00Z">
                    <w:rPr/>
                  </w:rPrChange>
                </w:rPr>
                <w:t>/</w:t>
              </w:r>
              <w:proofErr w:type="spellStart"/>
              <w:r w:rsidRPr="00E802A7">
                <w:rPr>
                  <w:b w:val="0"/>
                  <w:rPrChange w:id="235" w:author="Creager, Kathleen" w:date="2013-09-04T14:20:00Z">
                    <w:rPr/>
                  </w:rPrChange>
                </w:rPr>
                <w:t>MtrTempEstCPEnable</w:t>
              </w:r>
            </w:ins>
            <w:proofErr w:type="spellEnd"/>
          </w:p>
        </w:tc>
        <w:tc>
          <w:tcPr>
            <w:tcW w:w="4200" w:type="dxa"/>
          </w:tcPr>
          <w:p w:rsidR="00E802A7" w:rsidRPr="001C67A3" w:rsidRDefault="00E802A7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6" w:author="Creager, Kathleen" w:date="2013-09-04T14:18:00Z"/>
              </w:rPr>
            </w:pPr>
            <w:ins w:id="237" w:author="Creager, Kathleen" w:date="2013-09-04T14:20:00Z">
              <w:r>
                <w:t>To enable checkpoints</w:t>
              </w:r>
            </w:ins>
          </w:p>
        </w:tc>
        <w:tc>
          <w:tcPr>
            <w:tcW w:w="1117" w:type="dxa"/>
          </w:tcPr>
          <w:p w:rsidR="00E802A7" w:rsidRDefault="00E802A7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8" w:author="Creager, Kathleen" w:date="2013-09-04T14:18:00Z"/>
              </w:rPr>
            </w:pPr>
            <w:proofErr w:type="spellStart"/>
            <w:ins w:id="239" w:author="Creager, Kathleen" w:date="2013-09-04T14:20:00Z">
              <w:r>
                <w:t>MtrTempEst</w:t>
              </w:r>
            </w:ins>
            <w:proofErr w:type="spellEnd"/>
          </w:p>
        </w:tc>
      </w:tr>
      <w:bookmarkEnd w:id="216"/>
      <w:bookmarkEnd w:id="217"/>
    </w:tbl>
    <w:p w:rsidR="00E802A7" w:rsidRDefault="00E802A7" w:rsidP="00E802A7">
      <w:pPr>
        <w:rPr>
          <w:ins w:id="240" w:author="Creager, Kathleen" w:date="2013-09-04T14:18:00Z"/>
        </w:rPr>
      </w:pPr>
    </w:p>
    <w:p w:rsidR="00E802A7" w:rsidRDefault="00E802A7" w:rsidP="00E802A7">
      <w:pPr>
        <w:pStyle w:val="Heading3"/>
        <w:rPr>
          <w:ins w:id="241" w:author="Creager, Kathleen" w:date="2013-09-04T14:18:00Z"/>
        </w:rPr>
      </w:pPr>
      <w:bookmarkStart w:id="242" w:name="_Toc366068315"/>
      <w:proofErr w:type="spellStart"/>
      <w:ins w:id="243" w:author="Creager, Kathleen" w:date="2013-09-04T14:18:00Z">
        <w:r>
          <w:t>DaVinci</w:t>
        </w:r>
        <w:proofErr w:type="spellEnd"/>
        <w:r>
          <w:t xml:space="preserve"> Interrupt Configuration Changes</w:t>
        </w:r>
        <w:bookmarkEnd w:id="242"/>
      </w:ins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E802A7" w:rsidTr="0057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4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E802A7" w:rsidRDefault="00E802A7" w:rsidP="00573607">
            <w:pPr>
              <w:rPr>
                <w:ins w:id="245" w:author="Creager, Kathleen" w:date="2013-09-04T14:18:00Z"/>
              </w:rPr>
            </w:pPr>
            <w:ins w:id="246" w:author="Creager, Kathleen" w:date="2013-09-04T14:18:00Z">
              <w:r>
                <w:t>ISR Name</w:t>
              </w:r>
            </w:ins>
          </w:p>
        </w:tc>
        <w:tc>
          <w:tcPr>
            <w:tcW w:w="869" w:type="dxa"/>
          </w:tcPr>
          <w:p w:rsidR="00E802A7" w:rsidRDefault="00E802A7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7" w:author="Creager, Kathleen" w:date="2013-09-04T14:18:00Z"/>
              </w:rPr>
            </w:pPr>
            <w:ins w:id="248" w:author="Creager, Kathleen" w:date="2013-09-04T14:18:00Z">
              <w:r>
                <w:t>VIM #</w:t>
              </w:r>
            </w:ins>
          </w:p>
        </w:tc>
        <w:tc>
          <w:tcPr>
            <w:tcW w:w="3402" w:type="dxa"/>
          </w:tcPr>
          <w:p w:rsidR="00E802A7" w:rsidRDefault="00E802A7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Creager, Kathleen" w:date="2013-09-04T14:18:00Z"/>
              </w:rPr>
            </w:pPr>
            <w:ins w:id="250" w:author="Creager, Kathleen" w:date="2013-09-04T14:18:00Z">
              <w:r>
                <w:t>Priority Dependency</w:t>
              </w:r>
            </w:ins>
          </w:p>
        </w:tc>
        <w:tc>
          <w:tcPr>
            <w:tcW w:w="3089" w:type="dxa"/>
          </w:tcPr>
          <w:p w:rsidR="00E802A7" w:rsidRDefault="00E802A7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Creager, Kathleen" w:date="2013-09-04T14:18:00Z"/>
              </w:rPr>
            </w:pPr>
            <w:ins w:id="252" w:author="Creager, Kathleen" w:date="2013-09-04T14:18:00Z">
              <w:r>
                <w:t>Notes</w:t>
              </w:r>
            </w:ins>
          </w:p>
        </w:tc>
      </w:tr>
      <w:tr w:rsidR="00E802A7" w:rsidTr="0057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53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E802A7" w:rsidRPr="00B11E95" w:rsidRDefault="00E802A7" w:rsidP="00E802A7">
            <w:pPr>
              <w:rPr>
                <w:ins w:id="254" w:author="Creager, Kathleen" w:date="2013-09-04T14:18:00Z"/>
                <w:b w:val="0"/>
              </w:rPr>
            </w:pPr>
            <w:ins w:id="255" w:author="Creager, Kathleen" w:date="2013-09-04T14:18:00Z">
              <w:r>
                <w:t>&lt;</w:t>
              </w:r>
            </w:ins>
            <w:ins w:id="256" w:author="Creager, Kathleen" w:date="2013-09-04T14:20:00Z">
              <w:r>
                <w:t>None</w:t>
              </w:r>
            </w:ins>
            <w:ins w:id="257" w:author="Creager, Kathleen" w:date="2013-09-04T14:18:00Z">
              <w:r>
                <w:t>&gt;</w:t>
              </w:r>
            </w:ins>
          </w:p>
        </w:tc>
        <w:tc>
          <w:tcPr>
            <w:tcW w:w="869" w:type="dxa"/>
          </w:tcPr>
          <w:p w:rsidR="00E802A7" w:rsidRDefault="00E802A7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8" w:author="Creager, Kathleen" w:date="2013-09-04T14:18:00Z"/>
              </w:rPr>
            </w:pPr>
          </w:p>
        </w:tc>
        <w:tc>
          <w:tcPr>
            <w:tcW w:w="3402" w:type="dxa"/>
          </w:tcPr>
          <w:p w:rsidR="00E802A7" w:rsidRDefault="00E802A7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9" w:author="Creager, Kathleen" w:date="2013-09-04T14:18:00Z"/>
              </w:rPr>
            </w:pPr>
          </w:p>
        </w:tc>
        <w:tc>
          <w:tcPr>
            <w:tcW w:w="3089" w:type="dxa"/>
          </w:tcPr>
          <w:p w:rsidR="00E802A7" w:rsidRDefault="00E802A7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0" w:author="Creager, Kathleen" w:date="2013-09-04T14:18:00Z"/>
              </w:rPr>
            </w:pPr>
          </w:p>
        </w:tc>
      </w:tr>
    </w:tbl>
    <w:p w:rsidR="00E802A7" w:rsidRPr="00F122CF" w:rsidRDefault="00E802A7" w:rsidP="00E802A7">
      <w:pPr>
        <w:pStyle w:val="Heading3"/>
        <w:rPr>
          <w:ins w:id="261" w:author="Creager, Kathleen" w:date="2013-09-04T14:18:00Z"/>
        </w:rPr>
      </w:pPr>
      <w:bookmarkStart w:id="262" w:name="_Toc366068316"/>
      <w:ins w:id="263" w:author="Creager, Kathleen" w:date="2013-09-04T14:18:00Z">
        <w:r>
          <w:t xml:space="preserve">Manual </w:t>
        </w:r>
        <w:bookmarkStart w:id="264" w:name="OLE_LINK22"/>
        <w:bookmarkStart w:id="265" w:name="OLE_LINK23"/>
        <w:bookmarkStart w:id="266" w:name="OLE_LINK24"/>
        <w:r>
          <w:t>Configuration Changes</w:t>
        </w:r>
        <w:bookmarkEnd w:id="218"/>
        <w:bookmarkEnd w:id="262"/>
        <w:bookmarkEnd w:id="264"/>
        <w:bookmarkEnd w:id="265"/>
        <w:bookmarkEnd w:id="266"/>
      </w:ins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E802A7" w:rsidTr="0057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67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802A7" w:rsidRDefault="00E802A7" w:rsidP="00573607">
            <w:pPr>
              <w:rPr>
                <w:ins w:id="268" w:author="Creager, Kathleen" w:date="2013-09-04T14:18:00Z"/>
              </w:rPr>
            </w:pPr>
            <w:ins w:id="269" w:author="Creager, Kathleen" w:date="2013-09-04T14:18:00Z">
              <w:r>
                <w:t>Constant</w:t>
              </w:r>
            </w:ins>
          </w:p>
        </w:tc>
        <w:tc>
          <w:tcPr>
            <w:tcW w:w="4200" w:type="dxa"/>
          </w:tcPr>
          <w:p w:rsidR="00E802A7" w:rsidRDefault="00E802A7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Creager, Kathleen" w:date="2013-09-04T14:18:00Z"/>
              </w:rPr>
            </w:pPr>
            <w:ins w:id="271" w:author="Creager, Kathleen" w:date="2013-09-04T14:18:00Z">
              <w:r>
                <w:t>Notes</w:t>
              </w:r>
            </w:ins>
          </w:p>
        </w:tc>
        <w:tc>
          <w:tcPr>
            <w:tcW w:w="1117" w:type="dxa"/>
          </w:tcPr>
          <w:p w:rsidR="00E802A7" w:rsidRDefault="00E802A7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Creager, Kathleen" w:date="2013-09-04T14:18:00Z"/>
              </w:rPr>
            </w:pPr>
            <w:ins w:id="273" w:author="Creager, Kathleen" w:date="2013-09-04T14:18:00Z">
              <w:r>
                <w:t>SWC</w:t>
              </w:r>
            </w:ins>
          </w:p>
        </w:tc>
      </w:tr>
      <w:tr w:rsidR="00E802A7" w:rsidTr="0057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ins w:id="274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802A7" w:rsidRPr="007C4C59" w:rsidRDefault="00E802A7" w:rsidP="00E802A7">
            <w:pPr>
              <w:rPr>
                <w:ins w:id="275" w:author="Creager, Kathleen" w:date="2013-09-04T14:18:00Z"/>
              </w:rPr>
            </w:pPr>
            <w:ins w:id="276" w:author="Creager, Kathleen" w:date="2013-09-04T14:18:00Z">
              <w:r>
                <w:t>&lt;</w:t>
              </w:r>
            </w:ins>
            <w:ins w:id="277" w:author="Creager, Kathleen" w:date="2013-09-04T14:20:00Z">
              <w:r>
                <w:t>None</w:t>
              </w:r>
            </w:ins>
            <w:ins w:id="278" w:author="Creager, Kathleen" w:date="2013-09-04T14:18:00Z">
              <w:r>
                <w:t>&gt;</w:t>
              </w:r>
            </w:ins>
          </w:p>
        </w:tc>
        <w:tc>
          <w:tcPr>
            <w:tcW w:w="4200" w:type="dxa"/>
          </w:tcPr>
          <w:p w:rsidR="00E802A7" w:rsidRPr="001C67A3" w:rsidRDefault="00E802A7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9" w:author="Creager, Kathleen" w:date="2013-09-04T14:18:00Z"/>
              </w:rPr>
            </w:pPr>
          </w:p>
        </w:tc>
        <w:tc>
          <w:tcPr>
            <w:tcW w:w="1117" w:type="dxa"/>
          </w:tcPr>
          <w:p w:rsidR="00E802A7" w:rsidRDefault="00E802A7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0" w:author="Creager, Kathleen" w:date="2013-09-04T14:18:00Z"/>
              </w:rPr>
            </w:pPr>
          </w:p>
        </w:tc>
      </w:tr>
    </w:tbl>
    <w:p w:rsidR="00E802A7" w:rsidRDefault="00E802A7" w:rsidP="00E802A7">
      <w:pPr>
        <w:rPr>
          <w:ins w:id="281" w:author="Creager, Kathleen" w:date="2013-09-04T14:18:00Z"/>
        </w:rPr>
      </w:pPr>
    </w:p>
    <w:p w:rsidR="00E802A7" w:rsidRDefault="00E802A7" w:rsidP="00E802A7">
      <w:pPr>
        <w:rPr>
          <w:ins w:id="282" w:author="Creager, Kathleen" w:date="2013-09-04T14:18:00Z"/>
          <w:rFonts w:ascii="Arial" w:hAnsi="Arial"/>
          <w:kern w:val="28"/>
          <w:sz w:val="28"/>
        </w:rPr>
      </w:pPr>
      <w:ins w:id="283" w:author="Creager, Kathleen" w:date="2013-09-04T14:18:00Z">
        <w:r>
          <w:br w:type="page"/>
        </w:r>
      </w:ins>
    </w:p>
    <w:p w:rsidR="006768B8" w:rsidDel="00E802A7" w:rsidRDefault="006768B8" w:rsidP="006768B8">
      <w:pPr>
        <w:pStyle w:val="Heading2"/>
        <w:rPr>
          <w:del w:id="284" w:author="Creager, Kathleen" w:date="2013-09-04T14:18:00Z"/>
        </w:rPr>
      </w:pPr>
      <w:del w:id="285" w:author="Creager, Kathleen" w:date="2013-09-04T14:18:00Z">
        <w:r w:rsidDel="00E802A7">
          <w:lastRenderedPageBreak/>
          <w:delText>Build Time Config</w:delText>
        </w:r>
        <w:bookmarkStart w:id="286" w:name="_Toc366068317"/>
        <w:bookmarkEnd w:id="286"/>
      </w:del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Del="00E802A7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87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Del="00E802A7" w:rsidRDefault="001D6A7F" w:rsidP="00DE03FA">
            <w:pPr>
              <w:rPr>
                <w:del w:id="288" w:author="Creager, Kathleen" w:date="2013-09-04T14:18:00Z"/>
              </w:rPr>
            </w:pPr>
            <w:del w:id="289" w:author="Creager, Kathleen" w:date="2013-09-04T14:18:00Z">
              <w:r w:rsidDel="00E802A7">
                <w:delText>Modules</w:delText>
              </w:r>
              <w:bookmarkStart w:id="290" w:name="_Toc366068318"/>
              <w:bookmarkEnd w:id="290"/>
            </w:del>
          </w:p>
        </w:tc>
        <w:tc>
          <w:tcPr>
            <w:tcW w:w="4771" w:type="dxa"/>
          </w:tcPr>
          <w:p w:rsidR="006D151B" w:rsidDel="00E802A7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1" w:author="Creager, Kathleen" w:date="2013-09-04T14:18:00Z"/>
              </w:rPr>
            </w:pPr>
            <w:del w:id="292" w:author="Creager, Kathleen" w:date="2013-09-04T14:18:00Z">
              <w:r w:rsidDel="00E802A7">
                <w:delText>Notes</w:delText>
              </w:r>
              <w:bookmarkStart w:id="293" w:name="_Toc366068319"/>
              <w:bookmarkEnd w:id="293"/>
            </w:del>
          </w:p>
        </w:tc>
        <w:tc>
          <w:tcPr>
            <w:tcW w:w="827" w:type="dxa"/>
          </w:tcPr>
          <w:p w:rsidR="006D151B" w:rsidDel="00E802A7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4" w:author="Creager, Kathleen" w:date="2013-09-04T14:18:00Z"/>
              </w:rPr>
            </w:pPr>
            <w:bookmarkStart w:id="295" w:name="_Toc366068320"/>
            <w:bookmarkEnd w:id="295"/>
          </w:p>
        </w:tc>
        <w:bookmarkStart w:id="296" w:name="_Toc366068321"/>
        <w:bookmarkEnd w:id="296"/>
      </w:tr>
      <w:tr w:rsidR="006D151B" w:rsidDel="00E802A7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97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Del="00E802A7" w:rsidRDefault="00AD699E" w:rsidP="00DE03FA">
            <w:pPr>
              <w:rPr>
                <w:del w:id="298" w:author="Creager, Kathleen" w:date="2013-09-04T14:18:00Z"/>
              </w:rPr>
            </w:pPr>
            <w:del w:id="299" w:author="Creager, Kathleen" w:date="2013-09-04T14:18:00Z">
              <w:r w:rsidDel="00E802A7">
                <w:delText>None</w:delText>
              </w:r>
              <w:bookmarkStart w:id="300" w:name="_Toc366068322"/>
              <w:bookmarkEnd w:id="300"/>
            </w:del>
          </w:p>
        </w:tc>
        <w:tc>
          <w:tcPr>
            <w:tcW w:w="4771" w:type="dxa"/>
          </w:tcPr>
          <w:p w:rsidR="006D151B" w:rsidDel="00E802A7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01" w:author="Creager, Kathleen" w:date="2013-09-04T14:18:00Z"/>
              </w:rPr>
            </w:pPr>
            <w:bookmarkStart w:id="302" w:name="_Toc366068323"/>
            <w:bookmarkEnd w:id="302"/>
          </w:p>
        </w:tc>
        <w:tc>
          <w:tcPr>
            <w:tcW w:w="827" w:type="dxa"/>
          </w:tcPr>
          <w:p w:rsidR="006D151B" w:rsidDel="00E802A7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03" w:author="Creager, Kathleen" w:date="2013-09-04T14:18:00Z"/>
              </w:rPr>
            </w:pPr>
            <w:bookmarkStart w:id="304" w:name="_Toc366068324"/>
            <w:bookmarkEnd w:id="304"/>
          </w:p>
        </w:tc>
        <w:bookmarkStart w:id="305" w:name="_Toc366068325"/>
        <w:bookmarkEnd w:id="305"/>
      </w:tr>
    </w:tbl>
    <w:p w:rsidR="00F122CF" w:rsidRPr="00F122CF" w:rsidDel="00E802A7" w:rsidRDefault="006D151B" w:rsidP="005C7476">
      <w:pPr>
        <w:pStyle w:val="Heading2"/>
        <w:rPr>
          <w:del w:id="306" w:author="Creager, Kathleen" w:date="2013-09-04T14:18:00Z"/>
        </w:rPr>
      </w:pPr>
      <w:del w:id="307" w:author="Creager, Kathleen" w:date="2013-09-04T14:18:00Z">
        <w:r w:rsidDel="00E802A7">
          <w:delText>Generator Config</w:delText>
        </w:r>
        <w:bookmarkStart w:id="308" w:name="_Toc366068326"/>
        <w:bookmarkEnd w:id="308"/>
      </w:del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F122CF" w:rsidDel="00E802A7" w:rsidTr="00F12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09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122CF" w:rsidDel="00E802A7" w:rsidRDefault="00F122CF" w:rsidP="00DE03FA">
            <w:pPr>
              <w:rPr>
                <w:del w:id="310" w:author="Creager, Kathleen" w:date="2013-09-04T14:18:00Z"/>
              </w:rPr>
            </w:pPr>
            <w:del w:id="311" w:author="Creager, Kathleen" w:date="2013-09-04T14:18:00Z">
              <w:r w:rsidDel="00E802A7">
                <w:delText>Constant</w:delText>
              </w:r>
              <w:bookmarkStart w:id="312" w:name="_Toc366068327"/>
              <w:bookmarkEnd w:id="312"/>
            </w:del>
          </w:p>
        </w:tc>
        <w:tc>
          <w:tcPr>
            <w:tcW w:w="4200" w:type="dxa"/>
          </w:tcPr>
          <w:p w:rsidR="00F122CF" w:rsidDel="00E802A7" w:rsidRDefault="00F122CF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13" w:author="Creager, Kathleen" w:date="2013-09-04T14:18:00Z"/>
              </w:rPr>
            </w:pPr>
            <w:del w:id="314" w:author="Creager, Kathleen" w:date="2013-09-04T14:18:00Z">
              <w:r w:rsidDel="00E802A7">
                <w:delText>Notes</w:delText>
              </w:r>
              <w:bookmarkStart w:id="315" w:name="_Toc366068328"/>
              <w:bookmarkEnd w:id="315"/>
            </w:del>
          </w:p>
        </w:tc>
        <w:tc>
          <w:tcPr>
            <w:tcW w:w="1117" w:type="dxa"/>
          </w:tcPr>
          <w:p w:rsidR="00F122CF" w:rsidDel="00E802A7" w:rsidRDefault="00F122CF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16" w:author="Creager, Kathleen" w:date="2013-09-04T14:18:00Z"/>
              </w:rPr>
            </w:pPr>
            <w:del w:id="317" w:author="Creager, Kathleen" w:date="2013-09-04T14:18:00Z">
              <w:r w:rsidDel="00E802A7">
                <w:delText>SWC</w:delText>
              </w:r>
              <w:bookmarkStart w:id="318" w:name="_Toc366068329"/>
              <w:bookmarkEnd w:id="318"/>
            </w:del>
          </w:p>
        </w:tc>
        <w:bookmarkStart w:id="319" w:name="_Toc366068330"/>
        <w:bookmarkEnd w:id="319"/>
      </w:tr>
      <w:tr w:rsidR="00F122CF" w:rsidDel="00E802A7" w:rsidTr="00F1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del w:id="320" w:author="Creager, Kathleen" w:date="2013-09-04T14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122CF" w:rsidRPr="007C4C59" w:rsidDel="00E802A7" w:rsidRDefault="00E17CA7" w:rsidP="00DE03FA">
            <w:pPr>
              <w:rPr>
                <w:del w:id="321" w:author="Creager, Kathleen" w:date="2013-09-04T14:18:00Z"/>
              </w:rPr>
            </w:pPr>
            <w:del w:id="322" w:author="Creager, Kathleen" w:date="2013-09-04T14:18:00Z">
              <w:r w:rsidDel="00E802A7">
                <w:delText>None</w:delText>
              </w:r>
              <w:bookmarkStart w:id="323" w:name="_Toc366068331"/>
              <w:bookmarkEnd w:id="323"/>
            </w:del>
          </w:p>
        </w:tc>
        <w:tc>
          <w:tcPr>
            <w:tcW w:w="4200" w:type="dxa"/>
          </w:tcPr>
          <w:p w:rsidR="00F122CF" w:rsidRPr="001C67A3" w:rsidDel="00E802A7" w:rsidRDefault="00F122CF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24" w:author="Creager, Kathleen" w:date="2013-09-04T14:18:00Z"/>
              </w:rPr>
            </w:pPr>
            <w:bookmarkStart w:id="325" w:name="_Toc366068332"/>
            <w:bookmarkEnd w:id="325"/>
          </w:p>
        </w:tc>
        <w:tc>
          <w:tcPr>
            <w:tcW w:w="1117" w:type="dxa"/>
          </w:tcPr>
          <w:p w:rsidR="00F122CF" w:rsidDel="00E802A7" w:rsidRDefault="00F122CF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26" w:author="Creager, Kathleen" w:date="2013-09-04T14:18:00Z"/>
              </w:rPr>
            </w:pPr>
            <w:bookmarkStart w:id="327" w:name="_Toc366068333"/>
            <w:bookmarkEnd w:id="327"/>
          </w:p>
        </w:tc>
        <w:bookmarkStart w:id="328" w:name="_Toc366068334"/>
        <w:bookmarkEnd w:id="328"/>
      </w:tr>
    </w:tbl>
    <w:p w:rsidR="004527BC" w:rsidDel="00E802A7" w:rsidRDefault="004527BC" w:rsidP="004527BC">
      <w:pPr>
        <w:rPr>
          <w:del w:id="329" w:author="Creager, Kathleen" w:date="2013-09-04T14:18:00Z"/>
          <w:rFonts w:ascii="Arial" w:hAnsi="Arial"/>
          <w:kern w:val="28"/>
          <w:sz w:val="28"/>
        </w:rPr>
      </w:pPr>
      <w:del w:id="330" w:author="Creager, Kathleen" w:date="2013-09-04T14:18:00Z">
        <w:r w:rsidDel="00E802A7">
          <w:br w:type="page"/>
        </w:r>
      </w:del>
    </w:p>
    <w:p w:rsidR="00E802A7" w:rsidRDefault="00E802A7" w:rsidP="00E802A7">
      <w:pPr>
        <w:pStyle w:val="Heading1"/>
        <w:rPr>
          <w:ins w:id="331" w:author="Creager, Kathleen" w:date="2013-09-04T14:21:00Z"/>
        </w:rPr>
      </w:pPr>
      <w:bookmarkStart w:id="332" w:name="_Toc357692826"/>
      <w:bookmarkStart w:id="333" w:name="_Toc366068335"/>
      <w:ins w:id="334" w:author="Creager, Kathleen" w:date="2013-09-04T14:21:00Z">
        <w:r>
          <w:t>Integration</w:t>
        </w:r>
        <w:bookmarkEnd w:id="332"/>
        <w:bookmarkEnd w:id="333"/>
      </w:ins>
    </w:p>
    <w:p w:rsidR="00E802A7" w:rsidRDefault="00E802A7" w:rsidP="00E802A7">
      <w:pPr>
        <w:pStyle w:val="Heading2"/>
        <w:rPr>
          <w:ins w:id="335" w:author="Creager, Kathleen" w:date="2013-09-04T14:21:00Z"/>
        </w:rPr>
      </w:pPr>
      <w:bookmarkStart w:id="336" w:name="_Toc357692827"/>
      <w:bookmarkStart w:id="337" w:name="OLE_LINK83"/>
      <w:bookmarkStart w:id="338" w:name="OLE_LINK84"/>
      <w:bookmarkStart w:id="339" w:name="_Toc366068336"/>
      <w:ins w:id="340" w:author="Creager, Kathleen" w:date="2013-09-04T14:21:00Z">
        <w:r>
          <w:t>Required Global Data Inputs</w:t>
        </w:r>
        <w:bookmarkEnd w:id="336"/>
        <w:bookmarkEnd w:id="339"/>
      </w:ins>
    </w:p>
    <w:p w:rsidR="00E802A7" w:rsidRPr="00E802A7" w:rsidRDefault="00E802A7" w:rsidP="00E802A7">
      <w:pPr>
        <w:pStyle w:val="Heading2"/>
        <w:numPr>
          <w:ilvl w:val="0"/>
          <w:numId w:val="0"/>
        </w:numPr>
        <w:rPr>
          <w:ins w:id="341" w:author="Creager, Kathleen" w:date="2013-09-04T14:21:00Z"/>
          <w:rFonts w:ascii="Times New Roman" w:hAnsi="Times New Roman"/>
          <w:b w:val="0"/>
          <w:sz w:val="20"/>
        </w:rPr>
        <w:pPrChange w:id="342" w:author="Creager, Kathleen" w:date="2013-09-04T14:22:00Z">
          <w:pPr>
            <w:pStyle w:val="Heading2"/>
          </w:pPr>
        </w:pPrChange>
      </w:pPr>
      <w:bookmarkStart w:id="343" w:name="_Toc366068337"/>
      <w:ins w:id="344" w:author="Creager, Kathleen" w:date="2013-09-04T14:21:00Z">
        <w:r>
          <w:rPr>
            <w:rFonts w:ascii="Times New Roman" w:hAnsi="Times New Roman"/>
            <w:b w:val="0"/>
            <w:sz w:val="20"/>
          </w:rPr>
          <w:t>AmbTemp_DegC_f32</w:t>
        </w:r>
        <w:bookmarkEnd w:id="343"/>
      </w:ins>
    </w:p>
    <w:p w:rsidR="00E802A7" w:rsidRPr="00E802A7" w:rsidRDefault="00E802A7" w:rsidP="00E802A7">
      <w:pPr>
        <w:pStyle w:val="Heading2"/>
        <w:numPr>
          <w:ilvl w:val="0"/>
          <w:numId w:val="0"/>
        </w:numPr>
        <w:rPr>
          <w:ins w:id="345" w:author="Creager, Kathleen" w:date="2013-09-04T14:21:00Z"/>
          <w:rFonts w:ascii="Times New Roman" w:hAnsi="Times New Roman"/>
          <w:b w:val="0"/>
          <w:sz w:val="20"/>
        </w:rPr>
        <w:pPrChange w:id="346" w:author="Creager, Kathleen" w:date="2013-09-04T14:22:00Z">
          <w:pPr>
            <w:pStyle w:val="Heading2"/>
          </w:pPr>
        </w:pPrChange>
      </w:pPr>
      <w:bookmarkStart w:id="347" w:name="_Toc366068338"/>
      <w:ins w:id="348" w:author="Creager, Kathleen" w:date="2013-09-04T14:21:00Z">
        <w:r>
          <w:rPr>
            <w:rFonts w:ascii="Times New Roman" w:hAnsi="Times New Roman"/>
            <w:b w:val="0"/>
            <w:sz w:val="20"/>
          </w:rPr>
          <w:t>CtrlTempFinal_DegC_f32</w:t>
        </w:r>
        <w:bookmarkEnd w:id="347"/>
      </w:ins>
    </w:p>
    <w:p w:rsidR="00E802A7" w:rsidRPr="00E802A7" w:rsidRDefault="00E802A7" w:rsidP="00E802A7">
      <w:pPr>
        <w:pStyle w:val="Heading2"/>
        <w:numPr>
          <w:ilvl w:val="0"/>
          <w:numId w:val="0"/>
        </w:numPr>
        <w:rPr>
          <w:ins w:id="349" w:author="Creager, Kathleen" w:date="2013-09-04T14:21:00Z"/>
          <w:rFonts w:ascii="Times New Roman" w:hAnsi="Times New Roman"/>
          <w:b w:val="0"/>
          <w:sz w:val="20"/>
        </w:rPr>
        <w:pPrChange w:id="350" w:author="Creager, Kathleen" w:date="2013-09-04T14:22:00Z">
          <w:pPr>
            <w:pStyle w:val="Heading2"/>
          </w:pPr>
        </w:pPrChange>
      </w:pPr>
      <w:bookmarkStart w:id="351" w:name="_Toc366068339"/>
      <w:ins w:id="352" w:author="Creager, Kathleen" w:date="2013-09-04T14:21:00Z">
        <w:r>
          <w:rPr>
            <w:rFonts w:ascii="Times New Roman" w:hAnsi="Times New Roman"/>
            <w:b w:val="0"/>
            <w:sz w:val="20"/>
          </w:rPr>
          <w:t>EngTemp_DegC_f32</w:t>
        </w:r>
        <w:bookmarkEnd w:id="351"/>
      </w:ins>
    </w:p>
    <w:p w:rsidR="00E802A7" w:rsidRPr="00E802A7" w:rsidRDefault="00E802A7" w:rsidP="00E802A7">
      <w:pPr>
        <w:pStyle w:val="Heading2"/>
        <w:numPr>
          <w:ilvl w:val="0"/>
          <w:numId w:val="0"/>
        </w:numPr>
        <w:rPr>
          <w:ins w:id="353" w:author="Creager, Kathleen" w:date="2013-09-04T14:21:00Z"/>
          <w:rFonts w:ascii="Times New Roman" w:hAnsi="Times New Roman"/>
          <w:b w:val="0"/>
          <w:sz w:val="20"/>
        </w:rPr>
        <w:pPrChange w:id="354" w:author="Creager, Kathleen" w:date="2013-09-04T14:22:00Z">
          <w:pPr>
            <w:pStyle w:val="Heading2"/>
          </w:pPr>
        </w:pPrChange>
      </w:pPr>
      <w:bookmarkStart w:id="355" w:name="_Toc366068340"/>
      <w:ins w:id="356" w:author="Creager, Kathleen" w:date="2013-09-04T14:21:00Z">
        <w:r>
          <w:rPr>
            <w:rFonts w:ascii="Times New Roman" w:hAnsi="Times New Roman"/>
            <w:b w:val="0"/>
            <w:sz w:val="20"/>
          </w:rPr>
          <w:t>EstPkCurr_AmpSq_f32</w:t>
        </w:r>
        <w:bookmarkEnd w:id="355"/>
      </w:ins>
    </w:p>
    <w:p w:rsidR="00E802A7" w:rsidRPr="00E802A7" w:rsidRDefault="00E802A7" w:rsidP="00E802A7">
      <w:pPr>
        <w:pStyle w:val="Heading2"/>
        <w:numPr>
          <w:ilvl w:val="0"/>
          <w:numId w:val="0"/>
        </w:numPr>
        <w:rPr>
          <w:ins w:id="357" w:author="Creager, Kathleen" w:date="2013-09-04T14:21:00Z"/>
          <w:rFonts w:ascii="Times New Roman" w:hAnsi="Times New Roman"/>
          <w:b w:val="0"/>
          <w:sz w:val="20"/>
        </w:rPr>
        <w:pPrChange w:id="358" w:author="Creager, Kathleen" w:date="2013-09-04T14:22:00Z">
          <w:pPr>
            <w:pStyle w:val="Heading2"/>
          </w:pPr>
        </w:pPrChange>
      </w:pPr>
      <w:bookmarkStart w:id="359" w:name="_Toc366068341"/>
      <w:ins w:id="360" w:author="Creager, Kathleen" w:date="2013-09-04T14:21:00Z">
        <w:r>
          <w:rPr>
            <w:rFonts w:ascii="Times New Roman" w:hAnsi="Times New Roman"/>
            <w:b w:val="0"/>
            <w:sz w:val="20"/>
          </w:rPr>
          <w:t>HwVel_HwRadpS_f32</w:t>
        </w:r>
        <w:bookmarkEnd w:id="359"/>
      </w:ins>
    </w:p>
    <w:p w:rsidR="00E802A7" w:rsidRPr="00E802A7" w:rsidRDefault="00E802A7" w:rsidP="00E802A7">
      <w:pPr>
        <w:pStyle w:val="Heading2"/>
        <w:numPr>
          <w:ilvl w:val="0"/>
          <w:numId w:val="0"/>
        </w:numPr>
        <w:rPr>
          <w:ins w:id="361" w:author="Creager, Kathleen" w:date="2013-09-04T14:21:00Z"/>
          <w:rFonts w:ascii="Times New Roman" w:hAnsi="Times New Roman"/>
          <w:b w:val="0"/>
          <w:sz w:val="20"/>
        </w:rPr>
        <w:pPrChange w:id="362" w:author="Creager, Kathleen" w:date="2013-09-04T14:22:00Z">
          <w:pPr>
            <w:pStyle w:val="Heading2"/>
          </w:pPr>
        </w:pPrChange>
      </w:pPr>
      <w:bookmarkStart w:id="363" w:name="_Toc366068342"/>
      <w:proofErr w:type="spellStart"/>
      <w:ins w:id="364" w:author="Creager, Kathleen" w:date="2013-09-04T14:21:00Z">
        <w:r>
          <w:rPr>
            <w:rFonts w:ascii="Times New Roman" w:hAnsi="Times New Roman"/>
            <w:b w:val="0"/>
            <w:sz w:val="20"/>
          </w:rPr>
          <w:t>ScomAMDefeat_Cnt_lgc</w:t>
        </w:r>
        <w:bookmarkEnd w:id="363"/>
        <w:proofErr w:type="spellEnd"/>
      </w:ins>
    </w:p>
    <w:p w:rsidR="00E802A7" w:rsidRPr="00E802A7" w:rsidRDefault="00E802A7" w:rsidP="00E802A7">
      <w:pPr>
        <w:pStyle w:val="Heading2"/>
        <w:numPr>
          <w:ilvl w:val="0"/>
          <w:numId w:val="0"/>
        </w:numPr>
        <w:rPr>
          <w:ins w:id="365" w:author="Creager, Kathleen" w:date="2013-09-04T14:22:00Z"/>
          <w:rPrChange w:id="366" w:author="Creager, Kathleen" w:date="2013-09-04T14:22:00Z">
            <w:rPr>
              <w:ins w:id="367" w:author="Creager, Kathleen" w:date="2013-09-04T14:22:00Z"/>
              <w:rFonts w:ascii="Times New Roman" w:hAnsi="Times New Roman"/>
              <w:b w:val="0"/>
              <w:sz w:val="20"/>
            </w:rPr>
          </w:rPrChange>
        </w:rPr>
        <w:pPrChange w:id="368" w:author="Creager, Kathleen" w:date="2013-09-04T14:22:00Z">
          <w:pPr>
            <w:pStyle w:val="Heading2"/>
          </w:pPr>
        </w:pPrChange>
      </w:pPr>
      <w:bookmarkStart w:id="369" w:name="_Toc366068343"/>
      <w:proofErr w:type="spellStart"/>
      <w:ins w:id="370" w:author="Creager, Kathleen" w:date="2013-09-04T14:21:00Z">
        <w:r w:rsidRPr="00E802A7">
          <w:rPr>
            <w:rFonts w:ascii="Times New Roman" w:hAnsi="Times New Roman"/>
            <w:b w:val="0"/>
            <w:sz w:val="20"/>
          </w:rPr>
          <w:t>ScomTempDataRcvd_Cnt_lgc</w:t>
        </w:r>
      </w:ins>
      <w:bookmarkEnd w:id="369"/>
      <w:proofErr w:type="spellEnd"/>
    </w:p>
    <w:p w:rsidR="00E802A7" w:rsidRDefault="00E802A7" w:rsidP="00E802A7">
      <w:pPr>
        <w:pStyle w:val="Heading2"/>
        <w:rPr>
          <w:ins w:id="371" w:author="Creager, Kathleen" w:date="2013-09-04T14:21:00Z"/>
        </w:rPr>
      </w:pPr>
      <w:bookmarkStart w:id="372" w:name="_Toc366068344"/>
      <w:ins w:id="373" w:author="Creager, Kathleen" w:date="2013-09-04T14:21:00Z">
        <w:r>
          <w:t>Required Global Data Outputs</w:t>
        </w:r>
        <w:bookmarkEnd w:id="372"/>
      </w:ins>
    </w:p>
    <w:p w:rsidR="00E802A7" w:rsidRPr="00BA0AA2" w:rsidRDefault="00BA0AA2" w:rsidP="00BA0AA2">
      <w:pPr>
        <w:pStyle w:val="Heading2"/>
        <w:numPr>
          <w:ilvl w:val="0"/>
          <w:numId w:val="0"/>
        </w:numPr>
        <w:ind w:left="576"/>
        <w:rPr>
          <w:ins w:id="374" w:author="Creager, Kathleen" w:date="2013-09-04T14:23:00Z"/>
          <w:rFonts w:ascii="Times New Roman" w:hAnsi="Times New Roman"/>
          <w:b w:val="0"/>
          <w:sz w:val="20"/>
          <w:rPrChange w:id="375" w:author="Creager, Kathleen" w:date="2013-09-04T14:23:00Z">
            <w:rPr>
              <w:ins w:id="376" w:author="Creager, Kathleen" w:date="2013-09-04T14:23:00Z"/>
            </w:rPr>
          </w:rPrChange>
        </w:rPr>
        <w:pPrChange w:id="377" w:author="Creager, Kathleen" w:date="2013-09-04T14:24:00Z">
          <w:pPr/>
        </w:pPrChange>
      </w:pPr>
      <w:bookmarkStart w:id="378" w:name="_Toc366068345"/>
      <w:ins w:id="379" w:author="Creager, Kathleen" w:date="2013-09-04T14:23:00Z">
        <w:r w:rsidRPr="00BA0AA2">
          <w:rPr>
            <w:rFonts w:ascii="Times New Roman" w:hAnsi="Times New Roman"/>
            <w:b w:val="0"/>
            <w:sz w:val="20"/>
            <w:rPrChange w:id="380" w:author="Creager, Kathleen" w:date="2013-09-04T14:23:00Z">
              <w:rPr/>
            </w:rPrChange>
          </w:rPr>
          <w:t>AssistMechTempEst_DegC_f32</w:t>
        </w:r>
        <w:bookmarkEnd w:id="378"/>
      </w:ins>
    </w:p>
    <w:p w:rsidR="00BA0AA2" w:rsidRPr="00BA0AA2" w:rsidRDefault="00BA0AA2" w:rsidP="00BA0AA2">
      <w:pPr>
        <w:pStyle w:val="Heading2"/>
        <w:numPr>
          <w:ilvl w:val="0"/>
          <w:numId w:val="0"/>
        </w:numPr>
        <w:ind w:left="576"/>
        <w:rPr>
          <w:ins w:id="381" w:author="Creager, Kathleen" w:date="2013-09-04T14:23:00Z"/>
          <w:rFonts w:ascii="Times New Roman" w:hAnsi="Times New Roman"/>
          <w:b w:val="0"/>
          <w:sz w:val="20"/>
          <w:rPrChange w:id="382" w:author="Creager, Kathleen" w:date="2013-09-04T14:23:00Z">
            <w:rPr>
              <w:ins w:id="383" w:author="Creager, Kathleen" w:date="2013-09-04T14:23:00Z"/>
            </w:rPr>
          </w:rPrChange>
        </w:rPr>
        <w:pPrChange w:id="384" w:author="Creager, Kathleen" w:date="2013-09-04T14:24:00Z">
          <w:pPr/>
        </w:pPrChange>
      </w:pPr>
      <w:bookmarkStart w:id="385" w:name="_Toc366068346"/>
      <w:ins w:id="386" w:author="Creager, Kathleen" w:date="2013-09-04T14:23:00Z">
        <w:r w:rsidRPr="00BA0AA2">
          <w:rPr>
            <w:rFonts w:ascii="Times New Roman" w:hAnsi="Times New Roman"/>
            <w:b w:val="0"/>
            <w:sz w:val="20"/>
            <w:rPrChange w:id="387" w:author="Creager, Kathleen" w:date="2013-09-04T14:23:00Z">
              <w:rPr/>
            </w:rPrChange>
          </w:rPr>
          <w:t>CuTempEst_DegC_f32</w:t>
        </w:r>
        <w:bookmarkEnd w:id="385"/>
      </w:ins>
    </w:p>
    <w:p w:rsidR="00BA0AA2" w:rsidRPr="00BA0AA2" w:rsidRDefault="00BA0AA2" w:rsidP="00BA0AA2">
      <w:pPr>
        <w:pStyle w:val="Heading2"/>
        <w:numPr>
          <w:ilvl w:val="0"/>
          <w:numId w:val="0"/>
        </w:numPr>
        <w:ind w:left="576"/>
        <w:rPr>
          <w:ins w:id="388" w:author="Creager, Kathleen" w:date="2013-09-04T14:23:00Z"/>
          <w:rFonts w:ascii="Times New Roman" w:hAnsi="Times New Roman"/>
          <w:b w:val="0"/>
          <w:sz w:val="20"/>
          <w:rPrChange w:id="389" w:author="Creager, Kathleen" w:date="2013-09-04T14:23:00Z">
            <w:rPr>
              <w:ins w:id="390" w:author="Creager, Kathleen" w:date="2013-09-04T14:23:00Z"/>
            </w:rPr>
          </w:rPrChange>
        </w:rPr>
        <w:pPrChange w:id="391" w:author="Creager, Kathleen" w:date="2013-09-04T14:24:00Z">
          <w:pPr/>
        </w:pPrChange>
      </w:pPr>
      <w:bookmarkStart w:id="392" w:name="_Toc366068347"/>
      <w:ins w:id="393" w:author="Creager, Kathleen" w:date="2013-09-04T14:23:00Z">
        <w:r w:rsidRPr="00BA0AA2">
          <w:rPr>
            <w:rFonts w:ascii="Times New Roman" w:hAnsi="Times New Roman"/>
            <w:b w:val="0"/>
            <w:sz w:val="20"/>
            <w:rPrChange w:id="394" w:author="Creager, Kathleen" w:date="2013-09-04T14:23:00Z">
              <w:rPr/>
            </w:rPrChange>
          </w:rPr>
          <w:t>MagTempEst_DegC_f32</w:t>
        </w:r>
        <w:bookmarkEnd w:id="392"/>
      </w:ins>
    </w:p>
    <w:p w:rsidR="00BA0AA2" w:rsidRPr="00BA0AA2" w:rsidRDefault="00BA0AA2" w:rsidP="00BA0AA2">
      <w:pPr>
        <w:pStyle w:val="Heading2"/>
        <w:numPr>
          <w:ilvl w:val="0"/>
          <w:numId w:val="0"/>
        </w:numPr>
        <w:ind w:left="576"/>
        <w:rPr>
          <w:ins w:id="395" w:author="Creager, Kathleen" w:date="2013-09-04T14:21:00Z"/>
          <w:rFonts w:ascii="Times New Roman" w:hAnsi="Times New Roman"/>
          <w:b w:val="0"/>
          <w:sz w:val="20"/>
          <w:rPrChange w:id="396" w:author="Creager, Kathleen" w:date="2013-09-04T14:23:00Z">
            <w:rPr>
              <w:ins w:id="397" w:author="Creager, Kathleen" w:date="2013-09-04T14:21:00Z"/>
            </w:rPr>
          </w:rPrChange>
        </w:rPr>
        <w:pPrChange w:id="398" w:author="Creager, Kathleen" w:date="2013-09-04T14:24:00Z">
          <w:pPr/>
        </w:pPrChange>
      </w:pPr>
      <w:bookmarkStart w:id="399" w:name="_Toc366068348"/>
      <w:ins w:id="400" w:author="Creager, Kathleen" w:date="2013-09-04T14:23:00Z">
        <w:r w:rsidRPr="00BA0AA2">
          <w:rPr>
            <w:rFonts w:ascii="Times New Roman" w:hAnsi="Times New Roman"/>
            <w:b w:val="0"/>
            <w:sz w:val="20"/>
            <w:rPrChange w:id="401" w:author="Creager, Kathleen" w:date="2013-09-04T14:23:00Z">
              <w:rPr/>
            </w:rPrChange>
          </w:rPr>
          <w:t>SiTempEst_DegC_f32</w:t>
        </w:r>
      </w:ins>
      <w:bookmarkEnd w:id="399"/>
    </w:p>
    <w:p w:rsidR="00E802A7" w:rsidRDefault="00E802A7" w:rsidP="00E802A7">
      <w:pPr>
        <w:pStyle w:val="Heading2"/>
        <w:rPr>
          <w:ins w:id="402" w:author="Creager, Kathleen" w:date="2013-09-04T14:21:00Z"/>
        </w:rPr>
      </w:pPr>
      <w:bookmarkStart w:id="403" w:name="_Toc357692829"/>
      <w:bookmarkStart w:id="404" w:name="_Toc366068349"/>
      <w:bookmarkEnd w:id="337"/>
      <w:bookmarkEnd w:id="338"/>
      <w:ins w:id="405" w:author="Creager, Kathleen" w:date="2013-09-04T14:21:00Z">
        <w:r>
          <w:t>Specific Include Path present</w:t>
        </w:r>
        <w:bookmarkEnd w:id="403"/>
        <w:bookmarkEnd w:id="404"/>
      </w:ins>
    </w:p>
    <w:p w:rsidR="00E802A7" w:rsidRDefault="00E802A7" w:rsidP="00E802A7">
      <w:pPr>
        <w:spacing w:after="0"/>
        <w:rPr>
          <w:ins w:id="406" w:author="Creager, Kathleen" w:date="2013-09-04T14:21:00Z"/>
          <w:rFonts w:ascii="Arial" w:hAnsi="Arial"/>
          <w:b/>
          <w:kern w:val="28"/>
          <w:sz w:val="28"/>
        </w:rPr>
      </w:pPr>
      <w:ins w:id="407" w:author="Creager, Kathleen" w:date="2013-09-04T14:21:00Z">
        <w:r>
          <w:t>&lt; No &gt;</w:t>
        </w:r>
        <w:r>
          <w:br w:type="page"/>
        </w:r>
      </w:ins>
    </w:p>
    <w:p w:rsidR="00C918D1" w:rsidDel="00E802A7" w:rsidRDefault="0034046E" w:rsidP="00C918D1">
      <w:pPr>
        <w:pStyle w:val="Heading1"/>
        <w:rPr>
          <w:del w:id="408" w:author="Creager, Kathleen" w:date="2013-09-04T14:21:00Z"/>
        </w:rPr>
      </w:pPr>
      <w:del w:id="409" w:author="Creager, Kathleen" w:date="2013-09-04T14:21:00Z">
        <w:r w:rsidDel="00E802A7">
          <w:lastRenderedPageBreak/>
          <w:delText>Integration</w:delText>
        </w:r>
        <w:bookmarkStart w:id="410" w:name="_Toc366068350"/>
        <w:bookmarkEnd w:id="410"/>
      </w:del>
    </w:p>
    <w:p w:rsidR="00701150" w:rsidDel="00E802A7" w:rsidRDefault="00701150" w:rsidP="00836AC1">
      <w:pPr>
        <w:pStyle w:val="Heading2"/>
        <w:rPr>
          <w:del w:id="411" w:author="Creager, Kathleen" w:date="2013-09-04T14:21:00Z"/>
        </w:rPr>
      </w:pPr>
      <w:del w:id="412" w:author="Creager, Kathleen" w:date="2013-09-04T14:21:00Z">
        <w:r w:rsidDel="00E802A7">
          <w:delText>Global Data</w:delText>
        </w:r>
        <w:bookmarkStart w:id="413" w:name="_Toc366068351"/>
        <w:bookmarkEnd w:id="413"/>
      </w:del>
    </w:p>
    <w:p w:rsidR="00E17CA7" w:rsidDel="00E802A7" w:rsidRDefault="00AD699E" w:rsidP="00701150">
      <w:pPr>
        <w:rPr>
          <w:del w:id="414" w:author="Creager, Kathleen" w:date="2013-09-04T14:21:00Z"/>
        </w:rPr>
      </w:pPr>
      <w:del w:id="415" w:author="Creager, Kathleen" w:date="2013-09-04T14:21:00Z">
        <w:r w:rsidDel="00E802A7">
          <w:delText>None</w:delText>
        </w:r>
        <w:bookmarkStart w:id="416" w:name="_Toc366068352"/>
        <w:bookmarkEnd w:id="416"/>
      </w:del>
    </w:p>
    <w:p w:rsidR="00701150" w:rsidDel="00E802A7" w:rsidRDefault="00701150" w:rsidP="00836AC1">
      <w:pPr>
        <w:pStyle w:val="Heading2"/>
        <w:rPr>
          <w:del w:id="417" w:author="Creager, Kathleen" w:date="2013-09-04T14:21:00Z"/>
        </w:rPr>
      </w:pPr>
      <w:del w:id="418" w:author="Creager, Kathleen" w:date="2013-09-04T14:21:00Z">
        <w:r w:rsidDel="00E802A7">
          <w:delText>Component Conflicts</w:delText>
        </w:r>
        <w:bookmarkStart w:id="419" w:name="_Toc366068353"/>
        <w:bookmarkEnd w:id="419"/>
      </w:del>
    </w:p>
    <w:p w:rsidR="00E17CA7" w:rsidRPr="00E17CA7" w:rsidDel="00E802A7" w:rsidRDefault="00E17CA7" w:rsidP="00E17CA7">
      <w:pPr>
        <w:rPr>
          <w:del w:id="420" w:author="Creager, Kathleen" w:date="2013-09-04T14:21:00Z"/>
        </w:rPr>
      </w:pPr>
      <w:del w:id="421" w:author="Creager, Kathleen" w:date="2013-09-04T14:21:00Z">
        <w:r w:rsidDel="00E802A7">
          <w:delText>None</w:delText>
        </w:r>
        <w:bookmarkStart w:id="422" w:name="_Toc366068354"/>
        <w:bookmarkEnd w:id="422"/>
      </w:del>
    </w:p>
    <w:p w:rsidR="00836AC1" w:rsidDel="00E802A7" w:rsidRDefault="00DC10CD" w:rsidP="00836AC1">
      <w:pPr>
        <w:pStyle w:val="Heading2"/>
        <w:rPr>
          <w:del w:id="423" w:author="Creager, Kathleen" w:date="2013-09-04T14:21:00Z"/>
        </w:rPr>
      </w:pPr>
      <w:del w:id="424" w:author="Creager, Kathleen" w:date="2013-09-04T14:21:00Z">
        <w:r w:rsidDel="00E802A7">
          <w:delText>Include Path</w:delText>
        </w:r>
        <w:bookmarkStart w:id="425" w:name="_Toc366068355"/>
        <w:bookmarkEnd w:id="425"/>
      </w:del>
    </w:p>
    <w:p w:rsidR="00DC10CD" w:rsidDel="00E802A7" w:rsidRDefault="00AD699E" w:rsidP="00DC10CD">
      <w:pPr>
        <w:rPr>
          <w:del w:id="426" w:author="Creager, Kathleen" w:date="2013-09-04T14:21:00Z"/>
        </w:rPr>
      </w:pPr>
      <w:del w:id="427" w:author="Creager, Kathleen" w:date="2013-09-04T14:21:00Z">
        <w:r w:rsidDel="00E802A7">
          <w:delText>None</w:delText>
        </w:r>
        <w:r w:rsidR="00DC10CD" w:rsidDel="00E802A7">
          <w:delText>.</w:delText>
        </w:r>
        <w:bookmarkStart w:id="428" w:name="_Toc366068356"/>
        <w:bookmarkEnd w:id="428"/>
      </w:del>
    </w:p>
    <w:p w:rsidR="00701150" w:rsidRPr="00701150" w:rsidDel="00E802A7" w:rsidRDefault="00701150" w:rsidP="00701150">
      <w:pPr>
        <w:rPr>
          <w:del w:id="429" w:author="Creager, Kathleen" w:date="2013-09-04T14:21:00Z"/>
        </w:rPr>
      </w:pPr>
      <w:bookmarkStart w:id="430" w:name="_Toc366068357"/>
      <w:bookmarkEnd w:id="430"/>
    </w:p>
    <w:p w:rsidR="00942F40" w:rsidDel="00E802A7" w:rsidRDefault="00942F40" w:rsidP="009C1FC9">
      <w:pPr>
        <w:pStyle w:val="Heading2"/>
        <w:rPr>
          <w:del w:id="431" w:author="Creager, Kathleen" w:date="2013-09-04T14:21:00Z"/>
        </w:rPr>
      </w:pPr>
      <w:del w:id="432" w:author="Creager, Kathleen" w:date="2013-09-04T14:21:00Z">
        <w:r w:rsidDel="00E802A7">
          <w:delText>Configurator Changes</w:delText>
        </w:r>
        <w:bookmarkStart w:id="433" w:name="_Toc366068358"/>
        <w:bookmarkEnd w:id="433"/>
      </w:del>
    </w:p>
    <w:p w:rsidR="004527BC" w:rsidDel="00E802A7" w:rsidRDefault="00E17CA7">
      <w:pPr>
        <w:spacing w:after="0"/>
        <w:rPr>
          <w:del w:id="434" w:author="Creager, Kathleen" w:date="2013-09-04T14:21:00Z"/>
          <w:rFonts w:ascii="Arial" w:hAnsi="Arial"/>
          <w:b/>
          <w:kern w:val="28"/>
          <w:sz w:val="28"/>
        </w:rPr>
      </w:pPr>
      <w:del w:id="435" w:author="Creager, Kathleen" w:date="2013-09-04T14:21:00Z">
        <w:r w:rsidDel="00E802A7">
          <w:delText>None</w:delText>
        </w:r>
        <w:r w:rsidR="004527BC" w:rsidDel="00E802A7">
          <w:br w:type="page"/>
        </w:r>
        <w:bookmarkStart w:id="436" w:name="_Toc366068359"/>
        <w:bookmarkEnd w:id="436"/>
      </w:del>
    </w:p>
    <w:p w:rsidR="001D1610" w:rsidRDefault="001D1610" w:rsidP="001D1610">
      <w:pPr>
        <w:pStyle w:val="Heading1"/>
        <w:rPr>
          <w:ins w:id="437" w:author="Creager, Kathleen" w:date="2013-09-04T14:24:00Z"/>
        </w:rPr>
      </w:pPr>
      <w:bookmarkStart w:id="438" w:name="_Toc357692830"/>
      <w:bookmarkStart w:id="439" w:name="_Toc366068360"/>
      <w:ins w:id="440" w:author="Creager, Kathleen" w:date="2013-09-04T14:24:00Z">
        <w:r>
          <w:t>Runnable Scheduling</w:t>
        </w:r>
        <w:bookmarkEnd w:id="438"/>
        <w:bookmarkEnd w:id="439"/>
        <w:r>
          <w:t xml:space="preserve"> </w:t>
        </w:r>
      </w:ins>
    </w:p>
    <w:p w:rsidR="001D1610" w:rsidRDefault="001D1610" w:rsidP="001D1610">
      <w:pPr>
        <w:rPr>
          <w:ins w:id="441" w:author="Creager, Kathleen" w:date="2013-09-04T14:24:00Z"/>
        </w:rPr>
      </w:pPr>
      <w:ins w:id="442" w:author="Creager, Kathleen" w:date="2013-09-04T14:24:00Z">
        <w:r>
          <w:t>This section specifies the required runnable scheduling.</w:t>
        </w:r>
      </w:ins>
    </w:p>
    <w:p w:rsidR="001D1610" w:rsidRDefault="001D1610" w:rsidP="001D1610">
      <w:pPr>
        <w:spacing w:after="0"/>
        <w:rPr>
          <w:ins w:id="443" w:author="Creager, Kathleen" w:date="2013-09-04T14:24:00Z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1D1610" w:rsidTr="0057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44" w:author="Creager, Kathleen" w:date="2013-09-04T14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D1610" w:rsidRDefault="001D1610" w:rsidP="00573607">
            <w:pPr>
              <w:rPr>
                <w:ins w:id="445" w:author="Creager, Kathleen" w:date="2013-09-04T14:24:00Z"/>
              </w:rPr>
            </w:pPr>
            <w:proofErr w:type="spellStart"/>
            <w:ins w:id="446" w:author="Creager, Kathleen" w:date="2013-09-04T14:24:00Z">
              <w:r>
                <w:t>Init</w:t>
              </w:r>
              <w:proofErr w:type="spellEnd"/>
            </w:ins>
          </w:p>
        </w:tc>
        <w:tc>
          <w:tcPr>
            <w:tcW w:w="4835" w:type="dxa"/>
          </w:tcPr>
          <w:p w:rsidR="001D1610" w:rsidRDefault="001D1610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47" w:author="Creager, Kathleen" w:date="2013-09-04T14:24:00Z"/>
              </w:rPr>
            </w:pPr>
            <w:ins w:id="448" w:author="Creager, Kathleen" w:date="2013-09-04T14:24:00Z">
              <w:r>
                <w:t>Scheduling Requirements</w:t>
              </w:r>
            </w:ins>
          </w:p>
        </w:tc>
        <w:tc>
          <w:tcPr>
            <w:tcW w:w="1772" w:type="dxa"/>
          </w:tcPr>
          <w:p w:rsidR="001D1610" w:rsidRDefault="001D1610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49" w:author="Creager, Kathleen" w:date="2013-09-04T14:24:00Z"/>
              </w:rPr>
            </w:pPr>
            <w:ins w:id="450" w:author="Creager, Kathleen" w:date="2013-09-04T14:24:00Z">
              <w:r>
                <w:t>Trigger</w:t>
              </w:r>
            </w:ins>
          </w:p>
        </w:tc>
      </w:tr>
      <w:tr w:rsidR="001D1610" w:rsidTr="0057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51" w:author="Creager, Kathleen" w:date="2013-09-04T14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D1610" w:rsidRDefault="001D1610" w:rsidP="001D1610">
            <w:pPr>
              <w:rPr>
                <w:ins w:id="452" w:author="Creager, Kathleen" w:date="2013-09-04T14:24:00Z"/>
              </w:rPr>
            </w:pPr>
            <w:ins w:id="453" w:author="Creager, Kathleen" w:date="2013-09-04T14:24:00Z">
              <w:r>
                <w:t>MtrTempEst_Init1</w:t>
              </w:r>
            </w:ins>
          </w:p>
        </w:tc>
        <w:tc>
          <w:tcPr>
            <w:tcW w:w="4835" w:type="dxa"/>
          </w:tcPr>
          <w:p w:rsidR="001D1610" w:rsidRDefault="001D1610" w:rsidP="001D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4" w:author="Creager, Kathleen" w:date="2013-09-04T14:24:00Z"/>
              </w:rPr>
            </w:pPr>
            <w:ins w:id="455" w:author="Creager, Kathleen" w:date="2013-09-04T14:24:00Z">
              <w:r>
                <w:t xml:space="preserve"> </w:t>
              </w:r>
            </w:ins>
            <w:ins w:id="456" w:author="Creager, Kathleen" w:date="2013-09-04T14:25:00Z">
              <w:r>
                <w:t>Call from RTE before first call of component periodic functions</w:t>
              </w:r>
            </w:ins>
          </w:p>
        </w:tc>
        <w:tc>
          <w:tcPr>
            <w:tcW w:w="1772" w:type="dxa"/>
          </w:tcPr>
          <w:p w:rsidR="001D1610" w:rsidRDefault="001D1610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7" w:author="Creager, Kathleen" w:date="2013-09-04T14:24:00Z"/>
              </w:rPr>
            </w:pPr>
            <w:ins w:id="458" w:author="Creager, Kathleen" w:date="2013-09-04T14:25:00Z">
              <w:r>
                <w:t xml:space="preserve">RTE </w:t>
              </w:r>
              <w:proofErr w:type="spellStart"/>
              <w:r>
                <w:t>init</w:t>
              </w:r>
            </w:ins>
            <w:proofErr w:type="spellEnd"/>
          </w:p>
        </w:tc>
      </w:tr>
    </w:tbl>
    <w:p w:rsidR="001D1610" w:rsidRDefault="001D1610" w:rsidP="001D1610">
      <w:pPr>
        <w:spacing w:after="0"/>
        <w:rPr>
          <w:ins w:id="459" w:author="Creager, Kathleen" w:date="2013-09-04T14:24:00Z"/>
        </w:rPr>
      </w:pPr>
    </w:p>
    <w:p w:rsidR="001D1610" w:rsidRDefault="001D1610" w:rsidP="001D1610">
      <w:pPr>
        <w:spacing w:after="0"/>
        <w:rPr>
          <w:ins w:id="460" w:author="Creager, Kathleen" w:date="2013-09-04T14:24:00Z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1D1610" w:rsidTr="0057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61" w:author="Creager, Kathleen" w:date="2013-09-04T14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D1610" w:rsidRDefault="001D1610" w:rsidP="00573607">
            <w:pPr>
              <w:rPr>
                <w:ins w:id="462" w:author="Creager, Kathleen" w:date="2013-09-04T14:24:00Z"/>
              </w:rPr>
            </w:pPr>
            <w:ins w:id="463" w:author="Creager, Kathleen" w:date="2013-09-04T14:24:00Z">
              <w:r>
                <w:t>Runnable</w:t>
              </w:r>
            </w:ins>
          </w:p>
        </w:tc>
        <w:tc>
          <w:tcPr>
            <w:tcW w:w="4835" w:type="dxa"/>
          </w:tcPr>
          <w:p w:rsidR="001D1610" w:rsidRDefault="001D1610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64" w:author="Creager, Kathleen" w:date="2013-09-04T14:24:00Z"/>
              </w:rPr>
            </w:pPr>
            <w:ins w:id="465" w:author="Creager, Kathleen" w:date="2013-09-04T14:24:00Z">
              <w:r>
                <w:t>Scheduling Requirements</w:t>
              </w:r>
            </w:ins>
          </w:p>
        </w:tc>
        <w:tc>
          <w:tcPr>
            <w:tcW w:w="1772" w:type="dxa"/>
          </w:tcPr>
          <w:p w:rsidR="001D1610" w:rsidRDefault="001D1610" w:rsidP="00573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66" w:author="Creager, Kathleen" w:date="2013-09-04T14:24:00Z"/>
              </w:rPr>
            </w:pPr>
            <w:ins w:id="467" w:author="Creager, Kathleen" w:date="2013-09-04T14:24:00Z">
              <w:r>
                <w:t>Trigger</w:t>
              </w:r>
            </w:ins>
          </w:p>
        </w:tc>
      </w:tr>
      <w:tr w:rsidR="001D1610" w:rsidTr="0057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68" w:author="Creager, Kathleen" w:date="2013-09-04T14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D1610" w:rsidRDefault="001D1610" w:rsidP="00573607">
            <w:pPr>
              <w:rPr>
                <w:ins w:id="469" w:author="Creager, Kathleen" w:date="2013-09-04T14:24:00Z"/>
              </w:rPr>
            </w:pPr>
            <w:ins w:id="470" w:author="Creager, Kathleen" w:date="2013-09-04T14:25:00Z">
              <w:r>
                <w:t>MtrTempEst_Per1</w:t>
              </w:r>
            </w:ins>
          </w:p>
        </w:tc>
        <w:tc>
          <w:tcPr>
            <w:tcW w:w="4835" w:type="dxa"/>
          </w:tcPr>
          <w:p w:rsidR="001D1610" w:rsidRDefault="001D1610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1" w:author="Creager, Kathleen" w:date="2013-09-04T14:24:00Z"/>
              </w:rPr>
            </w:pPr>
            <w:ins w:id="472" w:author="Creager, Kathleen" w:date="2013-09-04T14:24:00Z">
              <w:r>
                <w:t xml:space="preserve"> None</w:t>
              </w:r>
            </w:ins>
          </w:p>
        </w:tc>
        <w:tc>
          <w:tcPr>
            <w:tcW w:w="1772" w:type="dxa"/>
          </w:tcPr>
          <w:p w:rsidR="001D1610" w:rsidRDefault="001D1610" w:rsidP="0057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3" w:author="Creager, Kathleen" w:date="2013-09-04T14:24:00Z"/>
              </w:rPr>
            </w:pPr>
            <w:ins w:id="474" w:author="Creager, Kathleen" w:date="2013-09-04T14:26:00Z">
              <w:r>
                <w:t>RTE 100ms</w:t>
              </w:r>
            </w:ins>
          </w:p>
        </w:tc>
      </w:tr>
    </w:tbl>
    <w:p w:rsidR="001D1610" w:rsidRDefault="001D1610" w:rsidP="001D1610">
      <w:pPr>
        <w:spacing w:after="0"/>
        <w:rPr>
          <w:ins w:id="475" w:author="Creager, Kathleen" w:date="2013-09-04T14:24:00Z"/>
        </w:rPr>
      </w:pPr>
    </w:p>
    <w:p w:rsidR="005C2A99" w:rsidDel="001D1610" w:rsidRDefault="005C2A99" w:rsidP="005C2A99">
      <w:pPr>
        <w:pStyle w:val="Heading1"/>
        <w:rPr>
          <w:del w:id="476" w:author="Creager, Kathleen" w:date="2013-09-04T14:24:00Z"/>
        </w:rPr>
      </w:pPr>
      <w:del w:id="477" w:author="Creager, Kathleen" w:date="2013-09-04T14:24:00Z">
        <w:r w:rsidDel="001D1610">
          <w:delText>Runnable Scheduling</w:delText>
        </w:r>
      </w:del>
    </w:p>
    <w:p w:rsidR="005C2A99" w:rsidDel="001D1610" w:rsidRDefault="005C2A99" w:rsidP="005C2A99">
      <w:pPr>
        <w:rPr>
          <w:del w:id="478" w:author="Creager, Kathleen" w:date="2013-09-04T14:24:00Z"/>
        </w:rPr>
      </w:pPr>
      <w:del w:id="479" w:author="Creager, Kathleen" w:date="2013-09-04T14:24:00Z">
        <w:r w:rsidDel="001D1610">
          <w:delText>This section specifies the required runnable scheduling.</w:delText>
        </w:r>
      </w:del>
    </w:p>
    <w:p w:rsidR="00ED15E6" w:rsidDel="001D1610" w:rsidRDefault="00ED15E6">
      <w:pPr>
        <w:spacing w:after="0"/>
        <w:rPr>
          <w:del w:id="480" w:author="Creager, Kathleen" w:date="2013-09-04T14:24:00Z"/>
        </w:rPr>
      </w:pPr>
    </w:p>
    <w:p w:rsidR="00F50821" w:rsidDel="001D1610" w:rsidRDefault="00F50821">
      <w:pPr>
        <w:spacing w:after="0"/>
        <w:rPr>
          <w:del w:id="481" w:author="Creager, Kathleen" w:date="2013-09-04T14:24:00Z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Del="001D1610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82" w:author="Creager, Kathleen" w:date="2013-09-04T14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Del="001D1610" w:rsidRDefault="00F50821" w:rsidP="000719D9">
            <w:pPr>
              <w:rPr>
                <w:del w:id="483" w:author="Creager, Kathleen" w:date="2013-09-04T14:24:00Z"/>
              </w:rPr>
            </w:pPr>
            <w:del w:id="484" w:author="Creager, Kathleen" w:date="2013-09-04T14:24:00Z">
              <w:r w:rsidDel="001D1610">
                <w:delText>Runnable</w:delText>
              </w:r>
            </w:del>
          </w:p>
        </w:tc>
        <w:tc>
          <w:tcPr>
            <w:tcW w:w="4835" w:type="dxa"/>
          </w:tcPr>
          <w:p w:rsidR="00F50821" w:rsidDel="001D1610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5" w:author="Creager, Kathleen" w:date="2013-09-04T14:24:00Z"/>
              </w:rPr>
            </w:pPr>
            <w:del w:id="486" w:author="Creager, Kathleen" w:date="2013-09-04T14:24:00Z">
              <w:r w:rsidDel="001D1610">
                <w:delText>Scheduling Requirements</w:delText>
              </w:r>
            </w:del>
          </w:p>
        </w:tc>
        <w:tc>
          <w:tcPr>
            <w:tcW w:w="1772" w:type="dxa"/>
          </w:tcPr>
          <w:p w:rsidR="00F50821" w:rsidDel="001D1610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7" w:author="Creager, Kathleen" w:date="2013-09-04T14:24:00Z"/>
              </w:rPr>
            </w:pPr>
            <w:del w:id="488" w:author="Creager, Kathleen" w:date="2013-09-04T14:24:00Z">
              <w:r w:rsidDel="001D1610">
                <w:delText>Trigger</w:delText>
              </w:r>
            </w:del>
          </w:p>
        </w:tc>
      </w:tr>
      <w:tr w:rsidR="00F50821" w:rsidDel="001D1610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89" w:author="Creager, Kathleen" w:date="2013-09-04T14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Del="001D1610" w:rsidRDefault="0007683D" w:rsidP="000719D9">
            <w:pPr>
              <w:rPr>
                <w:del w:id="490" w:author="Creager, Kathleen" w:date="2013-09-04T14:24:00Z"/>
              </w:rPr>
            </w:pPr>
            <w:del w:id="491" w:author="Creager, Kathleen" w:date="2013-09-04T14:24:00Z">
              <w:r w:rsidRPr="0007683D" w:rsidDel="001D1610">
                <w:delText>MtrTempEst_Per1</w:delText>
              </w:r>
            </w:del>
          </w:p>
        </w:tc>
        <w:tc>
          <w:tcPr>
            <w:tcW w:w="4835" w:type="dxa"/>
          </w:tcPr>
          <w:p w:rsidR="00F50821" w:rsidDel="001D1610" w:rsidRDefault="0007683D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92" w:author="Creager, Kathleen" w:date="2013-09-04T14:24:00Z"/>
              </w:rPr>
            </w:pPr>
            <w:del w:id="493" w:author="Creager, Kathleen" w:date="2013-09-04T14:24:00Z">
              <w:r w:rsidDel="001D1610">
                <w:delText>None</w:delText>
              </w:r>
            </w:del>
          </w:p>
        </w:tc>
        <w:tc>
          <w:tcPr>
            <w:tcW w:w="1772" w:type="dxa"/>
          </w:tcPr>
          <w:p w:rsidR="00F50821" w:rsidDel="001D1610" w:rsidRDefault="0007683D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94" w:author="Creager, Kathleen" w:date="2013-09-04T14:24:00Z"/>
              </w:rPr>
            </w:pPr>
            <w:del w:id="495" w:author="Creager, Kathleen" w:date="2013-09-04T14:24:00Z">
              <w:r w:rsidDel="001D1610">
                <w:delText>RTE (100</w:delText>
              </w:r>
              <w:r w:rsidR="00F50821" w:rsidDel="001D1610">
                <w:delText>ms)</w:delText>
              </w:r>
            </w:del>
          </w:p>
        </w:tc>
      </w:tr>
    </w:tbl>
    <w:p w:rsidR="00F50821" w:rsidDel="001D1610" w:rsidRDefault="00F50821">
      <w:pPr>
        <w:spacing w:after="0"/>
        <w:rPr>
          <w:del w:id="496" w:author="Creager, Kathleen" w:date="2013-09-04T14:24:00Z"/>
        </w:rPr>
      </w:pPr>
    </w:p>
    <w:p w:rsidR="00ED15E6" w:rsidDel="001D1610" w:rsidRDefault="00ED15E6">
      <w:pPr>
        <w:spacing w:after="0"/>
        <w:rPr>
          <w:del w:id="497" w:author="Creager, Kathleen" w:date="2013-09-04T14:24:00Z"/>
        </w:rPr>
      </w:pPr>
      <w:del w:id="498" w:author="Creager, Kathleen" w:date="2013-09-04T14:24:00Z">
        <w:r w:rsidDel="001D1610">
          <w:delText xml:space="preserve">*Note: </w:delText>
        </w:r>
      </w:del>
    </w:p>
    <w:p w:rsidR="00ED15E6" w:rsidDel="001D1610" w:rsidRDefault="00ED15E6" w:rsidP="00ED15E6">
      <w:pPr>
        <w:rPr>
          <w:del w:id="499" w:author="Creager, Kathleen" w:date="2013-09-04T14:24:00Z"/>
        </w:rPr>
      </w:pPr>
    </w:p>
    <w:p w:rsidR="001D6A7F" w:rsidRPr="0007683D" w:rsidDel="001D1610" w:rsidRDefault="00ED15E6" w:rsidP="00ED15E6">
      <w:pPr>
        <w:spacing w:after="0"/>
        <w:rPr>
          <w:del w:id="500" w:author="Creager, Kathleen" w:date="2013-09-04T14:24:00Z"/>
        </w:rPr>
      </w:pPr>
      <w:del w:id="501" w:author="Creager, Kathleen" w:date="2013-09-04T14:24:00Z">
        <w:r w:rsidDel="001D1610">
          <w:delText xml:space="preserve">Proper Initialization of input signals should occur before running each function for the first time.  </w:delText>
        </w:r>
        <w:r w:rsidRPr="0007683D" w:rsidDel="001D1610">
          <w:delText>(</w:delText>
        </w:r>
        <w:r w:rsidR="0007683D" w:rsidRPr="0007683D" w:rsidDel="001D1610">
          <w:delText>MtrTempEst _Init1</w:delText>
        </w:r>
        <w:r w:rsidRPr="0007683D" w:rsidDel="001D1610">
          <w:delText>)</w:delText>
        </w:r>
        <w:r w:rsidR="001D6A7F" w:rsidRPr="0007683D" w:rsidDel="001D1610">
          <w:delText>.</w:delText>
        </w:r>
      </w:del>
    </w:p>
    <w:p w:rsidR="001D6A7F" w:rsidDel="001D1610" w:rsidRDefault="001D6A7F" w:rsidP="00ED15E6">
      <w:pPr>
        <w:spacing w:after="0"/>
        <w:rPr>
          <w:del w:id="502" w:author="Creager, Kathleen" w:date="2013-09-04T14:24:00Z"/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503" w:name="_Toc366068361"/>
      <w:r>
        <w:lastRenderedPageBreak/>
        <w:t>Memory Mapping</w:t>
      </w:r>
      <w:bookmarkEnd w:id="503"/>
    </w:p>
    <w:p w:rsidR="00F80F31" w:rsidRDefault="00F80F31" w:rsidP="00F80F31">
      <w:pPr>
        <w:pStyle w:val="Heading2"/>
      </w:pPr>
      <w:bookmarkStart w:id="504" w:name="_Toc366068362"/>
      <w:r>
        <w:t>Mapping</w:t>
      </w:r>
      <w:bookmarkEnd w:id="50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6373"/>
        <w:gridCol w:w="1330"/>
        <w:gridCol w:w="1153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1D1610" w:rsidP="00DE03FA">
            <w:ins w:id="505" w:author="Creager, Kathleen" w:date="2013-09-04T14:27:00Z">
              <w:r w:rsidRPr="001D1610">
                <w:t>MTRTEMPEST_START_SEC_VAR_CLEARED_UNSPECIFIED</w:t>
              </w:r>
            </w:ins>
            <w:del w:id="506" w:author="Creager, Kathleen" w:date="2013-09-04T14:26:00Z">
              <w:r w:rsidR="00ED15E6" w:rsidDel="001D1610">
                <w:delText>RTE Memory mapping</w:delText>
              </w:r>
            </w:del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Default="001D1610" w:rsidP="00DE03FA">
            <w:ins w:id="507" w:author="Creager, Kathleen" w:date="2013-09-04T14:27:00Z">
              <w:r w:rsidRPr="001D1610">
                <w:t>MTRTEMPEST_START_SEC_VAR_CLEARED_BOOLEAN</w:t>
              </w:r>
            </w:ins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610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08" w:author="Creager, Kathleen" w:date="2013-09-04T14:2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1D1610" w:rsidRPr="001D1610" w:rsidRDefault="001D1610" w:rsidP="00DE03FA">
            <w:pPr>
              <w:rPr>
                <w:ins w:id="509" w:author="Creager, Kathleen" w:date="2013-09-04T14:27:00Z"/>
              </w:rPr>
            </w:pPr>
            <w:ins w:id="510" w:author="Creager, Kathleen" w:date="2013-09-04T14:27:00Z">
              <w:r w:rsidRPr="001D1610">
                <w:t>MTRTEMPEST_START_SEC_VAR_CLEARED_32</w:t>
              </w:r>
            </w:ins>
          </w:p>
        </w:tc>
        <w:tc>
          <w:tcPr>
            <w:tcW w:w="2351" w:type="dxa"/>
          </w:tcPr>
          <w:p w:rsidR="001D1610" w:rsidRDefault="001D1610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1" w:author="Creager, Kathleen" w:date="2013-09-04T14:27:00Z"/>
              </w:rPr>
            </w:pPr>
          </w:p>
        </w:tc>
        <w:tc>
          <w:tcPr>
            <w:tcW w:w="2505" w:type="dxa"/>
          </w:tcPr>
          <w:p w:rsidR="001D1610" w:rsidRDefault="001D1610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2" w:author="Creager, Kathleen" w:date="2013-09-04T14:27:00Z"/>
              </w:rPr>
            </w:pPr>
          </w:p>
        </w:tc>
      </w:tr>
      <w:tr w:rsidR="001D1610" w:rsidTr="00836AC1">
        <w:trPr>
          <w:ins w:id="513" w:author="Creager, Kathleen" w:date="2013-09-04T14:2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1D1610" w:rsidRPr="001D1610" w:rsidRDefault="001D1610" w:rsidP="00DE03FA">
            <w:pPr>
              <w:rPr>
                <w:ins w:id="514" w:author="Creager, Kathleen" w:date="2013-09-04T14:27:00Z"/>
              </w:rPr>
            </w:pPr>
            <w:ins w:id="515" w:author="Creager, Kathleen" w:date="2013-09-04T14:27:00Z">
              <w:r w:rsidRPr="001D1610">
                <w:t>RTE_START_SEC_AP_MTRTEMPEST_APPL_CODE</w:t>
              </w:r>
            </w:ins>
          </w:p>
        </w:tc>
        <w:tc>
          <w:tcPr>
            <w:tcW w:w="2351" w:type="dxa"/>
          </w:tcPr>
          <w:p w:rsidR="001D1610" w:rsidRDefault="001D161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6" w:author="Creager, Kathleen" w:date="2013-09-04T14:27:00Z"/>
              </w:rPr>
            </w:pPr>
          </w:p>
        </w:tc>
        <w:tc>
          <w:tcPr>
            <w:tcW w:w="2505" w:type="dxa"/>
          </w:tcPr>
          <w:p w:rsidR="001D1610" w:rsidRDefault="001D161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Creager, Kathleen" w:date="2013-09-04T14:27:00Z"/>
              </w:rPr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518" w:name="_Toc366068363"/>
      <w:r>
        <w:t>Usage</w:t>
      </w:r>
      <w:bookmarkEnd w:id="51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274532" w:rsidP="00DE03FA">
            <w:del w:id="519" w:author="Creager, Kathleen" w:date="2013-09-04T14:26:00Z">
              <w:r w:rsidDel="001D1610">
                <w:delText>Full driver</w:delText>
              </w:r>
            </w:del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4421C7">
        <w:fldChar w:fldCharType="begin"/>
      </w:r>
      <w:r w:rsidR="00282852">
        <w:instrText xml:space="preserve"> SEQ Table \* ARABIC </w:instrText>
      </w:r>
      <w:r w:rsidR="004421C7">
        <w:fldChar w:fldCharType="separate"/>
      </w:r>
      <w:r w:rsidR="00A03FE3">
        <w:rPr>
          <w:noProof/>
        </w:rPr>
        <w:t>1</w:t>
      </w:r>
      <w:r w:rsidR="004421C7">
        <w:fldChar w:fldCharType="end"/>
      </w:r>
      <w:r>
        <w:t>: ARM Cortex R4 Memory Usage</w:t>
      </w:r>
    </w:p>
    <w:p w:rsidR="00A510CF" w:rsidRDefault="00A510CF" w:rsidP="00A510CF">
      <w:pPr>
        <w:pStyle w:val="Heading2"/>
        <w:rPr>
          <w:ins w:id="520" w:author="Creager, Kathleen" w:date="2013-09-04T14:28:00Z"/>
        </w:rPr>
      </w:pPr>
      <w:bookmarkStart w:id="521" w:name="OLE_LINK20"/>
      <w:bookmarkStart w:id="522" w:name="OLE_LINK81"/>
      <w:bookmarkStart w:id="523" w:name="OLE_LINK82"/>
      <w:bookmarkStart w:id="524" w:name="_Toc366068364"/>
      <w:proofErr w:type="gramStart"/>
      <w:ins w:id="525" w:author="Creager, Kathleen" w:date="2013-09-04T14:28:00Z">
        <w:r>
          <w:t>Non  RTE</w:t>
        </w:r>
        <w:proofErr w:type="gramEnd"/>
        <w:r>
          <w:t xml:space="preserve"> </w:t>
        </w:r>
        <w:bookmarkStart w:id="526" w:name="_Toc357692834"/>
        <w:proofErr w:type="spellStart"/>
        <w:r>
          <w:t>NvM</w:t>
        </w:r>
        <w:proofErr w:type="spellEnd"/>
        <w:r>
          <w:t xml:space="preserve"> Blocks</w:t>
        </w:r>
        <w:bookmarkEnd w:id="524"/>
        <w:bookmarkEnd w:id="526"/>
      </w:ins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A510CF" w:rsidTr="0057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27" w:author="Creager, Kathleen" w:date="2013-09-04T14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521"/>
          <w:p w:rsidR="00A510CF" w:rsidRDefault="00A510CF" w:rsidP="00573607">
            <w:pPr>
              <w:rPr>
                <w:ins w:id="528" w:author="Creager, Kathleen" w:date="2013-09-04T14:28:00Z"/>
              </w:rPr>
            </w:pPr>
            <w:ins w:id="529" w:author="Creager, Kathleen" w:date="2013-09-04T14:28:00Z">
              <w:r>
                <w:t>Block Name</w:t>
              </w:r>
            </w:ins>
          </w:p>
        </w:tc>
      </w:tr>
      <w:tr w:rsidR="00A510CF" w:rsidTr="0057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30" w:author="Creager, Kathleen" w:date="2013-09-04T14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A510CF" w:rsidRDefault="00A510CF" w:rsidP="00573607">
            <w:pPr>
              <w:rPr>
                <w:ins w:id="531" w:author="Creager, Kathleen" w:date="2013-09-04T14:28:00Z"/>
              </w:rPr>
            </w:pPr>
            <w:ins w:id="532" w:author="Creager, Kathleen" w:date="2013-09-04T14:28:00Z">
              <w:r>
                <w:t>&lt;NVM block used Non RTE functions &gt;</w:t>
              </w:r>
            </w:ins>
          </w:p>
        </w:tc>
      </w:tr>
    </w:tbl>
    <w:p w:rsidR="00A510CF" w:rsidRDefault="00A510CF" w:rsidP="00A510CF">
      <w:pPr>
        <w:rPr>
          <w:ins w:id="533" w:author="Creager, Kathleen" w:date="2013-09-04T14:28:00Z"/>
        </w:rPr>
      </w:pPr>
      <w:proofErr w:type="gramStart"/>
      <w:ins w:id="534" w:author="Creager, Kathleen" w:date="2013-09-04T14:28:00Z">
        <w:r>
          <w:t>Note :</w:t>
        </w:r>
        <w:proofErr w:type="gramEnd"/>
        <w:r>
          <w:t xml:space="preserve"> Size of the NVM block if configured in developer   </w:t>
        </w:r>
      </w:ins>
    </w:p>
    <w:bookmarkEnd w:id="522"/>
    <w:bookmarkEnd w:id="523"/>
    <w:p w:rsidR="00A510CF" w:rsidRDefault="00A510CF" w:rsidP="00A510CF">
      <w:pPr>
        <w:pStyle w:val="Heading2"/>
        <w:rPr>
          <w:ins w:id="535" w:author="Creager, Kathleen" w:date="2013-09-04T14:28:00Z"/>
        </w:rPr>
      </w:pPr>
      <w:ins w:id="536" w:author="Creager, Kathleen" w:date="2013-09-04T14:28:00Z">
        <w:r>
          <w:t xml:space="preserve"> </w:t>
        </w:r>
        <w:bookmarkStart w:id="537" w:name="_Toc366068365"/>
        <w:r>
          <w:t xml:space="preserve">RTE </w:t>
        </w:r>
        <w:proofErr w:type="spellStart"/>
        <w:r>
          <w:t>NvM</w:t>
        </w:r>
        <w:proofErr w:type="spellEnd"/>
        <w:r>
          <w:t xml:space="preserve"> Blocks</w:t>
        </w:r>
        <w:bookmarkEnd w:id="537"/>
      </w:ins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A510CF" w:rsidTr="00573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38" w:author="Creager, Kathleen" w:date="2013-09-04T14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A510CF" w:rsidRDefault="00A510CF" w:rsidP="00573607">
            <w:pPr>
              <w:rPr>
                <w:ins w:id="539" w:author="Creager, Kathleen" w:date="2013-09-04T14:28:00Z"/>
              </w:rPr>
            </w:pPr>
            <w:ins w:id="540" w:author="Creager, Kathleen" w:date="2013-09-04T14:28:00Z">
              <w:r>
                <w:t>Block Name</w:t>
              </w:r>
            </w:ins>
          </w:p>
        </w:tc>
      </w:tr>
      <w:tr w:rsidR="00A510CF" w:rsidTr="00573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41" w:author="Creager, Kathleen" w:date="2013-09-04T14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A510CF" w:rsidRDefault="00A510CF" w:rsidP="00573607">
            <w:pPr>
              <w:rPr>
                <w:ins w:id="542" w:author="Creager, Kathleen" w:date="2013-09-04T14:28:00Z"/>
              </w:rPr>
            </w:pPr>
            <w:ins w:id="543" w:author="Creager, Kathleen" w:date="2013-09-04T14:28:00Z">
              <w:r>
                <w:t>&lt;NVM block used in RTE functions &gt;</w:t>
              </w:r>
            </w:ins>
          </w:p>
        </w:tc>
      </w:tr>
    </w:tbl>
    <w:p w:rsidR="00A510CF" w:rsidRDefault="00A510CF" w:rsidP="00A510CF">
      <w:pPr>
        <w:rPr>
          <w:ins w:id="544" w:author="Creager, Kathleen" w:date="2013-09-04T14:28:00Z"/>
        </w:rPr>
      </w:pPr>
      <w:proofErr w:type="gramStart"/>
      <w:ins w:id="545" w:author="Creager, Kathleen" w:date="2013-09-04T14:28:00Z">
        <w:r>
          <w:t>Note :</w:t>
        </w:r>
        <w:proofErr w:type="gramEnd"/>
        <w:r>
          <w:t xml:space="preserve"> Size of the NVM block if configured in developer   </w:t>
        </w:r>
      </w:ins>
    </w:p>
    <w:p w:rsidR="00A510CF" w:rsidRDefault="00A510CF" w:rsidP="00A510CF">
      <w:pPr>
        <w:rPr>
          <w:ins w:id="546" w:author="Creager, Kathleen" w:date="2013-09-04T14:28:00Z"/>
        </w:rPr>
      </w:pPr>
    </w:p>
    <w:p w:rsidR="00A510CF" w:rsidRDefault="00A510CF" w:rsidP="00A510CF">
      <w:pPr>
        <w:pStyle w:val="Heading1"/>
        <w:rPr>
          <w:ins w:id="547" w:author="Creager, Kathleen" w:date="2013-09-04T14:28:00Z"/>
        </w:rPr>
      </w:pPr>
      <w:bookmarkStart w:id="548" w:name="_Toc357692835"/>
      <w:bookmarkStart w:id="549" w:name="OLE_LINK18"/>
      <w:bookmarkStart w:id="550" w:name="OLE_LINK19"/>
      <w:bookmarkStart w:id="551" w:name="_Toc366068366"/>
      <w:ins w:id="552" w:author="Creager, Kathleen" w:date="2013-09-04T14:28:00Z">
        <w:r>
          <w:t>Compiler Settings</w:t>
        </w:r>
        <w:bookmarkEnd w:id="548"/>
        <w:bookmarkEnd w:id="551"/>
      </w:ins>
    </w:p>
    <w:bookmarkEnd w:id="549"/>
    <w:bookmarkEnd w:id="550"/>
    <w:p w:rsidR="00A510CF" w:rsidRDefault="00A510CF" w:rsidP="00A510CF">
      <w:pPr>
        <w:pStyle w:val="Heading2"/>
        <w:rPr>
          <w:ins w:id="553" w:author="Creager, Kathleen" w:date="2013-09-04T14:28:00Z"/>
        </w:rPr>
      </w:pPr>
      <w:ins w:id="554" w:author="Creager, Kathleen" w:date="2013-09-04T14:28:00Z">
        <w:r w:rsidRPr="00EE5444">
          <w:t xml:space="preserve"> </w:t>
        </w:r>
        <w:bookmarkStart w:id="555" w:name="_Toc357692836"/>
        <w:bookmarkStart w:id="556" w:name="_Toc366068367"/>
        <w:r>
          <w:t>Preprocessor MACRO</w:t>
        </w:r>
        <w:bookmarkEnd w:id="555"/>
        <w:bookmarkEnd w:id="556"/>
      </w:ins>
    </w:p>
    <w:p w:rsidR="00A510CF" w:rsidRDefault="00A510CF" w:rsidP="00A510CF">
      <w:pPr>
        <w:rPr>
          <w:ins w:id="557" w:author="Creager, Kathleen" w:date="2013-09-04T14:28:00Z"/>
        </w:rPr>
      </w:pPr>
      <w:bookmarkStart w:id="558" w:name="OLE_LINK21"/>
      <w:ins w:id="559" w:author="Creager, Kathleen" w:date="2013-09-04T14:28:00Z">
        <w:r>
          <w:t>&lt;Define all the preprocessor Macros needed and conditions when needed&gt;.</w:t>
        </w:r>
      </w:ins>
    </w:p>
    <w:p w:rsidR="00A510CF" w:rsidRDefault="00A510CF" w:rsidP="00A510CF">
      <w:pPr>
        <w:pStyle w:val="Heading2"/>
        <w:rPr>
          <w:ins w:id="560" w:author="Creager, Kathleen" w:date="2013-09-04T14:28:00Z"/>
        </w:rPr>
      </w:pPr>
      <w:bookmarkStart w:id="561" w:name="_Toc357692837"/>
      <w:bookmarkStart w:id="562" w:name="_Toc366068368"/>
      <w:bookmarkEnd w:id="558"/>
      <w:ins w:id="563" w:author="Creager, Kathleen" w:date="2013-09-04T14:28:00Z">
        <w:r>
          <w:t>Optimization Settings</w:t>
        </w:r>
        <w:bookmarkEnd w:id="561"/>
        <w:bookmarkEnd w:id="562"/>
      </w:ins>
    </w:p>
    <w:p w:rsidR="00A510CF" w:rsidRDefault="00A510CF" w:rsidP="00A510CF">
      <w:pPr>
        <w:rPr>
          <w:ins w:id="564" w:author="Creager, Kathleen" w:date="2013-09-04T14:28:00Z"/>
        </w:rPr>
      </w:pPr>
      <w:ins w:id="565" w:author="Creager, Kathleen" w:date="2013-09-04T14:28:00Z">
        <w:r>
          <w:t>&lt;Define Optimization levels that are needed and conditions when needed&gt;.</w:t>
        </w:r>
      </w:ins>
    </w:p>
    <w:p w:rsidR="00A510CF" w:rsidRDefault="00A510CF" w:rsidP="00A510CF">
      <w:pPr>
        <w:pStyle w:val="Heading2"/>
        <w:numPr>
          <w:ilvl w:val="0"/>
          <w:numId w:val="0"/>
        </w:numPr>
        <w:rPr>
          <w:ins w:id="566" w:author="Creager, Kathleen" w:date="2013-09-04T14:28:00Z"/>
        </w:rPr>
      </w:pPr>
    </w:p>
    <w:p w:rsidR="004527BC" w:rsidRDefault="004A781C" w:rsidP="004527BC">
      <w:r>
        <w:br w:type="page"/>
      </w:r>
    </w:p>
    <w:p w:rsidR="004A781C" w:rsidRDefault="004A781C" w:rsidP="004527BC">
      <w:pPr>
        <w:pStyle w:val="Heading1"/>
      </w:pPr>
      <w:bookmarkStart w:id="567" w:name="_Toc366068369"/>
      <w:r>
        <w:lastRenderedPageBreak/>
        <w:t>Revision Control Log</w:t>
      </w:r>
      <w:bookmarkEnd w:id="56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E17CA7" w:rsidP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 w:rsidR="00050365">
              <w:rPr>
                <w:rFonts w:ascii="Arial" w:hAnsi="Arial" w:cs="Arial"/>
                <w:sz w:val="16"/>
              </w:rPr>
              <w:t>5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Mar-</w:t>
            </w:r>
            <w:r w:rsidR="0045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  <w:tr w:rsidR="001D1610" w:rsidTr="004527BC">
        <w:trPr>
          <w:ins w:id="568" w:author="Creager, Kathleen" w:date="2013-09-04T14:27:00Z"/>
        </w:trPr>
        <w:tc>
          <w:tcPr>
            <w:tcW w:w="662" w:type="dxa"/>
          </w:tcPr>
          <w:p w:rsidR="001D1610" w:rsidRDefault="001D1610">
            <w:pPr>
              <w:spacing w:before="60"/>
              <w:rPr>
                <w:ins w:id="569" w:author="Creager, Kathleen" w:date="2013-09-04T14:27:00Z"/>
                <w:rFonts w:ascii="Arial" w:hAnsi="Arial" w:cs="Arial"/>
                <w:sz w:val="16"/>
              </w:rPr>
            </w:pPr>
            <w:ins w:id="570" w:author="Creager, Kathleen" w:date="2013-09-04T14:27:00Z">
              <w:r>
                <w:rPr>
                  <w:rFonts w:ascii="Arial" w:hAnsi="Arial" w:cs="Arial"/>
                  <w:sz w:val="16"/>
                </w:rPr>
                <w:t>2</w:t>
              </w:r>
            </w:ins>
          </w:p>
        </w:tc>
        <w:tc>
          <w:tcPr>
            <w:tcW w:w="6286" w:type="dxa"/>
          </w:tcPr>
          <w:p w:rsidR="001D1610" w:rsidRDefault="001D1610">
            <w:pPr>
              <w:spacing w:before="60"/>
              <w:rPr>
                <w:ins w:id="571" w:author="Creager, Kathleen" w:date="2013-09-04T14:27:00Z"/>
                <w:rFonts w:ascii="Arial" w:hAnsi="Arial" w:cs="Arial"/>
                <w:sz w:val="16"/>
              </w:rPr>
            </w:pPr>
            <w:ins w:id="572" w:author="Creager, Kathleen" w:date="2013-09-04T14:27:00Z">
              <w:r>
                <w:rPr>
                  <w:rFonts w:ascii="Arial" w:hAnsi="Arial" w:cs="Arial"/>
                  <w:sz w:val="16"/>
                </w:rPr>
                <w:t>Updated to latest integration manual template</w:t>
              </w:r>
            </w:ins>
          </w:p>
        </w:tc>
        <w:tc>
          <w:tcPr>
            <w:tcW w:w="1059" w:type="dxa"/>
          </w:tcPr>
          <w:p w:rsidR="001D1610" w:rsidRDefault="001D1610" w:rsidP="00E17CA7">
            <w:pPr>
              <w:spacing w:before="60"/>
              <w:rPr>
                <w:ins w:id="573" w:author="Creager, Kathleen" w:date="2013-09-04T14:27:00Z"/>
                <w:rFonts w:ascii="Arial" w:hAnsi="Arial" w:cs="Arial"/>
                <w:sz w:val="16"/>
              </w:rPr>
            </w:pPr>
            <w:ins w:id="574" w:author="Creager, Kathleen" w:date="2013-09-04T14:28:00Z">
              <w:r>
                <w:rPr>
                  <w:rFonts w:ascii="Arial" w:hAnsi="Arial" w:cs="Arial"/>
                  <w:sz w:val="16"/>
                </w:rPr>
                <w:t>4-Sep-13</w:t>
              </w:r>
            </w:ins>
          </w:p>
        </w:tc>
        <w:tc>
          <w:tcPr>
            <w:tcW w:w="741" w:type="dxa"/>
          </w:tcPr>
          <w:p w:rsidR="001D1610" w:rsidRDefault="001D1610">
            <w:pPr>
              <w:spacing w:before="60"/>
              <w:rPr>
                <w:ins w:id="575" w:author="Creager, Kathleen" w:date="2013-09-04T14:27:00Z"/>
                <w:rFonts w:ascii="Arial" w:hAnsi="Arial" w:cs="Arial"/>
                <w:sz w:val="16"/>
              </w:rPr>
            </w:pPr>
            <w:ins w:id="576" w:author="Creager, Kathleen" w:date="2013-09-04T14:28:00Z">
              <w:r>
                <w:rPr>
                  <w:rFonts w:ascii="Arial" w:hAnsi="Arial" w:cs="Arial"/>
                  <w:sz w:val="16"/>
                </w:rPr>
                <w:t>KMC</w:t>
              </w:r>
            </w:ins>
          </w:p>
        </w:tc>
      </w:tr>
    </w:tbl>
    <w:p w:rsidR="00107819" w:rsidRDefault="00107819"/>
    <w:sectPr w:rsidR="0010781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D8A" w:rsidRDefault="00314D8A">
      <w:r>
        <w:separator/>
      </w:r>
    </w:p>
  </w:endnote>
  <w:endnote w:type="continuationSeparator" w:id="0">
    <w:p w:rsidR="00314D8A" w:rsidRDefault="0031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314D8A">
      <w:fldChar w:fldCharType="begin"/>
    </w:r>
    <w:r w:rsidR="00314D8A">
      <w:instrText xml:space="preserve"> DOCPROPERTY "Company"  \* MERGEFORMAT </w:instrText>
    </w:r>
    <w:r w:rsidR="00314D8A">
      <w:fldChar w:fldCharType="separate"/>
    </w:r>
    <w:r w:rsidRPr="006768B8">
      <w:rPr>
        <w:rFonts w:ascii="Times" w:hAnsi="Times"/>
        <w:caps/>
        <w:snapToGrid w:val="0"/>
      </w:rPr>
      <w:t>Nexteer</w:t>
    </w:r>
    <w:r w:rsidR="00314D8A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D8A" w:rsidRDefault="00314D8A">
      <w:r>
        <w:separator/>
      </w:r>
    </w:p>
  </w:footnote>
  <w:footnote w:type="continuationSeparator" w:id="0">
    <w:p w:rsidR="00314D8A" w:rsidRDefault="00314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9013" w:type="dxa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273"/>
      <w:gridCol w:w="1350"/>
    </w:tblGrid>
    <w:tr w:rsidR="00DE03FA" w:rsidTr="00E802A7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07683D">
          <w:pPr>
            <w:pStyle w:val="Header"/>
          </w:pPr>
          <w:proofErr w:type="spellStart"/>
          <w:r>
            <w:t>MtrTempEstimation</w:t>
          </w:r>
          <w:proofErr w:type="spellEnd"/>
        </w:p>
        <w:p w:rsidR="00DE03FA" w:rsidRDefault="00314D8A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273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E802A7">
          <w:pPr>
            <w:pStyle w:val="Header"/>
          </w:pPr>
          <w:r>
            <w:t>2</w:t>
          </w:r>
        </w:p>
      </w:tc>
    </w:tr>
    <w:tr w:rsidR="00DE03FA" w:rsidTr="00E802A7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273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E802A7">
          <w:pPr>
            <w:pStyle w:val="Header"/>
          </w:pPr>
          <w:r>
            <w:t>4-Sep-13</w:t>
          </w:r>
        </w:p>
      </w:tc>
    </w:tr>
    <w:tr w:rsidR="00DE03FA" w:rsidTr="00E802A7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E802A7">
          <w:pPr>
            <w:pStyle w:val="Header"/>
          </w:pPr>
          <w:r>
            <w:t xml:space="preserve">Kathleen </w:t>
          </w:r>
          <w:proofErr w:type="spellStart"/>
          <w:r>
            <w:t>Creager</w:t>
          </w:r>
          <w:proofErr w:type="spellEnd"/>
        </w:p>
      </w:tc>
      <w:tc>
        <w:tcPr>
          <w:tcW w:w="1273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4421C7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A7D1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A7D13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1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6211"/>
    <w:rsid w:val="00035442"/>
    <w:rsid w:val="00036AF7"/>
    <w:rsid w:val="00050365"/>
    <w:rsid w:val="00072C76"/>
    <w:rsid w:val="0007683D"/>
    <w:rsid w:val="000A78A4"/>
    <w:rsid w:val="000B7B76"/>
    <w:rsid w:val="000C2C6D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574F"/>
    <w:rsid w:val="001B60DF"/>
    <w:rsid w:val="001C67A3"/>
    <w:rsid w:val="001D1610"/>
    <w:rsid w:val="001D6A7F"/>
    <w:rsid w:val="001E28D1"/>
    <w:rsid w:val="001E475E"/>
    <w:rsid w:val="001F09B2"/>
    <w:rsid w:val="001F4E5E"/>
    <w:rsid w:val="001F7009"/>
    <w:rsid w:val="0020722A"/>
    <w:rsid w:val="00251AC0"/>
    <w:rsid w:val="00264E9B"/>
    <w:rsid w:val="002651B5"/>
    <w:rsid w:val="00274532"/>
    <w:rsid w:val="00275B51"/>
    <w:rsid w:val="00282852"/>
    <w:rsid w:val="00285CB3"/>
    <w:rsid w:val="00295CD1"/>
    <w:rsid w:val="00297784"/>
    <w:rsid w:val="002B7B9F"/>
    <w:rsid w:val="002C03D8"/>
    <w:rsid w:val="00314D8A"/>
    <w:rsid w:val="00315335"/>
    <w:rsid w:val="0034046E"/>
    <w:rsid w:val="00347B0F"/>
    <w:rsid w:val="00353877"/>
    <w:rsid w:val="0036693A"/>
    <w:rsid w:val="0037668F"/>
    <w:rsid w:val="003C4D3F"/>
    <w:rsid w:val="003F5475"/>
    <w:rsid w:val="00416335"/>
    <w:rsid w:val="004421C7"/>
    <w:rsid w:val="004527BC"/>
    <w:rsid w:val="00477FF8"/>
    <w:rsid w:val="004825AF"/>
    <w:rsid w:val="004A30FB"/>
    <w:rsid w:val="004A781C"/>
    <w:rsid w:val="004F5328"/>
    <w:rsid w:val="00510DCD"/>
    <w:rsid w:val="00546E14"/>
    <w:rsid w:val="00553AD1"/>
    <w:rsid w:val="00556D14"/>
    <w:rsid w:val="00560FA0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6047D"/>
    <w:rsid w:val="007A37A6"/>
    <w:rsid w:val="007A69AC"/>
    <w:rsid w:val="007B76C3"/>
    <w:rsid w:val="007C4C59"/>
    <w:rsid w:val="007D72DE"/>
    <w:rsid w:val="0081314C"/>
    <w:rsid w:val="008242F0"/>
    <w:rsid w:val="00836AC1"/>
    <w:rsid w:val="00841B2A"/>
    <w:rsid w:val="008510F0"/>
    <w:rsid w:val="008535B2"/>
    <w:rsid w:val="00853710"/>
    <w:rsid w:val="008B3E94"/>
    <w:rsid w:val="008C65EB"/>
    <w:rsid w:val="008C6C35"/>
    <w:rsid w:val="008D2035"/>
    <w:rsid w:val="008E2475"/>
    <w:rsid w:val="008F38FB"/>
    <w:rsid w:val="008F6DBB"/>
    <w:rsid w:val="00916B39"/>
    <w:rsid w:val="00937013"/>
    <w:rsid w:val="00941CFE"/>
    <w:rsid w:val="00942F40"/>
    <w:rsid w:val="00955F6A"/>
    <w:rsid w:val="00957470"/>
    <w:rsid w:val="00987833"/>
    <w:rsid w:val="009B20B2"/>
    <w:rsid w:val="009C1FC9"/>
    <w:rsid w:val="00A03FE3"/>
    <w:rsid w:val="00A126B2"/>
    <w:rsid w:val="00A17EB8"/>
    <w:rsid w:val="00A268FB"/>
    <w:rsid w:val="00A40CFD"/>
    <w:rsid w:val="00A510CF"/>
    <w:rsid w:val="00A672EE"/>
    <w:rsid w:val="00A700CF"/>
    <w:rsid w:val="00A82D30"/>
    <w:rsid w:val="00A86E8E"/>
    <w:rsid w:val="00A90D3D"/>
    <w:rsid w:val="00AA7D13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6D6A"/>
    <w:rsid w:val="00BA0AA2"/>
    <w:rsid w:val="00BC47D2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802A7"/>
    <w:rsid w:val="00E91ADF"/>
    <w:rsid w:val="00EA783D"/>
    <w:rsid w:val="00ED15E6"/>
    <w:rsid w:val="00F122CF"/>
    <w:rsid w:val="00F50821"/>
    <w:rsid w:val="00F50EC2"/>
    <w:rsid w:val="00F648ED"/>
    <w:rsid w:val="00F64CF7"/>
    <w:rsid w:val="00F80F31"/>
    <w:rsid w:val="00F82E8E"/>
    <w:rsid w:val="00F957FA"/>
    <w:rsid w:val="00FB2942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802A7"/>
    <w:rPr>
      <w:rFonts w:ascii="Arial" w:hAnsi="Arial"/>
      <w:b/>
      <w:kern w:val="28"/>
      <w:sz w:val="28"/>
    </w:rPr>
  </w:style>
  <w:style w:type="table" w:customStyle="1" w:styleId="LightList-Accent12">
    <w:name w:val="Light List - Accent 12"/>
    <w:basedOn w:val="TableNormal"/>
    <w:uiPriority w:val="61"/>
    <w:rsid w:val="00A510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F37CD-AED0-47C0-9B86-3626A934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1242</TotalTime>
  <Pages>8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6673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Creager, Kathleen</cp:lastModifiedBy>
  <cp:revision>9</cp:revision>
  <cp:lastPrinted>2011-03-21T13:34:00Z</cp:lastPrinted>
  <dcterms:created xsi:type="dcterms:W3CDTF">2013-04-04T18:56:00Z</dcterms:created>
  <dcterms:modified xsi:type="dcterms:W3CDTF">2013-09-04T18:29:00Z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