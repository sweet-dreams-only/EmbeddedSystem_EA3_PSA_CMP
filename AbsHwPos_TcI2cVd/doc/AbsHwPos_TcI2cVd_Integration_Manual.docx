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E723B3">
        <w:t xml:space="preserve">– Absolute Handwheel Position – Turns Counter, I2C, and </w:t>
      </w:r>
      <w:r w:rsidR="00461354">
        <w:t>Sensorless</w:t>
      </w:r>
      <w:r w:rsidR="00E723B3">
        <w:t>Vehicle Dynamics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051ED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218267" w:history="1">
        <w:r w:rsidR="00E051ED" w:rsidRPr="00EA45B1">
          <w:rPr>
            <w:rStyle w:val="Hyperlink"/>
            <w:noProof/>
          </w:rPr>
          <w:t>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Dependencies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8" w:history="1">
        <w:r w:rsidR="00E051ED" w:rsidRPr="00EA45B1">
          <w:rPr>
            <w:rStyle w:val="Hyperlink"/>
            <w:noProof/>
          </w:rPr>
          <w:t>1.1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SWCs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69" w:history="1">
        <w:r w:rsidR="00E051ED" w:rsidRPr="00EA45B1">
          <w:rPr>
            <w:rStyle w:val="Hyperlink"/>
            <w:noProof/>
          </w:rPr>
          <w:t>1.2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Global Functions(Non RTE) to be provided to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_Toc373218269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2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0" w:history="1">
        <w:r w:rsidR="00E051ED" w:rsidRPr="00EA45B1">
          <w:rPr>
            <w:rStyle w:val="Hyperlink"/>
            <w:noProof/>
          </w:rPr>
          <w:t>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1" w:history="1">
        <w:r w:rsidR="00E051ED" w:rsidRPr="00EA45B1">
          <w:rPr>
            <w:rStyle w:val="Hyperlink"/>
            <w:noProof/>
          </w:rPr>
          <w:t>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Build Time Config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2" w:history="1">
        <w:r w:rsidR="00E051ED" w:rsidRPr="00EA45B1">
          <w:rPr>
            <w:rStyle w:val="Hyperlink"/>
            <w:noProof/>
          </w:rPr>
          <w:t>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Configuration Files to be provided by Integration Project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3" w:history="1">
        <w:r w:rsidR="00E051ED" w:rsidRPr="00EA45B1">
          <w:rPr>
            <w:rStyle w:val="Hyperlink"/>
            <w:noProof/>
          </w:rPr>
          <w:t>2.2.1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 Vinci Parameter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4" w:history="1">
        <w:r w:rsidR="00E051ED" w:rsidRPr="00EA45B1">
          <w:rPr>
            <w:rStyle w:val="Hyperlink"/>
            <w:noProof/>
          </w:rPr>
          <w:t>2.2.2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DaVinci Interrupt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5" w:history="1">
        <w:r w:rsidR="00E051ED" w:rsidRPr="00EA45B1">
          <w:rPr>
            <w:rStyle w:val="Hyperlink"/>
            <w:noProof/>
          </w:rPr>
          <w:t>2.2.3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Manual Configuration Changes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3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6" w:history="1">
        <w:r w:rsidR="00E051ED" w:rsidRPr="00EA45B1">
          <w:rPr>
            <w:rStyle w:val="Hyperlink"/>
            <w:noProof/>
          </w:rPr>
          <w:t>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Integration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7" w:history="1">
        <w:r w:rsidR="00E051ED" w:rsidRPr="00EA45B1">
          <w:rPr>
            <w:rStyle w:val="Hyperlink"/>
            <w:noProof/>
          </w:rPr>
          <w:t>3.1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Inputs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8" w:history="1">
        <w:r w:rsidR="00E051ED" w:rsidRPr="00EA45B1">
          <w:rPr>
            <w:rStyle w:val="Hyperlink"/>
            <w:noProof/>
          </w:rPr>
          <w:t>3.2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Required Global Data Outputs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79" w:history="1">
        <w:r w:rsidR="00E051ED" w:rsidRPr="00EA45B1">
          <w:rPr>
            <w:rStyle w:val="Hyperlink"/>
            <w:noProof/>
          </w:rPr>
          <w:t>3.3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Specific Include Path present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_Toc373218279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4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0" w:history="1">
        <w:r w:rsidR="00E051ED" w:rsidRPr="00EA45B1">
          <w:rPr>
            <w:rStyle w:val="Hyperlink"/>
            <w:noProof/>
          </w:rPr>
          <w:t>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Runnable Scheduling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_Toc373218280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5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1" w:history="1">
        <w:r w:rsidR="00E051ED" w:rsidRPr="00EA45B1">
          <w:rPr>
            <w:rStyle w:val="Hyperlink"/>
            <w:noProof/>
          </w:rPr>
          <w:t>5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Memory 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_Toc373218281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2" w:history="1">
        <w:r w:rsidR="00E051ED" w:rsidRPr="00EA45B1">
          <w:rPr>
            <w:rStyle w:val="Hyperlink"/>
            <w:noProof/>
          </w:rPr>
          <w:t>5.1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Mapping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_Toc373218282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3" w:history="1">
        <w:r w:rsidR="00E051ED" w:rsidRPr="00EA45B1">
          <w:rPr>
            <w:rStyle w:val="Hyperlink"/>
            <w:noProof/>
          </w:rPr>
          <w:t>5.2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Usage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_Toc373218283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4" w:history="1">
        <w:r w:rsidR="00E051ED" w:rsidRPr="00EA45B1">
          <w:rPr>
            <w:rStyle w:val="Hyperlink"/>
            <w:noProof/>
          </w:rPr>
          <w:t>5.3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Non  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_Toc373218284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5" w:history="1">
        <w:r w:rsidR="00E051ED" w:rsidRPr="00EA45B1">
          <w:rPr>
            <w:rStyle w:val="Hyperlink"/>
            <w:noProof/>
          </w:rPr>
          <w:t>5.4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RTE NvM Blocks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_Toc373218285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6" w:history="1">
        <w:r w:rsidR="00E051ED" w:rsidRPr="00EA45B1">
          <w:rPr>
            <w:rStyle w:val="Hyperlink"/>
            <w:noProof/>
          </w:rPr>
          <w:t>6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Compiler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_Toc373218286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7" w:history="1">
        <w:r w:rsidR="00E051ED" w:rsidRPr="00EA45B1">
          <w:rPr>
            <w:rStyle w:val="Hyperlink"/>
            <w:noProof/>
          </w:rPr>
          <w:t>6.1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Preprocessor MACRO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_Toc373218287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8" w:history="1">
        <w:r w:rsidR="00E051ED" w:rsidRPr="00EA45B1">
          <w:rPr>
            <w:rStyle w:val="Hyperlink"/>
            <w:noProof/>
          </w:rPr>
          <w:t>6.2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Optimization Settings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_Toc373218288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6</w:t>
        </w:r>
        <w:r w:rsidR="00E051ED">
          <w:rPr>
            <w:noProof/>
            <w:webHidden/>
          </w:rPr>
          <w:fldChar w:fldCharType="end"/>
        </w:r>
      </w:hyperlink>
    </w:p>
    <w:p w:rsidR="00E051ED" w:rsidRDefault="0068559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218289" w:history="1">
        <w:r w:rsidR="00E051ED" w:rsidRPr="00EA45B1">
          <w:rPr>
            <w:rStyle w:val="Hyperlink"/>
            <w:noProof/>
          </w:rPr>
          <w:t>7</w:t>
        </w:r>
        <w:r w:rsidR="00E05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51ED" w:rsidRPr="00EA45B1">
          <w:rPr>
            <w:rStyle w:val="Hyperlink"/>
            <w:noProof/>
          </w:rPr>
          <w:t>Revision Control Log</w:t>
        </w:r>
        <w:r w:rsidR="00E051ED">
          <w:rPr>
            <w:noProof/>
            <w:webHidden/>
          </w:rPr>
          <w:tab/>
        </w:r>
        <w:r w:rsidR="00E051ED">
          <w:rPr>
            <w:noProof/>
            <w:webHidden/>
          </w:rPr>
          <w:fldChar w:fldCharType="begin"/>
        </w:r>
        <w:r w:rsidR="00E051ED">
          <w:rPr>
            <w:noProof/>
            <w:webHidden/>
          </w:rPr>
          <w:instrText xml:space="preserve"> PAGEREF _Toc373218289 \h </w:instrText>
        </w:r>
        <w:r w:rsidR="00E051ED">
          <w:rPr>
            <w:noProof/>
            <w:webHidden/>
          </w:rPr>
        </w:r>
        <w:r w:rsidR="00E051ED">
          <w:rPr>
            <w:noProof/>
            <w:webHidden/>
          </w:rPr>
          <w:fldChar w:fldCharType="separate"/>
        </w:r>
        <w:r w:rsidR="00E051ED">
          <w:rPr>
            <w:noProof/>
            <w:webHidden/>
          </w:rPr>
          <w:t>7</w:t>
        </w:r>
        <w:r w:rsidR="00E051ED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321826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321826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3218269"/>
      <w:r>
        <w:t xml:space="preserve">Global </w:t>
      </w:r>
      <w:r w:rsidR="00002748">
        <w:t>Functions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9623AA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321827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3218271"/>
      <w:r>
        <w:t>Build Time Config</w:t>
      </w:r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321827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623AA" w:rsidP="000D28B1">
      <w:r>
        <w:t>Ap_AbsHwPos_Cfg.h   (generated using Ap_AbsHwPos_Cfg.h.tt)</w:t>
      </w:r>
    </w:p>
    <w:p w:rsidR="00BC5DE5" w:rsidRDefault="00BC5DE5"/>
    <w:p w:rsidR="00932C7E" w:rsidRDefault="00932C7E" w:rsidP="00932C7E">
      <w:pPr>
        <w:pStyle w:val="Heading3"/>
      </w:pPr>
      <w:bookmarkStart w:id="8" w:name="_Toc37321827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9623AA" w:rsidRDefault="009623AA" w:rsidP="00034D69">
            <w:pPr>
              <w:rPr>
                <w:b w:val="0"/>
              </w:rPr>
            </w:pPr>
            <w:r w:rsidRPr="009623AA">
              <w:rPr>
                <w:b w:val="0"/>
              </w:rPr>
              <w:t>AbsHwPosGeneral\AbsHwPosCPEnable</w:t>
            </w:r>
          </w:p>
        </w:tc>
        <w:tc>
          <w:tcPr>
            <w:tcW w:w="4200" w:type="dxa"/>
          </w:tcPr>
          <w:p w:rsidR="00932C7E" w:rsidRPr="001C67A3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9623AA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AbsHwPos</w:t>
            </w: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3218274"/>
      <w:r>
        <w:t>DaVinci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9623AA">
            <w:pPr>
              <w:rPr>
                <w:b w:val="0"/>
              </w:rPr>
            </w:pPr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3218275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9623AA">
            <w:r>
              <w:t>&lt;</w:t>
            </w:r>
            <w:r w:rsidR="009623A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3218276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3218277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9623AA" w:rsidRPr="004B5BE2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AlignedCumMechMtrPosCRF_Deg_f32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TurnsCntrValidity_Cnt_</w:t>
      </w:r>
      <w:r>
        <w:rPr>
          <w:rFonts w:ascii="Arial" w:hAnsi="Arial" w:cs="Arial"/>
          <w:sz w:val="16"/>
          <w:szCs w:val="16"/>
        </w:rPr>
        <w:t>u08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I2CHwAbsPos_HwDeg_f32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I2CHwAbsPosValid_Cnt_lgc</w:t>
      </w:r>
    </w:p>
    <w:p w:rsidR="009623AA" w:rsidRPr="004969CD" w:rsidRDefault="00C54145" w:rsidP="009623AA">
      <w:pPr>
        <w:spacing w:before="120"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Sensor</w:t>
      </w:r>
      <w:r w:rsidR="00461354">
        <w:rPr>
          <w:rFonts w:ascii="Arial" w:hAnsi="Arial" w:cs="Arial"/>
          <w:sz w:val="16"/>
          <w:szCs w:val="16"/>
        </w:rPr>
        <w:t>less</w:t>
      </w:r>
      <w:r w:rsidR="00461354" w:rsidRPr="004969CD">
        <w:rPr>
          <w:rFonts w:ascii="Arial" w:hAnsi="Arial" w:cs="Arial"/>
          <w:sz w:val="16"/>
          <w:szCs w:val="16"/>
        </w:rPr>
        <w:t>HwPos</w:t>
      </w:r>
      <w:r w:rsidR="009623AA" w:rsidRPr="004969CD">
        <w:rPr>
          <w:rFonts w:ascii="Arial" w:hAnsi="Arial" w:cs="Arial"/>
          <w:sz w:val="16"/>
          <w:szCs w:val="16"/>
        </w:rPr>
        <w:t>_HwDeg_f32</w:t>
      </w:r>
    </w:p>
    <w:p w:rsidR="009623AA" w:rsidRPr="004969CD" w:rsidRDefault="00C54145" w:rsidP="009623AA">
      <w:pPr>
        <w:spacing w:before="120"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Sensor</w:t>
      </w:r>
      <w:r w:rsidR="00461354">
        <w:rPr>
          <w:rFonts w:ascii="Arial" w:hAnsi="Arial" w:cs="Arial"/>
          <w:sz w:val="16"/>
          <w:szCs w:val="16"/>
        </w:rPr>
        <w:t>less</w:t>
      </w:r>
      <w:r w:rsidR="00461354" w:rsidRPr="004969CD">
        <w:rPr>
          <w:rFonts w:ascii="Arial" w:hAnsi="Arial" w:cs="Arial"/>
          <w:sz w:val="16"/>
          <w:szCs w:val="16"/>
        </w:rPr>
        <w:t>Authority</w:t>
      </w:r>
      <w:r w:rsidR="009623AA" w:rsidRPr="004969CD">
        <w:rPr>
          <w:rFonts w:ascii="Arial" w:hAnsi="Arial" w:cs="Arial"/>
          <w:sz w:val="16"/>
          <w:szCs w:val="16"/>
        </w:rPr>
        <w:t>_Uls_f32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ComplError_HwDeg_f32</w:t>
      </w:r>
    </w:p>
    <w:p w:rsidR="009623AA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DiagStatusHwPosReducedPerf_Cnt_lgc</w:t>
      </w:r>
    </w:p>
    <w:p w:rsidR="009623AA" w:rsidRPr="004969CD" w:rsidRDefault="009623AA" w:rsidP="009623AA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ManufMode_Cnt_enum</w:t>
      </w:r>
    </w:p>
    <w:p w:rsidR="00E17CA7" w:rsidRDefault="00E17CA7" w:rsidP="00701150"/>
    <w:p w:rsidR="00900B9A" w:rsidRDefault="00900B9A" w:rsidP="00900B9A">
      <w:pPr>
        <w:pStyle w:val="Heading2"/>
      </w:pPr>
      <w:bookmarkStart w:id="20" w:name="_Toc373218278"/>
      <w:r>
        <w:t>Required Global Data Outputs</w:t>
      </w:r>
      <w:bookmarkEnd w:id="20"/>
    </w:p>
    <w:p w:rsidR="004632FD" w:rsidRPr="004B5BE2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HandwheelPosition_HwDeg_f32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HandwheelAuthority_Uls_f32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RelHwPos_HwDeg_f32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HwPosSource_Cnt_u16</w:t>
      </w:r>
    </w:p>
    <w:p w:rsidR="004632FD" w:rsidRDefault="004632FD" w:rsidP="004632FD">
      <w:pPr>
        <w:spacing w:before="120" w:after="0"/>
        <w:rPr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SrlComHwPos_HwDeg_f32</w:t>
      </w:r>
    </w:p>
    <w:p w:rsidR="004632FD" w:rsidRDefault="004632FD" w:rsidP="004632FD">
      <w:pPr>
        <w:spacing w:before="120" w:after="0"/>
        <w:rPr>
          <w:ins w:id="21" w:author="Krishna Anne" w:date="2017-01-30T13:55:00Z"/>
          <w:rFonts w:ascii="Arial" w:hAnsi="Arial" w:cs="Arial"/>
          <w:sz w:val="16"/>
          <w:szCs w:val="16"/>
        </w:rPr>
      </w:pPr>
      <w:r w:rsidRPr="004969CD">
        <w:rPr>
          <w:rFonts w:ascii="Arial" w:hAnsi="Arial" w:cs="Arial"/>
          <w:sz w:val="16"/>
          <w:szCs w:val="16"/>
        </w:rPr>
        <w:t>SrlComHwPosStatus_Cnt_</w:t>
      </w:r>
      <w:r>
        <w:rPr>
          <w:rFonts w:ascii="Arial" w:hAnsi="Arial" w:cs="Arial"/>
          <w:sz w:val="16"/>
          <w:szCs w:val="16"/>
        </w:rPr>
        <w:t>u16</w:t>
      </w:r>
    </w:p>
    <w:p w:rsidR="005F6222" w:rsidRDefault="005F6222" w:rsidP="004632FD">
      <w:pPr>
        <w:spacing w:before="120" w:after="0"/>
        <w:rPr>
          <w:rFonts w:ascii="Arial" w:hAnsi="Arial" w:cs="Arial"/>
          <w:sz w:val="16"/>
          <w:szCs w:val="16"/>
        </w:rPr>
      </w:pPr>
      <w:ins w:id="22" w:author="Krishna Anne" w:date="2017-01-30T13:55:00Z">
        <w:r w:rsidRPr="005F6222">
          <w:rPr>
            <w:rFonts w:ascii="Arial" w:hAnsi="Arial" w:cs="Arial"/>
            <w:sz w:val="16"/>
            <w:szCs w:val="16"/>
          </w:rPr>
          <w:t>AlignedRelHwPos_HwDeg_f32</w:t>
        </w:r>
      </w:ins>
    </w:p>
    <w:p w:rsidR="00260F90" w:rsidRDefault="00260F90" w:rsidP="00701150"/>
    <w:p w:rsidR="00836AC1" w:rsidRDefault="00783C14" w:rsidP="00836AC1">
      <w:pPr>
        <w:pStyle w:val="Heading2"/>
      </w:pPr>
      <w:bookmarkStart w:id="23" w:name="_Toc373218279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 xml:space="preserve"> No</w:t>
      </w:r>
      <w:r w:rsidR="00F15676">
        <w:t xml:space="preserve"> </w:t>
      </w:r>
    </w:p>
    <w:p w:rsidR="004632FD" w:rsidRDefault="004632FD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_Toc373218280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AbsHwPos_Init1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at 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950"/>
        <w:gridCol w:w="4311"/>
        <w:gridCol w:w="1595"/>
      </w:tblGrid>
      <w:tr w:rsidR="00F50821" w:rsidTr="0028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31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50821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AbsHwPos_Per1</w:t>
            </w:r>
          </w:p>
        </w:tc>
        <w:tc>
          <w:tcPr>
            <w:tcW w:w="4311" w:type="dxa"/>
          </w:tcPr>
          <w:p w:rsidR="00F50821" w:rsidRDefault="008A78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632FD">
              <w:t>Call before 2ms periodic that uses RelHwPos_HwDeg_f32</w:t>
            </w:r>
          </w:p>
        </w:tc>
        <w:tc>
          <w:tcPr>
            <w:tcW w:w="1595" w:type="dxa"/>
          </w:tcPr>
          <w:p w:rsidR="004632FD" w:rsidRDefault="00F638B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4632FD">
              <w:t xml:space="preserve"> 2 ms</w:t>
            </w:r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2</w:t>
            </w:r>
          </w:p>
        </w:tc>
        <w:tc>
          <w:tcPr>
            <w:tcW w:w="4311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Call after 2ms periodic that outputs VDHwPos_HwDeg_f32</w:t>
            </w:r>
          </w:p>
        </w:tc>
        <w:tc>
          <w:tcPr>
            <w:tcW w:w="1595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2 ms</w:t>
            </w:r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3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4 ms</w:t>
            </w:r>
          </w:p>
        </w:tc>
      </w:tr>
      <w:tr w:rsidR="004632FD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4632FD">
            <w:pPr>
              <w:rPr>
                <w:b w:val="0"/>
              </w:rPr>
            </w:pPr>
            <w:r w:rsidRPr="004632FD">
              <w:rPr>
                <w:b w:val="0"/>
              </w:rPr>
              <w:t>AbsHwPos_Per</w:t>
            </w:r>
            <w:r>
              <w:rPr>
                <w:b w:val="0"/>
              </w:rPr>
              <w:t>4</w:t>
            </w:r>
          </w:p>
        </w:tc>
        <w:tc>
          <w:tcPr>
            <w:tcW w:w="4311" w:type="dxa"/>
          </w:tcPr>
          <w:p w:rsidR="004632FD" w:rsidRDefault="004632FD" w:rsidP="0029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595" w:type="dxa"/>
          </w:tcPr>
          <w:p w:rsidR="004632FD" w:rsidRDefault="004632FD" w:rsidP="0046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10 ms</w:t>
            </w:r>
          </w:p>
        </w:tc>
      </w:tr>
      <w:tr w:rsidR="004632FD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4632FD" w:rsidRPr="004632FD" w:rsidRDefault="004632FD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AbsHwPos_SCom_CustSetTrim</w:t>
            </w:r>
          </w:p>
        </w:tc>
        <w:tc>
          <w:tcPr>
            <w:tcW w:w="4311" w:type="dxa"/>
          </w:tcPr>
          <w:p w:rsidR="004632FD" w:rsidRDefault="00281D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4632FD" w:rsidRDefault="00281D89" w:rsidP="0046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AbsHwPos_SCom_CustClrTrim</w:t>
            </w:r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AbsHwPos_SCom_NxtSetTrim</w:t>
            </w:r>
          </w:p>
        </w:tc>
        <w:tc>
          <w:tcPr>
            <w:tcW w:w="4311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event</w:t>
            </w:r>
          </w:p>
        </w:tc>
      </w:tr>
      <w:tr w:rsidR="00281D89" w:rsidTr="0028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281D89" w:rsidRPr="004632FD" w:rsidRDefault="00281D89" w:rsidP="00F638B9">
            <w:pPr>
              <w:rPr>
                <w:b w:val="0"/>
              </w:rPr>
            </w:pPr>
            <w:r w:rsidRPr="004632FD">
              <w:rPr>
                <w:b w:val="0"/>
              </w:rPr>
              <w:t>AbsHwPos_SCom_NxtClearTrim</w:t>
            </w:r>
          </w:p>
        </w:tc>
        <w:tc>
          <w:tcPr>
            <w:tcW w:w="4311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Manufacturing</w:t>
            </w:r>
          </w:p>
        </w:tc>
        <w:tc>
          <w:tcPr>
            <w:tcW w:w="1595" w:type="dxa"/>
          </w:tcPr>
          <w:p w:rsidR="00281D89" w:rsidRDefault="00281D89" w:rsidP="00F2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event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3218281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3218282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428"/>
        <w:gridCol w:w="1736"/>
        <w:gridCol w:w="1692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ABSHWPOS_START_SEC_VAR_CLEARED_UNSPECIFIED</w:t>
            </w:r>
          </w:p>
        </w:tc>
        <w:tc>
          <w:tcPr>
            <w:tcW w:w="2351" w:type="dxa"/>
          </w:tcPr>
          <w:p w:rsidR="00836AC1" w:rsidRPr="004632FD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ABSHWPOS_START_SEC_VAR_CLEARED_BOOLEAN</w:t>
            </w:r>
          </w:p>
        </w:tc>
        <w:tc>
          <w:tcPr>
            <w:tcW w:w="2351" w:type="dxa"/>
          </w:tcPr>
          <w:p w:rsidR="00050365" w:rsidRPr="004632FD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ABSHWPOS_START_SEC_VAR_CLEARED_16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2FD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ABSHWPOS_START_SEC_VAR_CLEARED_32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2F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4632FD" w:rsidRPr="004632FD" w:rsidRDefault="004632FD" w:rsidP="00DE03FA">
            <w:pPr>
              <w:rPr>
                <w:b w:val="0"/>
              </w:rPr>
            </w:pPr>
            <w:r w:rsidRPr="004632FD">
              <w:rPr>
                <w:b w:val="0"/>
              </w:rPr>
              <w:t>RTE_START_SEC_AP_ABSHWPOS_APPL_CODE</w:t>
            </w:r>
          </w:p>
        </w:tc>
        <w:tc>
          <w:tcPr>
            <w:tcW w:w="2351" w:type="dxa"/>
          </w:tcPr>
          <w:p w:rsidR="004632FD" w:rsidRP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4632FD" w:rsidRDefault="004632F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73218283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&lt;Memmap usuage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73218284"/>
      <w:bookmarkStart w:id="31" w:name="OLE_LINK20"/>
      <w:bookmarkStart w:id="32" w:name="OLE_LINK81"/>
      <w:bookmarkStart w:id="33" w:name="OLE_LINK82"/>
      <w:r>
        <w:t xml:space="preserve">Non  RTE </w:t>
      </w:r>
      <w:r w:rsidR="006524C1">
        <w:t>NvM Blocks</w:t>
      </w:r>
      <w:bookmarkEnd w:id="3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4F106D">
            <w:r>
              <w:t>&lt;</w:t>
            </w:r>
            <w:r w:rsidR="004F106D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73218285"/>
      <w:r>
        <w:t>RTE NvM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4F106D" w:rsidRDefault="004F106D" w:rsidP="00900B9A">
            <w:pPr>
              <w:rPr>
                <w:b w:val="0"/>
              </w:rPr>
            </w:pPr>
            <w:r w:rsidRPr="004F106D">
              <w:rPr>
                <w:b w:val="0"/>
              </w:rPr>
              <w:t>EOLVehCntrOffset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73218286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73218287"/>
      <w:r>
        <w:t>Preprocessor MACRO</w:t>
      </w:r>
      <w:bookmarkEnd w:id="38"/>
    </w:p>
    <w:p w:rsidR="00EE5444" w:rsidRDefault="00EE5444" w:rsidP="006524C1">
      <w:bookmarkStart w:id="3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0" w:name="_Toc373218288"/>
      <w:bookmarkEnd w:id="39"/>
      <w:r>
        <w:t>Optimization Settings</w:t>
      </w:r>
      <w:bookmarkEnd w:id="40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73218289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4F106D">
              <w:rPr>
                <w:rFonts w:ascii="Arial" w:hAnsi="Arial" w:cs="Arial"/>
                <w:sz w:val="16"/>
              </w:rPr>
              <w:t>.0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4F106D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26-Nov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4F106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461354" w:rsidTr="004527BC">
        <w:tc>
          <w:tcPr>
            <w:tcW w:w="662" w:type="dxa"/>
          </w:tcPr>
          <w:p w:rsidR="00461354" w:rsidRDefault="0046135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2.0</w:t>
            </w:r>
          </w:p>
        </w:tc>
        <w:tc>
          <w:tcPr>
            <w:tcW w:w="6286" w:type="dxa"/>
          </w:tcPr>
          <w:p w:rsidR="00461354" w:rsidRDefault="0046135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Theme="minorHAnsi" w:hAnsiTheme="minorHAnsi" w:cs="Arial"/>
                <w:sz w:val="16"/>
              </w:rPr>
              <w:t>Updated per ES5G rev 006 - Renamed the inputs VD_HwPos and VD_Authority to Sensorless_HwPos and Sensorless_Authority to match updated SF42 outputs</w:t>
            </w:r>
          </w:p>
        </w:tc>
        <w:tc>
          <w:tcPr>
            <w:tcW w:w="1059" w:type="dxa"/>
          </w:tcPr>
          <w:p w:rsidR="00461354" w:rsidRDefault="00461354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22-Aug-2014</w:t>
            </w:r>
          </w:p>
        </w:tc>
        <w:tc>
          <w:tcPr>
            <w:tcW w:w="741" w:type="dxa"/>
          </w:tcPr>
          <w:p w:rsidR="00461354" w:rsidRDefault="0046135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5F6222" w:rsidTr="004527BC">
        <w:trPr>
          <w:ins w:id="42" w:author="Krishna Anne" w:date="2017-01-30T13:56:00Z"/>
        </w:trPr>
        <w:tc>
          <w:tcPr>
            <w:tcW w:w="662" w:type="dxa"/>
          </w:tcPr>
          <w:p w:rsidR="005F6222" w:rsidRDefault="005F6222">
            <w:pPr>
              <w:spacing w:before="60"/>
              <w:rPr>
                <w:ins w:id="43" w:author="Krishna Anne" w:date="2017-01-30T13:56:00Z"/>
                <w:rFonts w:ascii="Arial" w:hAnsi="Arial" w:cs="Arial"/>
                <w:sz w:val="16"/>
              </w:rPr>
            </w:pPr>
            <w:ins w:id="44" w:author="Krishna Anne" w:date="2017-01-30T13:56:00Z">
              <w:r>
                <w:rPr>
                  <w:rFonts w:ascii="Arial" w:hAnsi="Arial" w:cs="Arial"/>
                  <w:sz w:val="16"/>
                </w:rPr>
                <w:t>3.0</w:t>
              </w:r>
            </w:ins>
          </w:p>
        </w:tc>
        <w:tc>
          <w:tcPr>
            <w:tcW w:w="6286" w:type="dxa"/>
          </w:tcPr>
          <w:p w:rsidR="005F6222" w:rsidRDefault="005F6222">
            <w:pPr>
              <w:spacing w:before="60"/>
              <w:rPr>
                <w:ins w:id="45" w:author="Krishna Anne" w:date="2017-01-30T13:56:00Z"/>
                <w:rFonts w:asciiTheme="minorHAnsi" w:hAnsiTheme="minorHAnsi" w:cs="Arial"/>
                <w:sz w:val="16"/>
              </w:rPr>
            </w:pPr>
            <w:ins w:id="46" w:author="Krishna Anne" w:date="2017-01-30T13:57:00Z">
              <w:r w:rsidRPr="005F6222">
                <w:rPr>
                  <w:rFonts w:asciiTheme="minorHAnsi" w:hAnsiTheme="minorHAnsi" w:cs="Arial"/>
                  <w:sz w:val="16"/>
                </w:rPr>
                <w:t>Updated to ES-05G version 007</w:t>
              </w:r>
            </w:ins>
          </w:p>
        </w:tc>
        <w:tc>
          <w:tcPr>
            <w:tcW w:w="1059" w:type="dxa"/>
          </w:tcPr>
          <w:p w:rsidR="005F6222" w:rsidRDefault="005F6222" w:rsidP="00EE5444">
            <w:pPr>
              <w:spacing w:before="60"/>
              <w:rPr>
                <w:ins w:id="47" w:author="Krishna Anne" w:date="2017-01-30T13:56:00Z"/>
                <w:rFonts w:ascii="Arial" w:hAnsi="Arial" w:cs="Arial"/>
                <w:sz w:val="16"/>
              </w:rPr>
            </w:pPr>
            <w:ins w:id="48" w:author="Krishna Anne" w:date="2017-01-30T13:56:00Z">
              <w:r>
                <w:rPr>
                  <w:rFonts w:ascii="Arial" w:hAnsi="Arial" w:cs="Arial"/>
                  <w:sz w:val="16"/>
                </w:rPr>
                <w:t>26-Jan-2017</w:t>
              </w:r>
            </w:ins>
          </w:p>
        </w:tc>
        <w:tc>
          <w:tcPr>
            <w:tcW w:w="741" w:type="dxa"/>
          </w:tcPr>
          <w:p w:rsidR="005F6222" w:rsidRDefault="005F6222">
            <w:pPr>
              <w:spacing w:before="60"/>
              <w:rPr>
                <w:ins w:id="49" w:author="Krishna Anne" w:date="2017-01-30T13:56:00Z"/>
                <w:rFonts w:ascii="Arial" w:hAnsi="Arial" w:cs="Arial"/>
                <w:sz w:val="16"/>
              </w:rPr>
            </w:pPr>
            <w:ins w:id="50" w:author="Krishna Anne" w:date="2017-01-30T13:56:00Z">
              <w:r>
                <w:rPr>
                  <w:rFonts w:ascii="Arial" w:hAnsi="Arial" w:cs="Arial"/>
                  <w:sz w:val="16"/>
                </w:rPr>
                <w:t>KK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97" w:rsidRDefault="00685597">
      <w:r>
        <w:separator/>
      </w:r>
    </w:p>
  </w:endnote>
  <w:endnote w:type="continuationSeparator" w:id="0">
    <w:p w:rsidR="00685597" w:rsidRDefault="0068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2" w:rsidRDefault="005F6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2" w:rsidRDefault="005F6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97" w:rsidRDefault="00685597">
      <w:r>
        <w:separator/>
      </w:r>
    </w:p>
  </w:footnote>
  <w:footnote w:type="continuationSeparator" w:id="0">
    <w:p w:rsidR="00685597" w:rsidRDefault="0068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2" w:rsidRDefault="005F6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E723B3">
          <w:pPr>
            <w:pStyle w:val="Header"/>
          </w:pPr>
          <w:r>
            <w:t>AbsHwPos_TcI2cVd</w:t>
          </w:r>
        </w:p>
        <w:p w:rsidR="00DE03FA" w:rsidRDefault="00FD376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E723B3" w:rsidRDefault="005F6222">
          <w:pPr>
            <w:pStyle w:val="Header"/>
          </w:pPr>
          <w:ins w:id="51" w:author="Krishna Anne" w:date="2017-01-30T13:58:00Z">
            <w:r>
              <w:t>3</w:t>
            </w:r>
          </w:ins>
          <w:del w:id="52" w:author="Krishna Anne" w:date="2017-01-30T13:58:00Z">
            <w:r w:rsidR="00461354" w:rsidDel="005F6222">
              <w:delText>2</w:delText>
            </w:r>
          </w:del>
          <w:r w:rsidR="00E723B3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461354">
          <w:pPr>
            <w:pStyle w:val="Header"/>
          </w:pPr>
          <w:r>
            <w:t>2</w:t>
          </w:r>
          <w:ins w:id="53" w:author="Krishna Anne" w:date="2017-01-30T13:58:00Z">
            <w:r w:rsidR="005F6222">
              <w:t>6</w:t>
            </w:r>
          </w:ins>
          <w:del w:id="54" w:author="Krishna Anne" w:date="2017-01-30T13:58:00Z">
            <w:r w:rsidDel="005F6222">
              <w:delText>2</w:delText>
            </w:r>
          </w:del>
          <w:r>
            <w:t>-</w:t>
          </w:r>
          <w:ins w:id="55" w:author="Krishna Anne" w:date="2017-01-30T13:58:00Z">
            <w:r w:rsidR="005F6222">
              <w:t>Jan</w:t>
            </w:r>
          </w:ins>
          <w:del w:id="56" w:author="Krishna Anne" w:date="2017-01-30T13:58:00Z">
            <w:r w:rsidDel="005F6222">
              <w:delText>Aug</w:delText>
            </w:r>
          </w:del>
          <w:r>
            <w:t>-1</w:t>
          </w:r>
          <w:ins w:id="57" w:author="Krishna Anne" w:date="2017-01-30T13:58:00Z">
            <w:r w:rsidR="005F6222">
              <w:t>7</w:t>
            </w:r>
          </w:ins>
          <w:bookmarkStart w:id="58" w:name="_GoBack"/>
          <w:bookmarkEnd w:id="58"/>
          <w:del w:id="59" w:author="Krishna Anne" w:date="2017-01-30T13:58:00Z">
            <w:r w:rsidDel="005F6222">
              <w:delText>4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461354">
          <w:pPr>
            <w:pStyle w:val="Header"/>
          </w:pPr>
          <w:del w:id="60" w:author="Krishna Anne" w:date="2017-01-30T13:58:00Z">
            <w:r w:rsidDel="005F6222">
              <w:delText>Spandana Balani</w:delText>
            </w:r>
          </w:del>
          <w:ins w:id="61" w:author="Krishna Anne" w:date="2017-01-30T13:58:00Z">
            <w:r w:rsidR="005F6222">
              <w:t>Krishna Anne</w:t>
            </w:r>
          </w:ins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F622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F622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222" w:rsidRDefault="005F6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 w15:restartNumberingAfterBreak="0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 w15:restartNumberingAfterBreak="0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hna Anne">
    <w15:presenceInfo w15:providerId="AD" w15:userId="S-1-5-21-1993528211-2586143117-3253031534-29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1D89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9600D"/>
    <w:rsid w:val="003C4D3F"/>
    <w:rsid w:val="003D7910"/>
    <w:rsid w:val="003F5475"/>
    <w:rsid w:val="00416335"/>
    <w:rsid w:val="004527BC"/>
    <w:rsid w:val="00461354"/>
    <w:rsid w:val="004632FD"/>
    <w:rsid w:val="00477FF8"/>
    <w:rsid w:val="004825AF"/>
    <w:rsid w:val="004A30FB"/>
    <w:rsid w:val="004A781C"/>
    <w:rsid w:val="004C743F"/>
    <w:rsid w:val="004F106D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5F6222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85597"/>
    <w:rsid w:val="006C4A52"/>
    <w:rsid w:val="006D1124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6D9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623AA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4145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1ED"/>
    <w:rsid w:val="00E17CA7"/>
    <w:rsid w:val="00E35057"/>
    <w:rsid w:val="00E509F1"/>
    <w:rsid w:val="00E5472B"/>
    <w:rsid w:val="00E5482D"/>
    <w:rsid w:val="00E57C42"/>
    <w:rsid w:val="00E65911"/>
    <w:rsid w:val="00E706BE"/>
    <w:rsid w:val="00E723B3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D376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B3AEC"/>
  <w15:docId w15:val="{33D80AED-74F0-45A7-9BEF-02A14C0B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0EDFD-4D95-4BE1-BD65-ECFAB622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37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Krishna Anne</cp:lastModifiedBy>
  <cp:revision>11</cp:revision>
  <cp:lastPrinted>2011-03-21T13:34:00Z</cp:lastPrinted>
  <dcterms:created xsi:type="dcterms:W3CDTF">2013-11-26T13:11:00Z</dcterms:created>
  <dcterms:modified xsi:type="dcterms:W3CDTF">2017-01-30T18:59:00Z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