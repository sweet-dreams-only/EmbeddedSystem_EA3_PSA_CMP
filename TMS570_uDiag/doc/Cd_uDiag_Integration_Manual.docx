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A17EB8" w:rsidP="00A17EB8">
      <w:pPr>
        <w:pStyle w:val="Title"/>
      </w:pPr>
      <w:r>
        <w:t>Integration</w:t>
      </w:r>
      <w:r w:rsidR="0076047D">
        <w:t xml:space="preserve"> Manual</w:t>
      </w:r>
      <w:r w:rsidR="004A781C">
        <w:t xml:space="preserve"> </w:t>
      </w:r>
      <w:r w:rsidR="0036693A">
        <w:t>–</w:t>
      </w:r>
      <w:r w:rsidR="00FD6B76">
        <w:t>Cd_uDiag</w:t>
      </w:r>
    </w:p>
    <w:p w:rsidR="004A781C" w:rsidRDefault="00B70668" w:rsidP="00B70668">
      <w:pPr>
        <w:pStyle w:val="Subtitle"/>
      </w:pPr>
      <w:r>
        <w:t>Table of Contents</w:t>
      </w:r>
      <w:r w:rsidR="00515922">
        <w:fldChar w:fldCharType="begin"/>
      </w:r>
      <w:r w:rsidR="004A781C">
        <w:instrText xml:space="preserve"> DOCVARIABLE "MDDRevNum" \* MERGEFORMAT </w:instrText>
      </w:r>
      <w:r w:rsidR="00515922">
        <w:fldChar w:fldCharType="end"/>
      </w:r>
      <w:r w:rsidR="00515922">
        <w:fldChar w:fldCharType="begin"/>
      </w:r>
      <w:r w:rsidR="004A781C">
        <w:instrText xml:space="preserve"> DOCVARIABLE "MDDRevNum" \* MERGEFORMAT </w:instrText>
      </w:r>
      <w:r w:rsidR="00515922">
        <w:fldChar w:fldCharType="end"/>
      </w:r>
    </w:p>
    <w:p w:rsidR="00953BE0" w:rsidRDefault="00515922">
      <w:pPr>
        <w:pStyle w:val="TOC1"/>
        <w:tabs>
          <w:tab w:val="left" w:pos="400"/>
          <w:tab w:val="right" w:leader="dot" w:pos="8630"/>
        </w:tabs>
        <w:rPr>
          <w:rFonts w:asciiTheme="minorHAnsi" w:eastAsiaTheme="minorEastAsia" w:hAnsiTheme="minorHAnsi" w:cstheme="minorBidi"/>
          <w:noProof/>
          <w:sz w:val="22"/>
          <w:szCs w:val="22"/>
        </w:rPr>
      </w:pPr>
      <w:r>
        <w:fldChar w:fldCharType="begin"/>
      </w:r>
      <w:r w:rsidR="00B70668">
        <w:instrText xml:space="preserve"> TOC \o "1-3" \h \z \u </w:instrText>
      </w:r>
      <w:r>
        <w:fldChar w:fldCharType="separate"/>
      </w:r>
      <w:hyperlink w:anchor="_Toc384901133" w:history="1">
        <w:r w:rsidR="00953BE0" w:rsidRPr="00610E63">
          <w:rPr>
            <w:rStyle w:val="Hyperlink"/>
            <w:noProof/>
          </w:rPr>
          <w:t>1</w:t>
        </w:r>
        <w:r w:rsidR="00953BE0">
          <w:rPr>
            <w:rFonts w:asciiTheme="minorHAnsi" w:eastAsiaTheme="minorEastAsia" w:hAnsiTheme="minorHAnsi" w:cstheme="minorBidi"/>
            <w:noProof/>
            <w:sz w:val="22"/>
            <w:szCs w:val="22"/>
          </w:rPr>
          <w:tab/>
        </w:r>
        <w:r w:rsidR="00953BE0" w:rsidRPr="00610E63">
          <w:rPr>
            <w:rStyle w:val="Hyperlink"/>
            <w:noProof/>
          </w:rPr>
          <w:t>Dependencies</w:t>
        </w:r>
        <w:r w:rsidR="00953BE0">
          <w:rPr>
            <w:noProof/>
            <w:webHidden/>
          </w:rPr>
          <w:tab/>
        </w:r>
        <w:r w:rsidR="00953BE0">
          <w:rPr>
            <w:noProof/>
            <w:webHidden/>
          </w:rPr>
          <w:fldChar w:fldCharType="begin"/>
        </w:r>
        <w:r w:rsidR="00953BE0">
          <w:rPr>
            <w:noProof/>
            <w:webHidden/>
          </w:rPr>
          <w:instrText xml:space="preserve"> PAGEREF _Toc384901133 \h </w:instrText>
        </w:r>
        <w:r w:rsidR="00953BE0">
          <w:rPr>
            <w:noProof/>
            <w:webHidden/>
          </w:rPr>
        </w:r>
        <w:r w:rsidR="00953BE0">
          <w:rPr>
            <w:noProof/>
            <w:webHidden/>
          </w:rPr>
          <w:fldChar w:fldCharType="separate"/>
        </w:r>
        <w:r w:rsidR="00953BE0">
          <w:rPr>
            <w:noProof/>
            <w:webHidden/>
          </w:rPr>
          <w:t>2</w:t>
        </w:r>
        <w:r w:rsidR="00953BE0">
          <w:rPr>
            <w:noProof/>
            <w:webHidden/>
          </w:rPr>
          <w:fldChar w:fldCharType="end"/>
        </w:r>
      </w:hyperlink>
    </w:p>
    <w:p w:rsidR="00953BE0" w:rsidRDefault="00886163">
      <w:pPr>
        <w:pStyle w:val="TOC2"/>
        <w:rPr>
          <w:rFonts w:asciiTheme="minorHAnsi" w:eastAsiaTheme="minorEastAsia" w:hAnsiTheme="minorHAnsi" w:cstheme="minorBidi"/>
          <w:noProof/>
          <w:sz w:val="22"/>
          <w:szCs w:val="22"/>
        </w:rPr>
      </w:pPr>
      <w:hyperlink w:anchor="_Toc384901134" w:history="1">
        <w:r w:rsidR="00953BE0" w:rsidRPr="00610E63">
          <w:rPr>
            <w:rStyle w:val="Hyperlink"/>
            <w:noProof/>
          </w:rPr>
          <w:t>1.1</w:t>
        </w:r>
        <w:r w:rsidR="00953BE0">
          <w:rPr>
            <w:rFonts w:asciiTheme="minorHAnsi" w:eastAsiaTheme="minorEastAsia" w:hAnsiTheme="minorHAnsi" w:cstheme="minorBidi"/>
            <w:noProof/>
            <w:sz w:val="22"/>
            <w:szCs w:val="22"/>
          </w:rPr>
          <w:tab/>
        </w:r>
        <w:r w:rsidR="00953BE0" w:rsidRPr="00610E63">
          <w:rPr>
            <w:rStyle w:val="Hyperlink"/>
            <w:noProof/>
          </w:rPr>
          <w:t>SWCs</w:t>
        </w:r>
        <w:r w:rsidR="00953BE0">
          <w:rPr>
            <w:noProof/>
            <w:webHidden/>
          </w:rPr>
          <w:tab/>
        </w:r>
        <w:r w:rsidR="00953BE0">
          <w:rPr>
            <w:noProof/>
            <w:webHidden/>
          </w:rPr>
          <w:fldChar w:fldCharType="begin"/>
        </w:r>
        <w:r w:rsidR="00953BE0">
          <w:rPr>
            <w:noProof/>
            <w:webHidden/>
          </w:rPr>
          <w:instrText xml:space="preserve"> PAGEREF _Toc384901134 \h </w:instrText>
        </w:r>
        <w:r w:rsidR="00953BE0">
          <w:rPr>
            <w:noProof/>
            <w:webHidden/>
          </w:rPr>
        </w:r>
        <w:r w:rsidR="00953BE0">
          <w:rPr>
            <w:noProof/>
            <w:webHidden/>
          </w:rPr>
          <w:fldChar w:fldCharType="separate"/>
        </w:r>
        <w:r w:rsidR="00953BE0">
          <w:rPr>
            <w:noProof/>
            <w:webHidden/>
          </w:rPr>
          <w:t>2</w:t>
        </w:r>
        <w:r w:rsidR="00953BE0">
          <w:rPr>
            <w:noProof/>
            <w:webHidden/>
          </w:rPr>
          <w:fldChar w:fldCharType="end"/>
        </w:r>
      </w:hyperlink>
    </w:p>
    <w:p w:rsidR="00953BE0" w:rsidRDefault="00886163">
      <w:pPr>
        <w:pStyle w:val="TOC2"/>
        <w:rPr>
          <w:rFonts w:asciiTheme="minorHAnsi" w:eastAsiaTheme="minorEastAsia" w:hAnsiTheme="minorHAnsi" w:cstheme="minorBidi"/>
          <w:noProof/>
          <w:sz w:val="22"/>
          <w:szCs w:val="22"/>
        </w:rPr>
      </w:pPr>
      <w:hyperlink w:anchor="_Toc384901135" w:history="1">
        <w:r w:rsidR="00953BE0" w:rsidRPr="00610E63">
          <w:rPr>
            <w:rStyle w:val="Hyperlink"/>
            <w:noProof/>
          </w:rPr>
          <w:t>1.2</w:t>
        </w:r>
        <w:r w:rsidR="00953BE0">
          <w:rPr>
            <w:rFonts w:asciiTheme="minorHAnsi" w:eastAsiaTheme="minorEastAsia" w:hAnsiTheme="minorHAnsi" w:cstheme="minorBidi"/>
            <w:noProof/>
            <w:sz w:val="22"/>
            <w:szCs w:val="22"/>
          </w:rPr>
          <w:tab/>
        </w:r>
        <w:r w:rsidR="00953BE0" w:rsidRPr="00610E63">
          <w:rPr>
            <w:rStyle w:val="Hyperlink"/>
            <w:noProof/>
          </w:rPr>
          <w:t>Functions to be provided to Integration Project</w:t>
        </w:r>
        <w:r w:rsidR="00953BE0">
          <w:rPr>
            <w:noProof/>
            <w:webHidden/>
          </w:rPr>
          <w:tab/>
        </w:r>
        <w:r w:rsidR="00953BE0">
          <w:rPr>
            <w:noProof/>
            <w:webHidden/>
          </w:rPr>
          <w:fldChar w:fldCharType="begin"/>
        </w:r>
        <w:r w:rsidR="00953BE0">
          <w:rPr>
            <w:noProof/>
            <w:webHidden/>
          </w:rPr>
          <w:instrText xml:space="preserve"> PAGEREF _Toc384901135 \h </w:instrText>
        </w:r>
        <w:r w:rsidR="00953BE0">
          <w:rPr>
            <w:noProof/>
            <w:webHidden/>
          </w:rPr>
        </w:r>
        <w:r w:rsidR="00953BE0">
          <w:rPr>
            <w:noProof/>
            <w:webHidden/>
          </w:rPr>
          <w:fldChar w:fldCharType="separate"/>
        </w:r>
        <w:r w:rsidR="00953BE0">
          <w:rPr>
            <w:noProof/>
            <w:webHidden/>
          </w:rPr>
          <w:t>2</w:t>
        </w:r>
        <w:r w:rsidR="00953BE0">
          <w:rPr>
            <w:noProof/>
            <w:webHidden/>
          </w:rPr>
          <w:fldChar w:fldCharType="end"/>
        </w:r>
      </w:hyperlink>
    </w:p>
    <w:p w:rsidR="00953BE0" w:rsidRDefault="00886163">
      <w:pPr>
        <w:pStyle w:val="TOC1"/>
        <w:tabs>
          <w:tab w:val="left" w:pos="400"/>
          <w:tab w:val="right" w:leader="dot" w:pos="8630"/>
        </w:tabs>
        <w:rPr>
          <w:rFonts w:asciiTheme="minorHAnsi" w:eastAsiaTheme="minorEastAsia" w:hAnsiTheme="minorHAnsi" w:cstheme="minorBidi"/>
          <w:noProof/>
          <w:sz w:val="22"/>
          <w:szCs w:val="22"/>
        </w:rPr>
      </w:pPr>
      <w:hyperlink w:anchor="_Toc384901136" w:history="1">
        <w:r w:rsidR="00953BE0" w:rsidRPr="00610E63">
          <w:rPr>
            <w:rStyle w:val="Hyperlink"/>
            <w:noProof/>
          </w:rPr>
          <w:t>2</w:t>
        </w:r>
        <w:r w:rsidR="00953BE0">
          <w:rPr>
            <w:rFonts w:asciiTheme="minorHAnsi" w:eastAsiaTheme="minorEastAsia" w:hAnsiTheme="minorHAnsi" w:cstheme="minorBidi"/>
            <w:noProof/>
            <w:sz w:val="22"/>
            <w:szCs w:val="22"/>
          </w:rPr>
          <w:tab/>
        </w:r>
        <w:r w:rsidR="00953BE0" w:rsidRPr="00610E63">
          <w:rPr>
            <w:rStyle w:val="Hyperlink"/>
            <w:noProof/>
          </w:rPr>
          <w:t>Configuration</w:t>
        </w:r>
        <w:r w:rsidR="00953BE0">
          <w:rPr>
            <w:noProof/>
            <w:webHidden/>
          </w:rPr>
          <w:tab/>
        </w:r>
        <w:r w:rsidR="00953BE0">
          <w:rPr>
            <w:noProof/>
            <w:webHidden/>
          </w:rPr>
          <w:fldChar w:fldCharType="begin"/>
        </w:r>
        <w:r w:rsidR="00953BE0">
          <w:rPr>
            <w:noProof/>
            <w:webHidden/>
          </w:rPr>
          <w:instrText xml:space="preserve"> PAGEREF _Toc384901136 \h </w:instrText>
        </w:r>
        <w:r w:rsidR="00953BE0">
          <w:rPr>
            <w:noProof/>
            <w:webHidden/>
          </w:rPr>
        </w:r>
        <w:r w:rsidR="00953BE0">
          <w:rPr>
            <w:noProof/>
            <w:webHidden/>
          </w:rPr>
          <w:fldChar w:fldCharType="separate"/>
        </w:r>
        <w:r w:rsidR="00953BE0">
          <w:rPr>
            <w:noProof/>
            <w:webHidden/>
          </w:rPr>
          <w:t>3</w:t>
        </w:r>
        <w:r w:rsidR="00953BE0">
          <w:rPr>
            <w:noProof/>
            <w:webHidden/>
          </w:rPr>
          <w:fldChar w:fldCharType="end"/>
        </w:r>
      </w:hyperlink>
    </w:p>
    <w:p w:rsidR="00953BE0" w:rsidRDefault="00886163">
      <w:pPr>
        <w:pStyle w:val="TOC2"/>
        <w:rPr>
          <w:rFonts w:asciiTheme="minorHAnsi" w:eastAsiaTheme="minorEastAsia" w:hAnsiTheme="minorHAnsi" w:cstheme="minorBidi"/>
          <w:noProof/>
          <w:sz w:val="22"/>
          <w:szCs w:val="22"/>
        </w:rPr>
      </w:pPr>
      <w:hyperlink w:anchor="_Toc384901137" w:history="1">
        <w:r w:rsidR="00953BE0" w:rsidRPr="00610E63">
          <w:rPr>
            <w:rStyle w:val="Hyperlink"/>
            <w:noProof/>
          </w:rPr>
          <w:t>2.1</w:t>
        </w:r>
        <w:r w:rsidR="00953BE0">
          <w:rPr>
            <w:rFonts w:asciiTheme="minorHAnsi" w:eastAsiaTheme="minorEastAsia" w:hAnsiTheme="minorHAnsi" w:cstheme="minorBidi"/>
            <w:noProof/>
            <w:sz w:val="22"/>
            <w:szCs w:val="22"/>
          </w:rPr>
          <w:tab/>
        </w:r>
        <w:r w:rsidR="00953BE0" w:rsidRPr="00610E63">
          <w:rPr>
            <w:rStyle w:val="Hyperlink"/>
            <w:noProof/>
          </w:rPr>
          <w:t>Build Time Config</w:t>
        </w:r>
        <w:r w:rsidR="00953BE0">
          <w:rPr>
            <w:noProof/>
            <w:webHidden/>
          </w:rPr>
          <w:tab/>
        </w:r>
        <w:r w:rsidR="00953BE0">
          <w:rPr>
            <w:noProof/>
            <w:webHidden/>
          </w:rPr>
          <w:fldChar w:fldCharType="begin"/>
        </w:r>
        <w:r w:rsidR="00953BE0">
          <w:rPr>
            <w:noProof/>
            <w:webHidden/>
          </w:rPr>
          <w:instrText xml:space="preserve"> PAGEREF _Toc384901137 \h </w:instrText>
        </w:r>
        <w:r w:rsidR="00953BE0">
          <w:rPr>
            <w:noProof/>
            <w:webHidden/>
          </w:rPr>
        </w:r>
        <w:r w:rsidR="00953BE0">
          <w:rPr>
            <w:noProof/>
            <w:webHidden/>
          </w:rPr>
          <w:fldChar w:fldCharType="separate"/>
        </w:r>
        <w:r w:rsidR="00953BE0">
          <w:rPr>
            <w:noProof/>
            <w:webHidden/>
          </w:rPr>
          <w:t>3</w:t>
        </w:r>
        <w:r w:rsidR="00953BE0">
          <w:rPr>
            <w:noProof/>
            <w:webHidden/>
          </w:rPr>
          <w:fldChar w:fldCharType="end"/>
        </w:r>
      </w:hyperlink>
    </w:p>
    <w:p w:rsidR="00953BE0" w:rsidRDefault="00886163">
      <w:pPr>
        <w:pStyle w:val="TOC2"/>
        <w:rPr>
          <w:rFonts w:asciiTheme="minorHAnsi" w:eastAsiaTheme="minorEastAsia" w:hAnsiTheme="minorHAnsi" w:cstheme="minorBidi"/>
          <w:noProof/>
          <w:sz w:val="22"/>
          <w:szCs w:val="22"/>
        </w:rPr>
      </w:pPr>
      <w:hyperlink w:anchor="_Toc384901138" w:history="1">
        <w:r w:rsidR="00953BE0" w:rsidRPr="00610E63">
          <w:rPr>
            <w:rStyle w:val="Hyperlink"/>
            <w:noProof/>
          </w:rPr>
          <w:t>2.2</w:t>
        </w:r>
        <w:r w:rsidR="00953BE0">
          <w:rPr>
            <w:rFonts w:asciiTheme="minorHAnsi" w:eastAsiaTheme="minorEastAsia" w:hAnsiTheme="minorHAnsi" w:cstheme="minorBidi"/>
            <w:noProof/>
            <w:sz w:val="22"/>
            <w:szCs w:val="22"/>
          </w:rPr>
          <w:tab/>
        </w:r>
        <w:r w:rsidR="00953BE0" w:rsidRPr="00610E63">
          <w:rPr>
            <w:rStyle w:val="Hyperlink"/>
            <w:noProof/>
          </w:rPr>
          <w:t>Configuration Files to be provided by Integration Project</w:t>
        </w:r>
        <w:r w:rsidR="00953BE0">
          <w:rPr>
            <w:noProof/>
            <w:webHidden/>
          </w:rPr>
          <w:tab/>
        </w:r>
        <w:r w:rsidR="00953BE0">
          <w:rPr>
            <w:noProof/>
            <w:webHidden/>
          </w:rPr>
          <w:fldChar w:fldCharType="begin"/>
        </w:r>
        <w:r w:rsidR="00953BE0">
          <w:rPr>
            <w:noProof/>
            <w:webHidden/>
          </w:rPr>
          <w:instrText xml:space="preserve"> PAGEREF _Toc384901138 \h </w:instrText>
        </w:r>
        <w:r w:rsidR="00953BE0">
          <w:rPr>
            <w:noProof/>
            <w:webHidden/>
          </w:rPr>
        </w:r>
        <w:r w:rsidR="00953BE0">
          <w:rPr>
            <w:noProof/>
            <w:webHidden/>
          </w:rPr>
          <w:fldChar w:fldCharType="separate"/>
        </w:r>
        <w:r w:rsidR="00953BE0">
          <w:rPr>
            <w:noProof/>
            <w:webHidden/>
          </w:rPr>
          <w:t>3</w:t>
        </w:r>
        <w:r w:rsidR="00953BE0">
          <w:rPr>
            <w:noProof/>
            <w:webHidden/>
          </w:rPr>
          <w:fldChar w:fldCharType="end"/>
        </w:r>
      </w:hyperlink>
    </w:p>
    <w:p w:rsidR="00953BE0" w:rsidRDefault="00886163">
      <w:pPr>
        <w:pStyle w:val="TOC3"/>
        <w:tabs>
          <w:tab w:val="left" w:pos="1100"/>
          <w:tab w:val="right" w:leader="dot" w:pos="8630"/>
        </w:tabs>
        <w:rPr>
          <w:rFonts w:asciiTheme="minorHAnsi" w:eastAsiaTheme="minorEastAsia" w:hAnsiTheme="minorHAnsi" w:cstheme="minorBidi"/>
          <w:noProof/>
          <w:sz w:val="22"/>
          <w:szCs w:val="22"/>
        </w:rPr>
      </w:pPr>
      <w:hyperlink w:anchor="_Toc384901139" w:history="1">
        <w:r w:rsidR="00953BE0" w:rsidRPr="00610E63">
          <w:rPr>
            <w:rStyle w:val="Hyperlink"/>
            <w:noProof/>
          </w:rPr>
          <w:t>2.2.1</w:t>
        </w:r>
        <w:r w:rsidR="00953BE0">
          <w:rPr>
            <w:rFonts w:asciiTheme="minorHAnsi" w:eastAsiaTheme="minorEastAsia" w:hAnsiTheme="minorHAnsi" w:cstheme="minorBidi"/>
            <w:noProof/>
            <w:sz w:val="22"/>
            <w:szCs w:val="22"/>
          </w:rPr>
          <w:tab/>
        </w:r>
        <w:r w:rsidR="00953BE0" w:rsidRPr="00610E63">
          <w:rPr>
            <w:rStyle w:val="Hyperlink"/>
            <w:noProof/>
          </w:rPr>
          <w:t>Da Vinci Parameter Configuration Changes</w:t>
        </w:r>
        <w:r w:rsidR="00953BE0">
          <w:rPr>
            <w:noProof/>
            <w:webHidden/>
          </w:rPr>
          <w:tab/>
        </w:r>
        <w:r w:rsidR="00953BE0">
          <w:rPr>
            <w:noProof/>
            <w:webHidden/>
          </w:rPr>
          <w:fldChar w:fldCharType="begin"/>
        </w:r>
        <w:r w:rsidR="00953BE0">
          <w:rPr>
            <w:noProof/>
            <w:webHidden/>
          </w:rPr>
          <w:instrText xml:space="preserve"> PAGEREF _Toc384901139 \h </w:instrText>
        </w:r>
        <w:r w:rsidR="00953BE0">
          <w:rPr>
            <w:noProof/>
            <w:webHidden/>
          </w:rPr>
        </w:r>
        <w:r w:rsidR="00953BE0">
          <w:rPr>
            <w:noProof/>
            <w:webHidden/>
          </w:rPr>
          <w:fldChar w:fldCharType="separate"/>
        </w:r>
        <w:r w:rsidR="00953BE0">
          <w:rPr>
            <w:noProof/>
            <w:webHidden/>
          </w:rPr>
          <w:t>4</w:t>
        </w:r>
        <w:r w:rsidR="00953BE0">
          <w:rPr>
            <w:noProof/>
            <w:webHidden/>
          </w:rPr>
          <w:fldChar w:fldCharType="end"/>
        </w:r>
      </w:hyperlink>
    </w:p>
    <w:p w:rsidR="00953BE0" w:rsidRDefault="00886163">
      <w:pPr>
        <w:pStyle w:val="TOC3"/>
        <w:tabs>
          <w:tab w:val="left" w:pos="1100"/>
          <w:tab w:val="right" w:leader="dot" w:pos="8630"/>
        </w:tabs>
        <w:rPr>
          <w:rFonts w:asciiTheme="minorHAnsi" w:eastAsiaTheme="minorEastAsia" w:hAnsiTheme="minorHAnsi" w:cstheme="minorBidi"/>
          <w:noProof/>
          <w:sz w:val="22"/>
          <w:szCs w:val="22"/>
        </w:rPr>
      </w:pPr>
      <w:hyperlink w:anchor="_Toc384901140" w:history="1">
        <w:r w:rsidR="00953BE0" w:rsidRPr="00610E63">
          <w:rPr>
            <w:rStyle w:val="Hyperlink"/>
            <w:noProof/>
          </w:rPr>
          <w:t>2.2.2</w:t>
        </w:r>
        <w:r w:rsidR="00953BE0">
          <w:rPr>
            <w:rFonts w:asciiTheme="minorHAnsi" w:eastAsiaTheme="minorEastAsia" w:hAnsiTheme="minorHAnsi" w:cstheme="minorBidi"/>
            <w:noProof/>
            <w:sz w:val="22"/>
            <w:szCs w:val="22"/>
          </w:rPr>
          <w:tab/>
        </w:r>
        <w:r w:rsidR="00953BE0" w:rsidRPr="00610E63">
          <w:rPr>
            <w:rStyle w:val="Hyperlink"/>
            <w:noProof/>
          </w:rPr>
          <w:t>DaVinci Interrupt Configuration Changes</w:t>
        </w:r>
        <w:r w:rsidR="00953BE0">
          <w:rPr>
            <w:noProof/>
            <w:webHidden/>
          </w:rPr>
          <w:tab/>
        </w:r>
        <w:r w:rsidR="00953BE0">
          <w:rPr>
            <w:noProof/>
            <w:webHidden/>
          </w:rPr>
          <w:fldChar w:fldCharType="begin"/>
        </w:r>
        <w:r w:rsidR="00953BE0">
          <w:rPr>
            <w:noProof/>
            <w:webHidden/>
          </w:rPr>
          <w:instrText xml:space="preserve"> PAGEREF _Toc384901140 \h </w:instrText>
        </w:r>
        <w:r w:rsidR="00953BE0">
          <w:rPr>
            <w:noProof/>
            <w:webHidden/>
          </w:rPr>
        </w:r>
        <w:r w:rsidR="00953BE0">
          <w:rPr>
            <w:noProof/>
            <w:webHidden/>
          </w:rPr>
          <w:fldChar w:fldCharType="separate"/>
        </w:r>
        <w:r w:rsidR="00953BE0">
          <w:rPr>
            <w:noProof/>
            <w:webHidden/>
          </w:rPr>
          <w:t>5</w:t>
        </w:r>
        <w:r w:rsidR="00953BE0">
          <w:rPr>
            <w:noProof/>
            <w:webHidden/>
          </w:rPr>
          <w:fldChar w:fldCharType="end"/>
        </w:r>
      </w:hyperlink>
    </w:p>
    <w:p w:rsidR="00953BE0" w:rsidRDefault="00886163">
      <w:pPr>
        <w:pStyle w:val="TOC3"/>
        <w:tabs>
          <w:tab w:val="left" w:pos="1100"/>
          <w:tab w:val="right" w:leader="dot" w:pos="8630"/>
        </w:tabs>
        <w:rPr>
          <w:rFonts w:asciiTheme="minorHAnsi" w:eastAsiaTheme="minorEastAsia" w:hAnsiTheme="minorHAnsi" w:cstheme="minorBidi"/>
          <w:noProof/>
          <w:sz w:val="22"/>
          <w:szCs w:val="22"/>
        </w:rPr>
      </w:pPr>
      <w:hyperlink w:anchor="_Toc384901141" w:history="1">
        <w:r w:rsidR="00953BE0" w:rsidRPr="00610E63">
          <w:rPr>
            <w:rStyle w:val="Hyperlink"/>
            <w:noProof/>
          </w:rPr>
          <w:t>2.2.3</w:t>
        </w:r>
        <w:r w:rsidR="00953BE0">
          <w:rPr>
            <w:rFonts w:asciiTheme="minorHAnsi" w:eastAsiaTheme="minorEastAsia" w:hAnsiTheme="minorHAnsi" w:cstheme="minorBidi"/>
            <w:noProof/>
            <w:sz w:val="22"/>
            <w:szCs w:val="22"/>
          </w:rPr>
          <w:tab/>
        </w:r>
        <w:r w:rsidR="00953BE0" w:rsidRPr="00610E63">
          <w:rPr>
            <w:rStyle w:val="Hyperlink"/>
            <w:noProof/>
          </w:rPr>
          <w:t>Manual Configuration Changes</w:t>
        </w:r>
        <w:r w:rsidR="00953BE0">
          <w:rPr>
            <w:noProof/>
            <w:webHidden/>
          </w:rPr>
          <w:tab/>
        </w:r>
        <w:r w:rsidR="00953BE0">
          <w:rPr>
            <w:noProof/>
            <w:webHidden/>
          </w:rPr>
          <w:fldChar w:fldCharType="begin"/>
        </w:r>
        <w:r w:rsidR="00953BE0">
          <w:rPr>
            <w:noProof/>
            <w:webHidden/>
          </w:rPr>
          <w:instrText xml:space="preserve"> PAGEREF _Toc384901141 \h </w:instrText>
        </w:r>
        <w:r w:rsidR="00953BE0">
          <w:rPr>
            <w:noProof/>
            <w:webHidden/>
          </w:rPr>
        </w:r>
        <w:r w:rsidR="00953BE0">
          <w:rPr>
            <w:noProof/>
            <w:webHidden/>
          </w:rPr>
          <w:fldChar w:fldCharType="separate"/>
        </w:r>
        <w:r w:rsidR="00953BE0">
          <w:rPr>
            <w:noProof/>
            <w:webHidden/>
          </w:rPr>
          <w:t>5</w:t>
        </w:r>
        <w:r w:rsidR="00953BE0">
          <w:rPr>
            <w:noProof/>
            <w:webHidden/>
          </w:rPr>
          <w:fldChar w:fldCharType="end"/>
        </w:r>
      </w:hyperlink>
    </w:p>
    <w:p w:rsidR="00953BE0" w:rsidRDefault="00886163">
      <w:pPr>
        <w:pStyle w:val="TOC1"/>
        <w:tabs>
          <w:tab w:val="left" w:pos="400"/>
          <w:tab w:val="right" w:leader="dot" w:pos="8630"/>
        </w:tabs>
        <w:rPr>
          <w:rFonts w:asciiTheme="minorHAnsi" w:eastAsiaTheme="minorEastAsia" w:hAnsiTheme="minorHAnsi" w:cstheme="minorBidi"/>
          <w:noProof/>
          <w:sz w:val="22"/>
          <w:szCs w:val="22"/>
        </w:rPr>
      </w:pPr>
      <w:hyperlink w:anchor="_Toc384901142" w:history="1">
        <w:r w:rsidR="00953BE0" w:rsidRPr="00610E63">
          <w:rPr>
            <w:rStyle w:val="Hyperlink"/>
            <w:noProof/>
          </w:rPr>
          <w:t>3</w:t>
        </w:r>
        <w:r w:rsidR="00953BE0">
          <w:rPr>
            <w:rFonts w:asciiTheme="minorHAnsi" w:eastAsiaTheme="minorEastAsia" w:hAnsiTheme="minorHAnsi" w:cstheme="minorBidi"/>
            <w:noProof/>
            <w:sz w:val="22"/>
            <w:szCs w:val="22"/>
          </w:rPr>
          <w:tab/>
        </w:r>
        <w:r w:rsidR="00953BE0" w:rsidRPr="00610E63">
          <w:rPr>
            <w:rStyle w:val="Hyperlink"/>
            <w:noProof/>
          </w:rPr>
          <w:t>Integration</w:t>
        </w:r>
        <w:r w:rsidR="00953BE0">
          <w:rPr>
            <w:noProof/>
            <w:webHidden/>
          </w:rPr>
          <w:tab/>
        </w:r>
        <w:r w:rsidR="00953BE0">
          <w:rPr>
            <w:noProof/>
            <w:webHidden/>
          </w:rPr>
          <w:fldChar w:fldCharType="begin"/>
        </w:r>
        <w:r w:rsidR="00953BE0">
          <w:rPr>
            <w:noProof/>
            <w:webHidden/>
          </w:rPr>
          <w:instrText xml:space="preserve"> PAGEREF _Toc384901142 \h </w:instrText>
        </w:r>
        <w:r w:rsidR="00953BE0">
          <w:rPr>
            <w:noProof/>
            <w:webHidden/>
          </w:rPr>
        </w:r>
        <w:r w:rsidR="00953BE0">
          <w:rPr>
            <w:noProof/>
            <w:webHidden/>
          </w:rPr>
          <w:fldChar w:fldCharType="separate"/>
        </w:r>
        <w:r w:rsidR="00953BE0">
          <w:rPr>
            <w:noProof/>
            <w:webHidden/>
          </w:rPr>
          <w:t>6</w:t>
        </w:r>
        <w:r w:rsidR="00953BE0">
          <w:rPr>
            <w:noProof/>
            <w:webHidden/>
          </w:rPr>
          <w:fldChar w:fldCharType="end"/>
        </w:r>
      </w:hyperlink>
    </w:p>
    <w:p w:rsidR="00953BE0" w:rsidRDefault="00886163">
      <w:pPr>
        <w:pStyle w:val="TOC2"/>
        <w:rPr>
          <w:rFonts w:asciiTheme="minorHAnsi" w:eastAsiaTheme="minorEastAsia" w:hAnsiTheme="minorHAnsi" w:cstheme="minorBidi"/>
          <w:noProof/>
          <w:sz w:val="22"/>
          <w:szCs w:val="22"/>
        </w:rPr>
      </w:pPr>
      <w:hyperlink w:anchor="_Toc384901143" w:history="1">
        <w:r w:rsidR="00953BE0" w:rsidRPr="00610E63">
          <w:rPr>
            <w:rStyle w:val="Hyperlink"/>
            <w:noProof/>
          </w:rPr>
          <w:t>3.1</w:t>
        </w:r>
        <w:r w:rsidR="00953BE0">
          <w:rPr>
            <w:rFonts w:asciiTheme="minorHAnsi" w:eastAsiaTheme="minorEastAsia" w:hAnsiTheme="minorHAnsi" w:cstheme="minorBidi"/>
            <w:noProof/>
            <w:sz w:val="22"/>
            <w:szCs w:val="22"/>
          </w:rPr>
          <w:tab/>
        </w:r>
        <w:r w:rsidR="00953BE0" w:rsidRPr="00610E63">
          <w:rPr>
            <w:rStyle w:val="Hyperlink"/>
            <w:noProof/>
          </w:rPr>
          <w:t>Required Global Data Inputs</w:t>
        </w:r>
        <w:r w:rsidR="00953BE0">
          <w:rPr>
            <w:noProof/>
            <w:webHidden/>
          </w:rPr>
          <w:tab/>
        </w:r>
        <w:r w:rsidR="00953BE0">
          <w:rPr>
            <w:noProof/>
            <w:webHidden/>
          </w:rPr>
          <w:fldChar w:fldCharType="begin"/>
        </w:r>
        <w:r w:rsidR="00953BE0">
          <w:rPr>
            <w:noProof/>
            <w:webHidden/>
          </w:rPr>
          <w:instrText xml:space="preserve"> PAGEREF _Toc384901143 \h </w:instrText>
        </w:r>
        <w:r w:rsidR="00953BE0">
          <w:rPr>
            <w:noProof/>
            <w:webHidden/>
          </w:rPr>
        </w:r>
        <w:r w:rsidR="00953BE0">
          <w:rPr>
            <w:noProof/>
            <w:webHidden/>
          </w:rPr>
          <w:fldChar w:fldCharType="separate"/>
        </w:r>
        <w:r w:rsidR="00953BE0">
          <w:rPr>
            <w:noProof/>
            <w:webHidden/>
          </w:rPr>
          <w:t>6</w:t>
        </w:r>
        <w:r w:rsidR="00953BE0">
          <w:rPr>
            <w:noProof/>
            <w:webHidden/>
          </w:rPr>
          <w:fldChar w:fldCharType="end"/>
        </w:r>
      </w:hyperlink>
    </w:p>
    <w:p w:rsidR="00953BE0" w:rsidRDefault="00886163">
      <w:pPr>
        <w:pStyle w:val="TOC2"/>
        <w:rPr>
          <w:rFonts w:asciiTheme="minorHAnsi" w:eastAsiaTheme="minorEastAsia" w:hAnsiTheme="minorHAnsi" w:cstheme="minorBidi"/>
          <w:noProof/>
          <w:sz w:val="22"/>
          <w:szCs w:val="22"/>
        </w:rPr>
      </w:pPr>
      <w:hyperlink w:anchor="_Toc384901144" w:history="1">
        <w:r w:rsidR="00953BE0" w:rsidRPr="00610E63">
          <w:rPr>
            <w:rStyle w:val="Hyperlink"/>
            <w:noProof/>
          </w:rPr>
          <w:t>3.2</w:t>
        </w:r>
        <w:r w:rsidR="00953BE0">
          <w:rPr>
            <w:rFonts w:asciiTheme="minorHAnsi" w:eastAsiaTheme="minorEastAsia" w:hAnsiTheme="minorHAnsi" w:cstheme="minorBidi"/>
            <w:noProof/>
            <w:sz w:val="22"/>
            <w:szCs w:val="22"/>
          </w:rPr>
          <w:tab/>
        </w:r>
        <w:r w:rsidR="00953BE0" w:rsidRPr="00610E63">
          <w:rPr>
            <w:rStyle w:val="Hyperlink"/>
            <w:noProof/>
          </w:rPr>
          <w:t>Optional Global Data Inputs</w:t>
        </w:r>
        <w:r w:rsidR="00953BE0">
          <w:rPr>
            <w:noProof/>
            <w:webHidden/>
          </w:rPr>
          <w:tab/>
        </w:r>
        <w:r w:rsidR="00953BE0">
          <w:rPr>
            <w:noProof/>
            <w:webHidden/>
          </w:rPr>
          <w:fldChar w:fldCharType="begin"/>
        </w:r>
        <w:r w:rsidR="00953BE0">
          <w:rPr>
            <w:noProof/>
            <w:webHidden/>
          </w:rPr>
          <w:instrText xml:space="preserve"> PAGEREF _Toc384901144 \h </w:instrText>
        </w:r>
        <w:r w:rsidR="00953BE0">
          <w:rPr>
            <w:noProof/>
            <w:webHidden/>
          </w:rPr>
        </w:r>
        <w:r w:rsidR="00953BE0">
          <w:rPr>
            <w:noProof/>
            <w:webHidden/>
          </w:rPr>
          <w:fldChar w:fldCharType="separate"/>
        </w:r>
        <w:r w:rsidR="00953BE0">
          <w:rPr>
            <w:noProof/>
            <w:webHidden/>
          </w:rPr>
          <w:t>6</w:t>
        </w:r>
        <w:r w:rsidR="00953BE0">
          <w:rPr>
            <w:noProof/>
            <w:webHidden/>
          </w:rPr>
          <w:fldChar w:fldCharType="end"/>
        </w:r>
      </w:hyperlink>
    </w:p>
    <w:p w:rsidR="00953BE0" w:rsidRDefault="00886163">
      <w:pPr>
        <w:pStyle w:val="TOC2"/>
        <w:rPr>
          <w:rFonts w:asciiTheme="minorHAnsi" w:eastAsiaTheme="minorEastAsia" w:hAnsiTheme="minorHAnsi" w:cstheme="minorBidi"/>
          <w:noProof/>
          <w:sz w:val="22"/>
          <w:szCs w:val="22"/>
        </w:rPr>
      </w:pPr>
      <w:hyperlink w:anchor="_Toc384901145" w:history="1">
        <w:r w:rsidR="00953BE0" w:rsidRPr="00610E63">
          <w:rPr>
            <w:rStyle w:val="Hyperlink"/>
            <w:noProof/>
          </w:rPr>
          <w:t>3.3</w:t>
        </w:r>
        <w:r w:rsidR="00953BE0">
          <w:rPr>
            <w:rFonts w:asciiTheme="minorHAnsi" w:eastAsiaTheme="minorEastAsia" w:hAnsiTheme="minorHAnsi" w:cstheme="minorBidi"/>
            <w:noProof/>
            <w:sz w:val="22"/>
            <w:szCs w:val="22"/>
          </w:rPr>
          <w:tab/>
        </w:r>
        <w:r w:rsidR="00953BE0" w:rsidRPr="00610E63">
          <w:rPr>
            <w:rStyle w:val="Hyperlink"/>
            <w:noProof/>
          </w:rPr>
          <w:t>Specific Include Path present</w:t>
        </w:r>
        <w:r w:rsidR="00953BE0">
          <w:rPr>
            <w:noProof/>
            <w:webHidden/>
          </w:rPr>
          <w:tab/>
        </w:r>
        <w:r w:rsidR="00953BE0">
          <w:rPr>
            <w:noProof/>
            <w:webHidden/>
          </w:rPr>
          <w:fldChar w:fldCharType="begin"/>
        </w:r>
        <w:r w:rsidR="00953BE0">
          <w:rPr>
            <w:noProof/>
            <w:webHidden/>
          </w:rPr>
          <w:instrText xml:space="preserve"> PAGEREF _Toc384901145 \h </w:instrText>
        </w:r>
        <w:r w:rsidR="00953BE0">
          <w:rPr>
            <w:noProof/>
            <w:webHidden/>
          </w:rPr>
        </w:r>
        <w:r w:rsidR="00953BE0">
          <w:rPr>
            <w:noProof/>
            <w:webHidden/>
          </w:rPr>
          <w:fldChar w:fldCharType="separate"/>
        </w:r>
        <w:r w:rsidR="00953BE0">
          <w:rPr>
            <w:noProof/>
            <w:webHidden/>
          </w:rPr>
          <w:t>6</w:t>
        </w:r>
        <w:r w:rsidR="00953BE0">
          <w:rPr>
            <w:noProof/>
            <w:webHidden/>
          </w:rPr>
          <w:fldChar w:fldCharType="end"/>
        </w:r>
      </w:hyperlink>
    </w:p>
    <w:p w:rsidR="00953BE0" w:rsidRDefault="00886163">
      <w:pPr>
        <w:pStyle w:val="TOC1"/>
        <w:tabs>
          <w:tab w:val="left" w:pos="400"/>
          <w:tab w:val="right" w:leader="dot" w:pos="8630"/>
        </w:tabs>
        <w:rPr>
          <w:rFonts w:asciiTheme="minorHAnsi" w:eastAsiaTheme="minorEastAsia" w:hAnsiTheme="minorHAnsi" w:cstheme="minorBidi"/>
          <w:noProof/>
          <w:sz w:val="22"/>
          <w:szCs w:val="22"/>
        </w:rPr>
      </w:pPr>
      <w:hyperlink w:anchor="_Toc384901146" w:history="1">
        <w:r w:rsidR="00953BE0" w:rsidRPr="00610E63">
          <w:rPr>
            <w:rStyle w:val="Hyperlink"/>
            <w:noProof/>
          </w:rPr>
          <w:t>4</w:t>
        </w:r>
        <w:r w:rsidR="00953BE0">
          <w:rPr>
            <w:rFonts w:asciiTheme="minorHAnsi" w:eastAsiaTheme="minorEastAsia" w:hAnsiTheme="minorHAnsi" w:cstheme="minorBidi"/>
            <w:noProof/>
            <w:sz w:val="22"/>
            <w:szCs w:val="22"/>
          </w:rPr>
          <w:tab/>
        </w:r>
        <w:r w:rsidR="00953BE0" w:rsidRPr="00610E63">
          <w:rPr>
            <w:rStyle w:val="Hyperlink"/>
            <w:noProof/>
          </w:rPr>
          <w:t>Runnable Scheduling</w:t>
        </w:r>
        <w:r w:rsidR="00953BE0">
          <w:rPr>
            <w:noProof/>
            <w:webHidden/>
          </w:rPr>
          <w:tab/>
        </w:r>
        <w:r w:rsidR="00953BE0">
          <w:rPr>
            <w:noProof/>
            <w:webHidden/>
          </w:rPr>
          <w:fldChar w:fldCharType="begin"/>
        </w:r>
        <w:r w:rsidR="00953BE0">
          <w:rPr>
            <w:noProof/>
            <w:webHidden/>
          </w:rPr>
          <w:instrText xml:space="preserve"> PAGEREF _Toc384901146 \h </w:instrText>
        </w:r>
        <w:r w:rsidR="00953BE0">
          <w:rPr>
            <w:noProof/>
            <w:webHidden/>
          </w:rPr>
        </w:r>
        <w:r w:rsidR="00953BE0">
          <w:rPr>
            <w:noProof/>
            <w:webHidden/>
          </w:rPr>
          <w:fldChar w:fldCharType="separate"/>
        </w:r>
        <w:r w:rsidR="00953BE0">
          <w:rPr>
            <w:noProof/>
            <w:webHidden/>
          </w:rPr>
          <w:t>6</w:t>
        </w:r>
        <w:r w:rsidR="00953BE0">
          <w:rPr>
            <w:noProof/>
            <w:webHidden/>
          </w:rPr>
          <w:fldChar w:fldCharType="end"/>
        </w:r>
      </w:hyperlink>
    </w:p>
    <w:p w:rsidR="00953BE0" w:rsidRDefault="00886163">
      <w:pPr>
        <w:pStyle w:val="TOC1"/>
        <w:tabs>
          <w:tab w:val="left" w:pos="400"/>
          <w:tab w:val="right" w:leader="dot" w:pos="8630"/>
        </w:tabs>
        <w:rPr>
          <w:rFonts w:asciiTheme="minorHAnsi" w:eastAsiaTheme="minorEastAsia" w:hAnsiTheme="minorHAnsi" w:cstheme="minorBidi"/>
          <w:noProof/>
          <w:sz w:val="22"/>
          <w:szCs w:val="22"/>
        </w:rPr>
      </w:pPr>
      <w:hyperlink w:anchor="_Toc384901147" w:history="1">
        <w:r w:rsidR="00953BE0" w:rsidRPr="00610E63">
          <w:rPr>
            <w:rStyle w:val="Hyperlink"/>
            <w:noProof/>
          </w:rPr>
          <w:t>5</w:t>
        </w:r>
        <w:r w:rsidR="00953BE0">
          <w:rPr>
            <w:rFonts w:asciiTheme="minorHAnsi" w:eastAsiaTheme="minorEastAsia" w:hAnsiTheme="minorHAnsi" w:cstheme="minorBidi"/>
            <w:noProof/>
            <w:sz w:val="22"/>
            <w:szCs w:val="22"/>
          </w:rPr>
          <w:tab/>
        </w:r>
        <w:r w:rsidR="00953BE0" w:rsidRPr="00610E63">
          <w:rPr>
            <w:rStyle w:val="Hyperlink"/>
            <w:noProof/>
          </w:rPr>
          <w:t>Memory Mapping</w:t>
        </w:r>
        <w:r w:rsidR="00953BE0">
          <w:rPr>
            <w:noProof/>
            <w:webHidden/>
          </w:rPr>
          <w:tab/>
        </w:r>
        <w:r w:rsidR="00953BE0">
          <w:rPr>
            <w:noProof/>
            <w:webHidden/>
          </w:rPr>
          <w:fldChar w:fldCharType="begin"/>
        </w:r>
        <w:r w:rsidR="00953BE0">
          <w:rPr>
            <w:noProof/>
            <w:webHidden/>
          </w:rPr>
          <w:instrText xml:space="preserve"> PAGEREF _Toc384901147 \h </w:instrText>
        </w:r>
        <w:r w:rsidR="00953BE0">
          <w:rPr>
            <w:noProof/>
            <w:webHidden/>
          </w:rPr>
        </w:r>
        <w:r w:rsidR="00953BE0">
          <w:rPr>
            <w:noProof/>
            <w:webHidden/>
          </w:rPr>
          <w:fldChar w:fldCharType="separate"/>
        </w:r>
        <w:r w:rsidR="00953BE0">
          <w:rPr>
            <w:noProof/>
            <w:webHidden/>
          </w:rPr>
          <w:t>7</w:t>
        </w:r>
        <w:r w:rsidR="00953BE0">
          <w:rPr>
            <w:noProof/>
            <w:webHidden/>
          </w:rPr>
          <w:fldChar w:fldCharType="end"/>
        </w:r>
      </w:hyperlink>
    </w:p>
    <w:p w:rsidR="00953BE0" w:rsidRDefault="00886163">
      <w:pPr>
        <w:pStyle w:val="TOC2"/>
        <w:rPr>
          <w:rFonts w:asciiTheme="minorHAnsi" w:eastAsiaTheme="minorEastAsia" w:hAnsiTheme="minorHAnsi" w:cstheme="minorBidi"/>
          <w:noProof/>
          <w:sz w:val="22"/>
          <w:szCs w:val="22"/>
        </w:rPr>
      </w:pPr>
      <w:hyperlink w:anchor="_Toc384901148" w:history="1">
        <w:r w:rsidR="00953BE0" w:rsidRPr="00610E63">
          <w:rPr>
            <w:rStyle w:val="Hyperlink"/>
            <w:noProof/>
          </w:rPr>
          <w:t>5.1</w:t>
        </w:r>
        <w:r w:rsidR="00953BE0">
          <w:rPr>
            <w:rFonts w:asciiTheme="minorHAnsi" w:eastAsiaTheme="minorEastAsia" w:hAnsiTheme="minorHAnsi" w:cstheme="minorBidi"/>
            <w:noProof/>
            <w:sz w:val="22"/>
            <w:szCs w:val="22"/>
          </w:rPr>
          <w:tab/>
        </w:r>
        <w:r w:rsidR="00953BE0" w:rsidRPr="00610E63">
          <w:rPr>
            <w:rStyle w:val="Hyperlink"/>
            <w:noProof/>
          </w:rPr>
          <w:t>Mapping</w:t>
        </w:r>
        <w:r w:rsidR="00953BE0">
          <w:rPr>
            <w:noProof/>
            <w:webHidden/>
          </w:rPr>
          <w:tab/>
        </w:r>
        <w:r w:rsidR="00953BE0">
          <w:rPr>
            <w:noProof/>
            <w:webHidden/>
          </w:rPr>
          <w:fldChar w:fldCharType="begin"/>
        </w:r>
        <w:r w:rsidR="00953BE0">
          <w:rPr>
            <w:noProof/>
            <w:webHidden/>
          </w:rPr>
          <w:instrText xml:space="preserve"> PAGEREF _Toc384901148 \h </w:instrText>
        </w:r>
        <w:r w:rsidR="00953BE0">
          <w:rPr>
            <w:noProof/>
            <w:webHidden/>
          </w:rPr>
        </w:r>
        <w:r w:rsidR="00953BE0">
          <w:rPr>
            <w:noProof/>
            <w:webHidden/>
          </w:rPr>
          <w:fldChar w:fldCharType="separate"/>
        </w:r>
        <w:r w:rsidR="00953BE0">
          <w:rPr>
            <w:noProof/>
            <w:webHidden/>
          </w:rPr>
          <w:t>7</w:t>
        </w:r>
        <w:r w:rsidR="00953BE0">
          <w:rPr>
            <w:noProof/>
            <w:webHidden/>
          </w:rPr>
          <w:fldChar w:fldCharType="end"/>
        </w:r>
      </w:hyperlink>
    </w:p>
    <w:p w:rsidR="00953BE0" w:rsidRDefault="00886163">
      <w:pPr>
        <w:pStyle w:val="TOC2"/>
        <w:rPr>
          <w:rFonts w:asciiTheme="minorHAnsi" w:eastAsiaTheme="minorEastAsia" w:hAnsiTheme="minorHAnsi" w:cstheme="minorBidi"/>
          <w:noProof/>
          <w:sz w:val="22"/>
          <w:szCs w:val="22"/>
        </w:rPr>
      </w:pPr>
      <w:hyperlink w:anchor="_Toc384901149" w:history="1">
        <w:r w:rsidR="00953BE0" w:rsidRPr="00610E63">
          <w:rPr>
            <w:rStyle w:val="Hyperlink"/>
            <w:noProof/>
          </w:rPr>
          <w:t>5.2</w:t>
        </w:r>
        <w:r w:rsidR="00953BE0">
          <w:rPr>
            <w:rFonts w:asciiTheme="minorHAnsi" w:eastAsiaTheme="minorEastAsia" w:hAnsiTheme="minorHAnsi" w:cstheme="minorBidi"/>
            <w:noProof/>
            <w:sz w:val="22"/>
            <w:szCs w:val="22"/>
          </w:rPr>
          <w:tab/>
        </w:r>
        <w:r w:rsidR="00953BE0" w:rsidRPr="00610E63">
          <w:rPr>
            <w:rStyle w:val="Hyperlink"/>
            <w:noProof/>
          </w:rPr>
          <w:t>Usage</w:t>
        </w:r>
        <w:r w:rsidR="00953BE0">
          <w:rPr>
            <w:noProof/>
            <w:webHidden/>
          </w:rPr>
          <w:tab/>
        </w:r>
        <w:r w:rsidR="00953BE0">
          <w:rPr>
            <w:noProof/>
            <w:webHidden/>
          </w:rPr>
          <w:fldChar w:fldCharType="begin"/>
        </w:r>
        <w:r w:rsidR="00953BE0">
          <w:rPr>
            <w:noProof/>
            <w:webHidden/>
          </w:rPr>
          <w:instrText xml:space="preserve"> PAGEREF _Toc384901149 \h </w:instrText>
        </w:r>
        <w:r w:rsidR="00953BE0">
          <w:rPr>
            <w:noProof/>
            <w:webHidden/>
          </w:rPr>
        </w:r>
        <w:r w:rsidR="00953BE0">
          <w:rPr>
            <w:noProof/>
            <w:webHidden/>
          </w:rPr>
          <w:fldChar w:fldCharType="separate"/>
        </w:r>
        <w:r w:rsidR="00953BE0">
          <w:rPr>
            <w:noProof/>
            <w:webHidden/>
          </w:rPr>
          <w:t>7</w:t>
        </w:r>
        <w:r w:rsidR="00953BE0">
          <w:rPr>
            <w:noProof/>
            <w:webHidden/>
          </w:rPr>
          <w:fldChar w:fldCharType="end"/>
        </w:r>
      </w:hyperlink>
    </w:p>
    <w:p w:rsidR="00953BE0" w:rsidRDefault="00886163">
      <w:pPr>
        <w:pStyle w:val="TOC2"/>
        <w:rPr>
          <w:rFonts w:asciiTheme="minorHAnsi" w:eastAsiaTheme="minorEastAsia" w:hAnsiTheme="minorHAnsi" w:cstheme="minorBidi"/>
          <w:noProof/>
          <w:sz w:val="22"/>
          <w:szCs w:val="22"/>
        </w:rPr>
      </w:pPr>
      <w:hyperlink w:anchor="_Toc384901150" w:history="1">
        <w:r w:rsidR="00953BE0" w:rsidRPr="00610E63">
          <w:rPr>
            <w:rStyle w:val="Hyperlink"/>
            <w:noProof/>
          </w:rPr>
          <w:t>5.3</w:t>
        </w:r>
        <w:r w:rsidR="00953BE0">
          <w:rPr>
            <w:rFonts w:asciiTheme="minorHAnsi" w:eastAsiaTheme="minorEastAsia" w:hAnsiTheme="minorHAnsi" w:cstheme="minorBidi"/>
            <w:noProof/>
            <w:sz w:val="22"/>
            <w:szCs w:val="22"/>
          </w:rPr>
          <w:tab/>
        </w:r>
        <w:r w:rsidR="00953BE0" w:rsidRPr="00610E63">
          <w:rPr>
            <w:rStyle w:val="Hyperlink"/>
            <w:noProof/>
          </w:rPr>
          <w:t>NvM Blocks</w:t>
        </w:r>
        <w:r w:rsidR="00953BE0">
          <w:rPr>
            <w:noProof/>
            <w:webHidden/>
          </w:rPr>
          <w:tab/>
        </w:r>
        <w:r w:rsidR="00953BE0">
          <w:rPr>
            <w:noProof/>
            <w:webHidden/>
          </w:rPr>
          <w:fldChar w:fldCharType="begin"/>
        </w:r>
        <w:r w:rsidR="00953BE0">
          <w:rPr>
            <w:noProof/>
            <w:webHidden/>
          </w:rPr>
          <w:instrText xml:space="preserve"> PAGEREF _Toc384901150 \h </w:instrText>
        </w:r>
        <w:r w:rsidR="00953BE0">
          <w:rPr>
            <w:noProof/>
            <w:webHidden/>
          </w:rPr>
        </w:r>
        <w:r w:rsidR="00953BE0">
          <w:rPr>
            <w:noProof/>
            <w:webHidden/>
          </w:rPr>
          <w:fldChar w:fldCharType="separate"/>
        </w:r>
        <w:r w:rsidR="00953BE0">
          <w:rPr>
            <w:noProof/>
            <w:webHidden/>
          </w:rPr>
          <w:t>7</w:t>
        </w:r>
        <w:r w:rsidR="00953BE0">
          <w:rPr>
            <w:noProof/>
            <w:webHidden/>
          </w:rPr>
          <w:fldChar w:fldCharType="end"/>
        </w:r>
      </w:hyperlink>
    </w:p>
    <w:p w:rsidR="00953BE0" w:rsidRDefault="00886163">
      <w:pPr>
        <w:pStyle w:val="TOC1"/>
        <w:tabs>
          <w:tab w:val="left" w:pos="400"/>
          <w:tab w:val="right" w:leader="dot" w:pos="8630"/>
        </w:tabs>
        <w:rPr>
          <w:rFonts w:asciiTheme="minorHAnsi" w:eastAsiaTheme="minorEastAsia" w:hAnsiTheme="minorHAnsi" w:cstheme="minorBidi"/>
          <w:noProof/>
          <w:sz w:val="22"/>
          <w:szCs w:val="22"/>
        </w:rPr>
      </w:pPr>
      <w:hyperlink w:anchor="_Toc384901151" w:history="1">
        <w:r w:rsidR="00953BE0" w:rsidRPr="00610E63">
          <w:rPr>
            <w:rStyle w:val="Hyperlink"/>
            <w:noProof/>
          </w:rPr>
          <w:t>6</w:t>
        </w:r>
        <w:r w:rsidR="00953BE0">
          <w:rPr>
            <w:rFonts w:asciiTheme="minorHAnsi" w:eastAsiaTheme="minorEastAsia" w:hAnsiTheme="minorHAnsi" w:cstheme="minorBidi"/>
            <w:noProof/>
            <w:sz w:val="22"/>
            <w:szCs w:val="22"/>
          </w:rPr>
          <w:tab/>
        </w:r>
        <w:r w:rsidR="00953BE0" w:rsidRPr="00610E63">
          <w:rPr>
            <w:rStyle w:val="Hyperlink"/>
            <w:noProof/>
          </w:rPr>
          <w:t>Compiler Settings</w:t>
        </w:r>
        <w:r w:rsidR="00953BE0">
          <w:rPr>
            <w:noProof/>
            <w:webHidden/>
          </w:rPr>
          <w:tab/>
        </w:r>
        <w:r w:rsidR="00953BE0">
          <w:rPr>
            <w:noProof/>
            <w:webHidden/>
          </w:rPr>
          <w:fldChar w:fldCharType="begin"/>
        </w:r>
        <w:r w:rsidR="00953BE0">
          <w:rPr>
            <w:noProof/>
            <w:webHidden/>
          </w:rPr>
          <w:instrText xml:space="preserve"> PAGEREF _Toc384901151 \h </w:instrText>
        </w:r>
        <w:r w:rsidR="00953BE0">
          <w:rPr>
            <w:noProof/>
            <w:webHidden/>
          </w:rPr>
        </w:r>
        <w:r w:rsidR="00953BE0">
          <w:rPr>
            <w:noProof/>
            <w:webHidden/>
          </w:rPr>
          <w:fldChar w:fldCharType="separate"/>
        </w:r>
        <w:r w:rsidR="00953BE0">
          <w:rPr>
            <w:noProof/>
            <w:webHidden/>
          </w:rPr>
          <w:t>7</w:t>
        </w:r>
        <w:r w:rsidR="00953BE0">
          <w:rPr>
            <w:noProof/>
            <w:webHidden/>
          </w:rPr>
          <w:fldChar w:fldCharType="end"/>
        </w:r>
      </w:hyperlink>
    </w:p>
    <w:p w:rsidR="00953BE0" w:rsidRDefault="00886163">
      <w:pPr>
        <w:pStyle w:val="TOC2"/>
        <w:rPr>
          <w:rFonts w:asciiTheme="minorHAnsi" w:eastAsiaTheme="minorEastAsia" w:hAnsiTheme="minorHAnsi" w:cstheme="minorBidi"/>
          <w:noProof/>
          <w:sz w:val="22"/>
          <w:szCs w:val="22"/>
        </w:rPr>
      </w:pPr>
      <w:hyperlink w:anchor="_Toc384901152" w:history="1">
        <w:r w:rsidR="00953BE0" w:rsidRPr="00610E63">
          <w:rPr>
            <w:rStyle w:val="Hyperlink"/>
            <w:noProof/>
          </w:rPr>
          <w:t>6.1</w:t>
        </w:r>
        <w:r w:rsidR="00953BE0">
          <w:rPr>
            <w:rFonts w:asciiTheme="minorHAnsi" w:eastAsiaTheme="minorEastAsia" w:hAnsiTheme="minorHAnsi" w:cstheme="minorBidi"/>
            <w:noProof/>
            <w:sz w:val="22"/>
            <w:szCs w:val="22"/>
          </w:rPr>
          <w:tab/>
        </w:r>
        <w:r w:rsidR="00953BE0" w:rsidRPr="00610E63">
          <w:rPr>
            <w:rStyle w:val="Hyperlink"/>
            <w:noProof/>
          </w:rPr>
          <w:t>Preprocessor MACRO</w:t>
        </w:r>
        <w:r w:rsidR="00953BE0">
          <w:rPr>
            <w:noProof/>
            <w:webHidden/>
          </w:rPr>
          <w:tab/>
        </w:r>
        <w:r w:rsidR="00953BE0">
          <w:rPr>
            <w:noProof/>
            <w:webHidden/>
          </w:rPr>
          <w:fldChar w:fldCharType="begin"/>
        </w:r>
        <w:r w:rsidR="00953BE0">
          <w:rPr>
            <w:noProof/>
            <w:webHidden/>
          </w:rPr>
          <w:instrText xml:space="preserve"> PAGEREF _Toc384901152 \h </w:instrText>
        </w:r>
        <w:r w:rsidR="00953BE0">
          <w:rPr>
            <w:noProof/>
            <w:webHidden/>
          </w:rPr>
        </w:r>
        <w:r w:rsidR="00953BE0">
          <w:rPr>
            <w:noProof/>
            <w:webHidden/>
          </w:rPr>
          <w:fldChar w:fldCharType="separate"/>
        </w:r>
        <w:r w:rsidR="00953BE0">
          <w:rPr>
            <w:noProof/>
            <w:webHidden/>
          </w:rPr>
          <w:t>7</w:t>
        </w:r>
        <w:r w:rsidR="00953BE0">
          <w:rPr>
            <w:noProof/>
            <w:webHidden/>
          </w:rPr>
          <w:fldChar w:fldCharType="end"/>
        </w:r>
      </w:hyperlink>
    </w:p>
    <w:p w:rsidR="00953BE0" w:rsidRDefault="00886163">
      <w:pPr>
        <w:pStyle w:val="TOC2"/>
        <w:rPr>
          <w:rFonts w:asciiTheme="minorHAnsi" w:eastAsiaTheme="minorEastAsia" w:hAnsiTheme="minorHAnsi" w:cstheme="minorBidi"/>
          <w:noProof/>
          <w:sz w:val="22"/>
          <w:szCs w:val="22"/>
        </w:rPr>
      </w:pPr>
      <w:hyperlink w:anchor="_Toc384901153" w:history="1">
        <w:r w:rsidR="00953BE0" w:rsidRPr="00610E63">
          <w:rPr>
            <w:rStyle w:val="Hyperlink"/>
            <w:noProof/>
          </w:rPr>
          <w:t>6.2</w:t>
        </w:r>
        <w:r w:rsidR="00953BE0">
          <w:rPr>
            <w:rFonts w:asciiTheme="minorHAnsi" w:eastAsiaTheme="minorEastAsia" w:hAnsiTheme="minorHAnsi" w:cstheme="minorBidi"/>
            <w:noProof/>
            <w:sz w:val="22"/>
            <w:szCs w:val="22"/>
          </w:rPr>
          <w:tab/>
        </w:r>
        <w:r w:rsidR="00953BE0" w:rsidRPr="00610E63">
          <w:rPr>
            <w:rStyle w:val="Hyperlink"/>
            <w:noProof/>
          </w:rPr>
          <w:t>Optimization Settings</w:t>
        </w:r>
        <w:r w:rsidR="00953BE0">
          <w:rPr>
            <w:noProof/>
            <w:webHidden/>
          </w:rPr>
          <w:tab/>
        </w:r>
        <w:r w:rsidR="00953BE0">
          <w:rPr>
            <w:noProof/>
            <w:webHidden/>
          </w:rPr>
          <w:fldChar w:fldCharType="begin"/>
        </w:r>
        <w:r w:rsidR="00953BE0">
          <w:rPr>
            <w:noProof/>
            <w:webHidden/>
          </w:rPr>
          <w:instrText xml:space="preserve"> PAGEREF _Toc384901153 \h </w:instrText>
        </w:r>
        <w:r w:rsidR="00953BE0">
          <w:rPr>
            <w:noProof/>
            <w:webHidden/>
          </w:rPr>
        </w:r>
        <w:r w:rsidR="00953BE0">
          <w:rPr>
            <w:noProof/>
            <w:webHidden/>
          </w:rPr>
          <w:fldChar w:fldCharType="separate"/>
        </w:r>
        <w:r w:rsidR="00953BE0">
          <w:rPr>
            <w:noProof/>
            <w:webHidden/>
          </w:rPr>
          <w:t>7</w:t>
        </w:r>
        <w:r w:rsidR="00953BE0">
          <w:rPr>
            <w:noProof/>
            <w:webHidden/>
          </w:rPr>
          <w:fldChar w:fldCharType="end"/>
        </w:r>
      </w:hyperlink>
    </w:p>
    <w:p w:rsidR="00953BE0" w:rsidRDefault="00886163">
      <w:pPr>
        <w:pStyle w:val="TOC1"/>
        <w:tabs>
          <w:tab w:val="left" w:pos="400"/>
          <w:tab w:val="right" w:leader="dot" w:pos="8630"/>
        </w:tabs>
        <w:rPr>
          <w:rFonts w:asciiTheme="minorHAnsi" w:eastAsiaTheme="minorEastAsia" w:hAnsiTheme="minorHAnsi" w:cstheme="minorBidi"/>
          <w:noProof/>
          <w:sz w:val="22"/>
          <w:szCs w:val="22"/>
        </w:rPr>
      </w:pPr>
      <w:hyperlink w:anchor="_Toc384901154" w:history="1">
        <w:r w:rsidR="00953BE0" w:rsidRPr="00610E63">
          <w:rPr>
            <w:rStyle w:val="Hyperlink"/>
            <w:noProof/>
          </w:rPr>
          <w:t>7</w:t>
        </w:r>
        <w:r w:rsidR="00953BE0">
          <w:rPr>
            <w:rFonts w:asciiTheme="minorHAnsi" w:eastAsiaTheme="minorEastAsia" w:hAnsiTheme="minorHAnsi" w:cstheme="minorBidi"/>
            <w:noProof/>
            <w:sz w:val="22"/>
            <w:szCs w:val="22"/>
          </w:rPr>
          <w:tab/>
        </w:r>
        <w:r w:rsidR="00953BE0" w:rsidRPr="00610E63">
          <w:rPr>
            <w:rStyle w:val="Hyperlink"/>
            <w:noProof/>
          </w:rPr>
          <w:t>Revision Control Log</w:t>
        </w:r>
        <w:r w:rsidR="00953BE0">
          <w:rPr>
            <w:noProof/>
            <w:webHidden/>
          </w:rPr>
          <w:tab/>
        </w:r>
        <w:r w:rsidR="00953BE0">
          <w:rPr>
            <w:noProof/>
            <w:webHidden/>
          </w:rPr>
          <w:fldChar w:fldCharType="begin"/>
        </w:r>
        <w:r w:rsidR="00953BE0">
          <w:rPr>
            <w:noProof/>
            <w:webHidden/>
          </w:rPr>
          <w:instrText xml:space="preserve"> PAGEREF _Toc384901154 \h </w:instrText>
        </w:r>
        <w:r w:rsidR="00953BE0">
          <w:rPr>
            <w:noProof/>
            <w:webHidden/>
          </w:rPr>
        </w:r>
        <w:r w:rsidR="00953BE0">
          <w:rPr>
            <w:noProof/>
            <w:webHidden/>
          </w:rPr>
          <w:fldChar w:fldCharType="separate"/>
        </w:r>
        <w:r w:rsidR="00953BE0">
          <w:rPr>
            <w:noProof/>
            <w:webHidden/>
          </w:rPr>
          <w:t>8</w:t>
        </w:r>
        <w:r w:rsidR="00953BE0">
          <w:rPr>
            <w:noProof/>
            <w:webHidden/>
          </w:rPr>
          <w:fldChar w:fldCharType="end"/>
        </w:r>
      </w:hyperlink>
    </w:p>
    <w:p w:rsidR="00B70668" w:rsidRDefault="00515922" w:rsidP="00B70668">
      <w:r>
        <w:fldChar w:fldCharType="end"/>
      </w:r>
    </w:p>
    <w:p w:rsidR="004527BC" w:rsidRDefault="00B70668" w:rsidP="00B70668">
      <w:pPr>
        <w:spacing w:after="0"/>
        <w:rPr>
          <w:rFonts w:ascii="Arial" w:hAnsi="Arial"/>
          <w:b/>
          <w:kern w:val="28"/>
          <w:sz w:val="28"/>
        </w:rPr>
      </w:pPr>
      <w:r>
        <w:t xml:space="preserve"> </w:t>
      </w:r>
      <w:r w:rsidR="004527BC">
        <w:br w:type="page"/>
      </w:r>
    </w:p>
    <w:p w:rsidR="00B27D95" w:rsidRDefault="00B27D95">
      <w:pPr>
        <w:pStyle w:val="Heading1"/>
      </w:pPr>
      <w:bookmarkStart w:id="0" w:name="_Toc384901133"/>
      <w:r w:rsidRPr="00B27D95">
        <w:lastRenderedPageBreak/>
        <w:t>Dependencies</w:t>
      </w:r>
      <w:bookmarkEnd w:id="0"/>
    </w:p>
    <w:p w:rsidR="0046766A" w:rsidRDefault="0046766A" w:rsidP="00AC7A82">
      <w:r>
        <w:t>NOTE – the TMS570_uDiag component includes both uDiag and FlsTst functionality.  For complete integration information on the TMS570_uDiag component, also see the FlsTst integration manual (in the TMS570_uDiag\doc folder).</w:t>
      </w:r>
    </w:p>
    <w:p w:rsidR="0046766A" w:rsidRPr="0046766A" w:rsidRDefault="0046766A" w:rsidP="00AC7A82"/>
    <w:p w:rsidR="00916B39" w:rsidRDefault="00B27D95" w:rsidP="00B27D95">
      <w:pPr>
        <w:pStyle w:val="Heading2"/>
      </w:pPr>
      <w:bookmarkStart w:id="1" w:name="_Ref360002755"/>
      <w:bookmarkStart w:id="2" w:name="_Toc384901134"/>
      <w:r>
        <w:t>SWCs</w:t>
      </w:r>
      <w:bookmarkEnd w:id="1"/>
      <w:bookmarkEnd w:id="2"/>
    </w:p>
    <w:tbl>
      <w:tblPr>
        <w:tblStyle w:val="LightList-Accent11"/>
        <w:tblW w:w="0" w:type="auto"/>
        <w:tblLook w:val="04A0" w:firstRow="1" w:lastRow="0" w:firstColumn="1" w:lastColumn="0" w:noHBand="0" w:noVBand="1"/>
      </w:tblPr>
      <w:tblGrid>
        <w:gridCol w:w="2718"/>
        <w:gridCol w:w="6138"/>
      </w:tblGrid>
      <w:tr w:rsidR="00916B39" w:rsidTr="006059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916B39" w:rsidRDefault="000B7B76" w:rsidP="00DE03FA">
            <w:r>
              <w:t>Module</w:t>
            </w:r>
          </w:p>
        </w:tc>
        <w:tc>
          <w:tcPr>
            <w:tcW w:w="6138" w:type="dxa"/>
          </w:tcPr>
          <w:p w:rsidR="00916B39" w:rsidRDefault="000B7B76" w:rsidP="00DE03FA">
            <w:pPr>
              <w:cnfStyle w:val="100000000000" w:firstRow="1" w:lastRow="0" w:firstColumn="0" w:lastColumn="0" w:oddVBand="0" w:evenVBand="0" w:oddHBand="0" w:evenHBand="0" w:firstRowFirstColumn="0" w:firstRowLastColumn="0" w:lastRowFirstColumn="0" w:lastRowLastColumn="0"/>
            </w:pPr>
            <w:r>
              <w:t xml:space="preserve">Required </w:t>
            </w:r>
            <w:r w:rsidR="002651B5">
              <w:t>Feature</w:t>
            </w:r>
          </w:p>
        </w:tc>
      </w:tr>
      <w:tr w:rsidR="008E2475" w:rsidTr="00605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8E2475" w:rsidRPr="00B01697" w:rsidRDefault="00FD6B76" w:rsidP="00DE03FA">
            <w:r w:rsidRPr="007104B4">
              <w:t>TMS570_Startup</w:t>
            </w:r>
          </w:p>
        </w:tc>
        <w:tc>
          <w:tcPr>
            <w:tcW w:w="6138" w:type="dxa"/>
          </w:tcPr>
          <w:p w:rsidR="00FD6B76" w:rsidRPr="007104B4" w:rsidRDefault="00FD6B76" w:rsidP="000D28B1">
            <w:pPr>
              <w:cnfStyle w:val="000000100000" w:firstRow="0" w:lastRow="0" w:firstColumn="0" w:lastColumn="0" w:oddVBand="0" w:evenVBand="0" w:oddHBand="1" w:evenHBand="0" w:firstRowFirstColumn="0" w:firstRowLastColumn="0" w:lastRowFirstColumn="0" w:lastRowLastColumn="0"/>
              <w:rPr>
                <w:bCs/>
              </w:rPr>
            </w:pPr>
            <w:r w:rsidRPr="007104B4">
              <w:rPr>
                <w:bCs/>
              </w:rPr>
              <w:t>_coreGetFPSCR_()</w:t>
            </w:r>
          </w:p>
          <w:p w:rsidR="00FD6B76" w:rsidRPr="00B11E95" w:rsidRDefault="00FD6B76" w:rsidP="000D28B1">
            <w:pPr>
              <w:cnfStyle w:val="000000100000" w:firstRow="0" w:lastRow="0" w:firstColumn="0" w:lastColumn="0" w:oddVBand="0" w:evenVBand="0" w:oddHBand="1" w:evenHBand="0" w:firstRowFirstColumn="0" w:firstRowLastColumn="0" w:lastRowFirstColumn="0" w:lastRowLastColumn="0"/>
              <w:rPr>
                <w:bCs/>
              </w:rPr>
            </w:pPr>
            <w:r w:rsidRPr="00B11E95">
              <w:rPr>
                <w:bCs/>
              </w:rPr>
              <w:t>_coreGetSecondaryAuxiliaryControlRegister_()</w:t>
            </w:r>
          </w:p>
          <w:p w:rsidR="00FD6B76" w:rsidRPr="00B11E95" w:rsidRDefault="00FD6B76" w:rsidP="000D28B1">
            <w:pPr>
              <w:cnfStyle w:val="000000100000" w:firstRow="0" w:lastRow="0" w:firstColumn="0" w:lastColumn="0" w:oddVBand="0" w:evenVBand="0" w:oddHBand="1" w:evenHBand="0" w:firstRowFirstColumn="0" w:firstRowLastColumn="0" w:lastRowFirstColumn="0" w:lastRowLastColumn="0"/>
              <w:rPr>
                <w:bCs/>
              </w:rPr>
            </w:pPr>
            <w:r w:rsidRPr="00B11E95">
              <w:rPr>
                <w:bCs/>
              </w:rPr>
              <w:t>_coreSetSecondaryAuxiliaryControlRegister_()</w:t>
            </w:r>
          </w:p>
          <w:p w:rsidR="008E2475" w:rsidRDefault="00FD6B76" w:rsidP="00FD6B76">
            <w:pPr>
              <w:cnfStyle w:val="000000100000" w:firstRow="0" w:lastRow="0" w:firstColumn="0" w:lastColumn="0" w:oddVBand="0" w:evenVBand="0" w:oddHBand="1" w:evenHBand="0" w:firstRowFirstColumn="0" w:firstRowLastColumn="0" w:lastRowFirstColumn="0" w:lastRowLastColumn="0"/>
              <w:rPr>
                <w:bCs/>
              </w:rPr>
            </w:pPr>
            <w:r w:rsidRPr="00B11E95">
              <w:rPr>
                <w:bCs/>
              </w:rPr>
              <w:t>Reset Causes</w:t>
            </w:r>
            <w:r w:rsidR="009E65F9" w:rsidRPr="00FD6B76">
              <w:rPr>
                <w:bCs/>
              </w:rPr>
              <w:t xml:space="preserve"> </w:t>
            </w:r>
          </w:p>
          <w:p w:rsidR="00E02D0D" w:rsidRPr="007104B4" w:rsidRDefault="00E02D0D" w:rsidP="00FD6B76">
            <w:pPr>
              <w:cnfStyle w:val="000000100000" w:firstRow="0" w:lastRow="0" w:firstColumn="0" w:lastColumn="0" w:oddVBand="0" w:evenVBand="0" w:oddHBand="1" w:evenHBand="0" w:firstRowFirstColumn="0" w:firstRowLastColumn="0" w:lastRowFirstColumn="0" w:lastRowLastColumn="0"/>
              <w:rPr>
                <w:bCs/>
              </w:rPr>
            </w:pPr>
            <w:r>
              <w:rPr>
                <w:bCs/>
              </w:rPr>
              <w:t>_fiqhandler</w:t>
            </w:r>
            <w:r w:rsidR="000D4039">
              <w:rPr>
                <w:bCs/>
              </w:rPr>
              <w:t>**</w:t>
            </w:r>
          </w:p>
        </w:tc>
      </w:tr>
      <w:tr w:rsidR="00FD6B76" w:rsidTr="0060597A">
        <w:tc>
          <w:tcPr>
            <w:cnfStyle w:val="001000000000" w:firstRow="0" w:lastRow="0" w:firstColumn="1" w:lastColumn="0" w:oddVBand="0" w:evenVBand="0" w:oddHBand="0" w:evenHBand="0" w:firstRowFirstColumn="0" w:firstRowLastColumn="0" w:lastRowFirstColumn="0" w:lastRowLastColumn="0"/>
            <w:tcW w:w="2718" w:type="dxa"/>
          </w:tcPr>
          <w:p w:rsidR="00FD6B76" w:rsidRPr="007104B4" w:rsidRDefault="007104B4" w:rsidP="00DE03FA">
            <w:r w:rsidRPr="007104B4">
              <w:t>Basic System Services</w:t>
            </w:r>
          </w:p>
        </w:tc>
        <w:tc>
          <w:tcPr>
            <w:tcW w:w="6138" w:type="dxa"/>
          </w:tcPr>
          <w:p w:rsidR="00FD6B76" w:rsidRDefault="007104B4" w:rsidP="000D28B1">
            <w:pPr>
              <w:cnfStyle w:val="000000000000" w:firstRow="0" w:lastRow="0" w:firstColumn="0" w:lastColumn="0" w:oddVBand="0" w:evenVBand="0" w:oddHBand="0" w:evenHBand="0" w:firstRowFirstColumn="0" w:firstRowLastColumn="0" w:lastRowFirstColumn="0" w:lastRowLastColumn="0"/>
            </w:pPr>
            <w:r w:rsidRPr="00B01697">
              <w:t>EnableVFPInterrupt()</w:t>
            </w:r>
            <w:r w:rsidR="000D4039">
              <w:t>*</w:t>
            </w:r>
          </w:p>
          <w:p w:rsidR="00D75100" w:rsidRDefault="00D75100" w:rsidP="000D28B1">
            <w:pPr>
              <w:cnfStyle w:val="000000000000" w:firstRow="0" w:lastRow="0" w:firstColumn="0" w:lastColumn="0" w:oddVBand="0" w:evenVBand="0" w:oddHBand="0" w:evenHBand="0" w:firstRowFirstColumn="0" w:firstRowLastColumn="0" w:lastRowFirstColumn="0" w:lastRowLastColumn="0"/>
            </w:pPr>
            <w:r>
              <w:t>EnableESMLInterrupt()</w:t>
            </w:r>
            <w:r w:rsidR="00D56DC0">
              <w:t>***</w:t>
            </w:r>
          </w:p>
        </w:tc>
      </w:tr>
      <w:tr w:rsidR="00FD6B76" w:rsidTr="00605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6B76" w:rsidRDefault="00FE3DF5" w:rsidP="00DE03FA">
            <w:r>
              <w:t>Dma</w:t>
            </w:r>
          </w:p>
        </w:tc>
        <w:tc>
          <w:tcPr>
            <w:tcW w:w="6138" w:type="dxa"/>
          </w:tcPr>
          <w:p w:rsidR="00FD6B76" w:rsidRDefault="00FE3DF5" w:rsidP="000D28B1">
            <w:pPr>
              <w:cnfStyle w:val="000000100000" w:firstRow="0" w:lastRow="0" w:firstColumn="0" w:lastColumn="0" w:oddVBand="0" w:evenVBand="0" w:oddHBand="1" w:evenHBand="0" w:firstRowFirstColumn="0" w:firstRowLastColumn="0" w:lastRowFirstColumn="0" w:lastRowLastColumn="0"/>
            </w:pPr>
            <w:r>
              <w:t>Dma_DmaRstFail_Cnt_G_lgc****</w:t>
            </w:r>
          </w:p>
        </w:tc>
      </w:tr>
      <w:tr w:rsidR="00FE3DF5" w:rsidTr="0060597A">
        <w:tc>
          <w:tcPr>
            <w:cnfStyle w:val="001000000000" w:firstRow="0" w:lastRow="0" w:firstColumn="1" w:lastColumn="0" w:oddVBand="0" w:evenVBand="0" w:oddHBand="0" w:evenHBand="0" w:firstRowFirstColumn="0" w:firstRowLastColumn="0" w:lastRowFirstColumn="0" w:lastRowLastColumn="0"/>
            <w:tcW w:w="2718" w:type="dxa"/>
          </w:tcPr>
          <w:p w:rsidR="00FE3DF5" w:rsidRDefault="00FE3DF5" w:rsidP="00DE03FA">
            <w:r>
              <w:t>Nhet</w:t>
            </w:r>
          </w:p>
        </w:tc>
        <w:tc>
          <w:tcPr>
            <w:tcW w:w="6138" w:type="dxa"/>
          </w:tcPr>
          <w:p w:rsidR="00FE3DF5" w:rsidRDefault="00FE3DF5" w:rsidP="000D28B1">
            <w:pPr>
              <w:cnfStyle w:val="000000000000" w:firstRow="0" w:lastRow="0" w:firstColumn="0" w:lastColumn="0" w:oddVBand="0" w:evenVBand="0" w:oddHBand="0" w:evenHBand="0" w:firstRowFirstColumn="0" w:firstRowLastColumn="0" w:lastRowFirstColumn="0" w:lastRowLastColumn="0"/>
            </w:pPr>
            <w:r>
              <w:t>Nhet_Htu1RstFail_Cnt_G_lgc****</w:t>
            </w:r>
          </w:p>
          <w:p w:rsidR="00FE3DF5" w:rsidRDefault="00FE3DF5" w:rsidP="000D28B1">
            <w:pPr>
              <w:cnfStyle w:val="000000000000" w:firstRow="0" w:lastRow="0" w:firstColumn="0" w:lastColumn="0" w:oddVBand="0" w:evenVBand="0" w:oddHBand="0" w:evenHBand="0" w:firstRowFirstColumn="0" w:firstRowLastColumn="0" w:lastRowFirstColumn="0" w:lastRowLastColumn="0"/>
            </w:pPr>
            <w:r>
              <w:t>Nhet_Htu2RstFail_Cnt_G_lgc****</w:t>
            </w:r>
          </w:p>
        </w:tc>
      </w:tr>
    </w:tbl>
    <w:p w:rsidR="00D56DC0" w:rsidRDefault="00B711D0">
      <w:r>
        <w:t>NOTE</w:t>
      </w:r>
      <w:r w:rsidR="00D56DC0">
        <w:t>S</w:t>
      </w:r>
      <w:r>
        <w:t xml:space="preserve">: </w:t>
      </w:r>
    </w:p>
    <w:p w:rsidR="00D56DC0" w:rsidRDefault="000D4039">
      <w:r>
        <w:t>*</w:t>
      </w:r>
      <w:r w:rsidR="00B711D0">
        <w:t xml:space="preserve">When </w:t>
      </w:r>
      <w:r w:rsidR="0019439D">
        <w:t xml:space="preserve">uDiagEnableFPUDiag </w:t>
      </w:r>
      <w:r w:rsidR="00B711D0">
        <w:t xml:space="preserve">is set to STD_OFF, the floating point exception diagnostic is disabled </w:t>
      </w:r>
      <w:r w:rsidR="00F67DDB">
        <w:t xml:space="preserve">and </w:t>
      </w:r>
      <w:r w:rsidR="00F67DDB" w:rsidRPr="00B01697">
        <w:t>EnableVFPInterrupt()</w:t>
      </w:r>
      <w:r>
        <w:t xml:space="preserve"> </w:t>
      </w:r>
      <w:r w:rsidR="00F67DDB">
        <w:t>is</w:t>
      </w:r>
      <w:r w:rsidR="00B711D0">
        <w:t xml:space="preserve"> optional.</w:t>
      </w:r>
      <w:r>
        <w:t xml:space="preserve">   </w:t>
      </w:r>
    </w:p>
    <w:p w:rsidR="00922010" w:rsidRDefault="000D4039">
      <w:r>
        <w:t>**_fiqhandler needed only if configuring Mcu_FpuIrq  as an interrupt (see section</w:t>
      </w:r>
      <w:r w:rsidR="00793203">
        <w:t xml:space="preserve"> </w:t>
      </w:r>
      <w:r w:rsidR="00793203">
        <w:fldChar w:fldCharType="begin"/>
      </w:r>
      <w:r w:rsidR="00793203">
        <w:instrText xml:space="preserve"> REF _Ref360025079 \r \h </w:instrText>
      </w:r>
      <w:r w:rsidR="00793203">
        <w:fldChar w:fldCharType="separate"/>
      </w:r>
      <w:r w:rsidR="00797ECA">
        <w:t>2.2.2</w:t>
      </w:r>
      <w:r w:rsidR="00793203">
        <w:fldChar w:fldCharType="end"/>
      </w:r>
      <w:r>
        <w:t>).</w:t>
      </w:r>
    </w:p>
    <w:p w:rsidR="00D56DC0" w:rsidRDefault="00D56DC0">
      <w:r>
        <w:t>*</w:t>
      </w:r>
      <w:r w:rsidR="00EB4F99">
        <w:t xml:space="preserve">** EnableESMLInterrupt() is now </w:t>
      </w:r>
      <w:r>
        <w:t xml:space="preserve">called from a function in </w:t>
      </w:r>
      <w:r w:rsidR="00EB4F99">
        <w:t xml:space="preserve">the </w:t>
      </w:r>
      <w:r>
        <w:t>TMS570_uDiag component</w:t>
      </w:r>
      <w:r w:rsidR="00EB4F99">
        <w:t>, as of component version FDD32B_TMS570_uDiag_000.23</w:t>
      </w:r>
      <w:r>
        <w:t xml:space="preserve">.  </w:t>
      </w:r>
      <w:r w:rsidR="00EB4F99">
        <w:t>When using component version FDD32B_TMS570_uDiag_000.23 or later, a</w:t>
      </w:r>
      <w:r>
        <w:t>ny other call(s) to th</w:t>
      </w:r>
      <w:r w:rsidR="00EB4F99">
        <w:t>e</w:t>
      </w:r>
      <w:r>
        <w:t xml:space="preserve"> </w:t>
      </w:r>
      <w:r w:rsidR="00EB4F99">
        <w:t xml:space="preserve">EnableESMLInterrupt()  </w:t>
      </w:r>
      <w:r>
        <w:t>function, e.g. in EcuStartup, must be removed</w:t>
      </w:r>
      <w:r w:rsidR="009E1617">
        <w:t>. T</w:t>
      </w:r>
      <w:r>
        <w:t>his fixes anomaly 6133.</w:t>
      </w:r>
    </w:p>
    <w:p w:rsidR="00FE3DF5" w:rsidRDefault="00FE3DF5">
      <w:r>
        <w:t xml:space="preserve">**** DmaRstFail needed only when DMA_MPU_ENABLE is set to STD_ON; Htu1RstFail needed only when N2HET1TU_MPU_ENABLE is set to STD_ON; Htu2RstFail needed only when N2HET2TU_MPU_ENABLE is set to STD_ON.  See section </w:t>
      </w:r>
      <w:r>
        <w:fldChar w:fldCharType="begin"/>
      </w:r>
      <w:r>
        <w:instrText xml:space="preserve"> REF _Ref410487462 \w \h </w:instrText>
      </w:r>
      <w:r>
        <w:fldChar w:fldCharType="separate"/>
      </w:r>
      <w:r>
        <w:t>2.2.3</w:t>
      </w:r>
      <w:r>
        <w:fldChar w:fldCharType="end"/>
      </w:r>
      <w:r>
        <w:t>.</w:t>
      </w:r>
    </w:p>
    <w:p w:rsidR="00E17CA7" w:rsidRDefault="00E17CA7" w:rsidP="00B27D95"/>
    <w:p w:rsidR="004527BC" w:rsidRDefault="00002748" w:rsidP="004527BC">
      <w:pPr>
        <w:pStyle w:val="Heading2"/>
      </w:pPr>
      <w:bookmarkStart w:id="3" w:name="_Toc384901135"/>
      <w:r>
        <w:t xml:space="preserve">Functions to be provided </w:t>
      </w:r>
      <w:r w:rsidR="00E17CA7">
        <w:t>to</w:t>
      </w:r>
      <w:r>
        <w:t xml:space="preserve"> Integration Project</w:t>
      </w:r>
      <w:bookmarkEnd w:id="3"/>
    </w:p>
    <w:p w:rsidR="007104B4" w:rsidRDefault="00F15676">
      <w:pPr>
        <w:spacing w:after="0"/>
      </w:pPr>
      <w:r>
        <w:t>&lt;</w:t>
      </w:r>
      <w:r w:rsidR="009E65F9">
        <w:t xml:space="preserve"> </w:t>
      </w:r>
      <w:r>
        <w:t xml:space="preserve">Global function </w:t>
      </w:r>
      <w:r w:rsidR="000D28B1">
        <w:t xml:space="preserve">(except the ones that are defined in RTE modules) </w:t>
      </w:r>
      <w:r>
        <w:t>that is defined in this component but used by other function&gt;</w:t>
      </w:r>
    </w:p>
    <w:p w:rsidR="007104B4" w:rsidRPr="00B11E95" w:rsidRDefault="007104B4" w:rsidP="007104B4">
      <w:pPr>
        <w:autoSpaceDE w:val="0"/>
        <w:autoSpaceDN w:val="0"/>
        <w:adjustRightInd w:val="0"/>
        <w:spacing w:after="0"/>
      </w:pPr>
      <w:r w:rsidRPr="00B11E95">
        <w:t xml:space="preserve">FUNC(void, CD_UDIAG_APPL_CODE) uDiagFPU_Init1(void); </w:t>
      </w:r>
    </w:p>
    <w:p w:rsidR="007104B4" w:rsidRPr="00B11E95" w:rsidRDefault="007104B4" w:rsidP="007104B4">
      <w:pPr>
        <w:autoSpaceDE w:val="0"/>
        <w:autoSpaceDN w:val="0"/>
        <w:adjustRightInd w:val="0"/>
        <w:spacing w:after="0"/>
      </w:pPr>
      <w:r w:rsidRPr="00B11E95">
        <w:t xml:space="preserve">FUNC(void, CD_UDIAG_APPL_CODE) uDiagFPU_Init2(void); </w:t>
      </w:r>
    </w:p>
    <w:p w:rsidR="004527BC" w:rsidRDefault="007104B4" w:rsidP="007104B4">
      <w:pPr>
        <w:spacing w:after="0"/>
      </w:pPr>
      <w:r w:rsidRPr="00B11E95">
        <w:t>UDIAG_COMPILER_ISR void Mcu_FpuIrq(void);</w:t>
      </w:r>
    </w:p>
    <w:p w:rsidR="00D75100" w:rsidRDefault="00D75100" w:rsidP="00D75100">
      <w:pPr>
        <w:spacing w:after="0"/>
      </w:pPr>
      <w:r>
        <w:t>FUNC(void, CD_UDIAG_APPL_CODE) uDiagCCRM_Init(void);</w:t>
      </w:r>
    </w:p>
    <w:p w:rsidR="00D75100" w:rsidRDefault="00D75100" w:rsidP="00D75100">
      <w:pPr>
        <w:spacing w:after="0"/>
      </w:pPr>
      <w:r>
        <w:t>FUNC(void, CD_UDIAG_APPL_CODE) uDiagClockMonitor_Init(void);</w:t>
      </w:r>
    </w:p>
    <w:p w:rsidR="00D75100" w:rsidRDefault="00D75100" w:rsidP="00D75100">
      <w:pPr>
        <w:spacing w:after="0"/>
      </w:pPr>
      <w:r>
        <w:lastRenderedPageBreak/>
        <w:t>FUNC(void, CD_UDIAG_APPL_CODE) uDiagECC_Init(void);</w:t>
      </w:r>
    </w:p>
    <w:p w:rsidR="00D75100" w:rsidRDefault="00D75100" w:rsidP="00D75100">
      <w:pPr>
        <w:spacing w:after="0"/>
      </w:pPr>
      <w:r>
        <w:t>FUNC(void, CD_UDIAG_APPL_CODE) uDiagESM_Init(void);</w:t>
      </w:r>
    </w:p>
    <w:p w:rsidR="00D75100" w:rsidRDefault="00D75100" w:rsidP="00D75100">
      <w:pPr>
        <w:spacing w:after="0"/>
      </w:pPr>
      <w:r>
        <w:t>FUNC(void, CD_UDIAG_APPL_CODE) uDiagIOMM_Init(void);</w:t>
      </w:r>
    </w:p>
    <w:p w:rsidR="00D75100" w:rsidRDefault="00D75100" w:rsidP="00D75100">
      <w:pPr>
        <w:spacing w:after="0"/>
      </w:pPr>
      <w:r>
        <w:t>FUNC(void, CD_UDIAG_APPL_CODE) uDiagParity_Init(void);</w:t>
      </w:r>
    </w:p>
    <w:p w:rsidR="00AC7A82" w:rsidRDefault="00AC7A82" w:rsidP="00D75100">
      <w:pPr>
        <w:spacing w:after="0"/>
      </w:pPr>
      <w:r>
        <w:t>FUNC(void, CD_UDIAG_APPL_CODE) uDiagPeriphMPU_Init(void);</w:t>
      </w:r>
    </w:p>
    <w:p w:rsidR="00D75100" w:rsidRDefault="00D75100" w:rsidP="00D75100">
      <w:pPr>
        <w:spacing w:after="0"/>
      </w:pPr>
      <w:r>
        <w:t>FUNC(void, CD_UDIAG_APPL_CODE) uDiagStaticRegs_Init(void);</w:t>
      </w:r>
    </w:p>
    <w:p w:rsidR="00D75100" w:rsidRDefault="00D75100" w:rsidP="00D75100">
      <w:pPr>
        <w:spacing w:after="0"/>
      </w:pPr>
      <w:r>
        <w:t>FUNC(void, CD_UDIAG_APPL_CODE) uDiagVIM_Init(void);</w:t>
      </w:r>
    </w:p>
    <w:p w:rsidR="006F7ACE" w:rsidRDefault="006F7ACE" w:rsidP="007104B4">
      <w:pPr>
        <w:spacing w:after="0"/>
        <w:rPr>
          <w:rFonts w:ascii="Arial" w:hAnsi="Arial"/>
          <w:b/>
          <w:kern w:val="28"/>
          <w:sz w:val="28"/>
        </w:rPr>
      </w:pPr>
    </w:p>
    <w:p w:rsidR="006D151B" w:rsidRPr="006D151B" w:rsidRDefault="00A17EB8" w:rsidP="006D151B">
      <w:pPr>
        <w:pStyle w:val="Heading1"/>
      </w:pPr>
      <w:bookmarkStart w:id="4" w:name="_Toc384901136"/>
      <w:r>
        <w:t>Configuration</w:t>
      </w:r>
      <w:bookmarkEnd w:id="4"/>
    </w:p>
    <w:p w:rsidR="006768B8" w:rsidRDefault="006768B8" w:rsidP="006768B8">
      <w:pPr>
        <w:pStyle w:val="Heading2"/>
      </w:pPr>
      <w:bookmarkStart w:id="5" w:name="_Toc384901137"/>
      <w:r>
        <w:t>Build Time Config</w:t>
      </w:r>
      <w:bookmarkEnd w:id="5"/>
    </w:p>
    <w:tbl>
      <w:tblPr>
        <w:tblStyle w:val="LightList-Accent11"/>
        <w:tblW w:w="0" w:type="auto"/>
        <w:tblLook w:val="04A0" w:firstRow="1" w:lastRow="0" w:firstColumn="1" w:lastColumn="0" w:noHBand="0" w:noVBand="1"/>
      </w:tblPr>
      <w:tblGrid>
        <w:gridCol w:w="3258"/>
        <w:gridCol w:w="4771"/>
        <w:gridCol w:w="827"/>
      </w:tblGrid>
      <w:tr w:rsidR="006D151B" w:rsidTr="0037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6D151B" w:rsidRDefault="001D6A7F" w:rsidP="00DE03FA">
            <w:r>
              <w:t>Modules</w:t>
            </w:r>
          </w:p>
        </w:tc>
        <w:tc>
          <w:tcPr>
            <w:tcW w:w="4771" w:type="dxa"/>
          </w:tcPr>
          <w:p w:rsidR="006D151B" w:rsidRDefault="006D151B" w:rsidP="00DE03FA">
            <w:pPr>
              <w:cnfStyle w:val="100000000000" w:firstRow="1" w:lastRow="0" w:firstColumn="0" w:lastColumn="0" w:oddVBand="0" w:evenVBand="0" w:oddHBand="0" w:evenHBand="0" w:firstRowFirstColumn="0" w:firstRowLastColumn="0" w:lastRowFirstColumn="0" w:lastRowLastColumn="0"/>
            </w:pPr>
            <w:r>
              <w:t>Notes</w:t>
            </w:r>
          </w:p>
        </w:tc>
        <w:tc>
          <w:tcPr>
            <w:tcW w:w="827" w:type="dxa"/>
          </w:tcPr>
          <w:p w:rsidR="006D151B" w:rsidRDefault="006D151B" w:rsidP="00DE03FA">
            <w:pPr>
              <w:cnfStyle w:val="100000000000" w:firstRow="1" w:lastRow="0" w:firstColumn="0" w:lastColumn="0" w:oddVBand="0" w:evenVBand="0" w:oddHBand="0" w:evenHBand="0" w:firstRowFirstColumn="0" w:firstRowLastColumn="0" w:lastRowFirstColumn="0" w:lastRowLastColumn="0"/>
            </w:pPr>
          </w:p>
        </w:tc>
      </w:tr>
      <w:tr w:rsidR="006D151B" w:rsidTr="0037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1D6A7F" w:rsidRDefault="00AD699E" w:rsidP="00DE03FA">
            <w:r>
              <w:t>None</w:t>
            </w:r>
          </w:p>
        </w:tc>
        <w:tc>
          <w:tcPr>
            <w:tcW w:w="4771" w:type="dxa"/>
          </w:tcPr>
          <w:p w:rsidR="006D151B" w:rsidRDefault="006D151B" w:rsidP="002651B5">
            <w:pPr>
              <w:cnfStyle w:val="000000100000" w:firstRow="0" w:lastRow="0" w:firstColumn="0" w:lastColumn="0" w:oddVBand="0" w:evenVBand="0" w:oddHBand="1" w:evenHBand="0" w:firstRowFirstColumn="0" w:firstRowLastColumn="0" w:lastRowFirstColumn="0" w:lastRowLastColumn="0"/>
            </w:pPr>
          </w:p>
        </w:tc>
        <w:tc>
          <w:tcPr>
            <w:tcW w:w="827" w:type="dxa"/>
          </w:tcPr>
          <w:p w:rsidR="006D151B" w:rsidRDefault="006D151B" w:rsidP="002651B5">
            <w:pPr>
              <w:cnfStyle w:val="000000100000" w:firstRow="0" w:lastRow="0" w:firstColumn="0" w:lastColumn="0" w:oddVBand="0" w:evenVBand="0" w:oddHBand="1" w:evenHBand="0" w:firstRowFirstColumn="0" w:firstRowLastColumn="0" w:lastRowFirstColumn="0" w:lastRowLastColumn="0"/>
            </w:pPr>
          </w:p>
        </w:tc>
      </w:tr>
    </w:tbl>
    <w:p w:rsidR="000D28B1" w:rsidRDefault="000D28B1" w:rsidP="005C7476">
      <w:pPr>
        <w:pStyle w:val="Heading2"/>
      </w:pPr>
      <w:bookmarkStart w:id="6" w:name="_Toc384901138"/>
      <w:bookmarkStart w:id="7" w:name="OLE_LINK10"/>
      <w:bookmarkStart w:id="8" w:name="OLE_LINK11"/>
      <w:r w:rsidRPr="007C4C59">
        <w:t>Configuration Files</w:t>
      </w:r>
      <w:r>
        <w:t xml:space="preserve"> to be provided by Integration Project</w:t>
      </w:r>
      <w:bookmarkEnd w:id="6"/>
    </w:p>
    <w:p w:rsidR="000D28B1" w:rsidRDefault="000D28B1" w:rsidP="000D28B1">
      <w:pPr>
        <w:pStyle w:val="Heading2"/>
        <w:numPr>
          <w:ilvl w:val="0"/>
          <w:numId w:val="0"/>
        </w:numPr>
        <w:ind w:left="576"/>
      </w:pPr>
    </w:p>
    <w:p w:rsidR="000D28B1" w:rsidRDefault="0046766A" w:rsidP="000D28B1">
      <w:r>
        <w:t>uDiag_Cfg.c generated from uDiag_Cfg.c.tt</w:t>
      </w:r>
    </w:p>
    <w:p w:rsidR="0046766A" w:rsidRDefault="0046766A" w:rsidP="000D28B1">
      <w:r>
        <w:t>uDiag_Cfg.h generated from uDiag_Cfg.h.tt</w:t>
      </w:r>
    </w:p>
    <w:p w:rsidR="0046766A" w:rsidRDefault="0046766A" w:rsidP="000D28B1"/>
    <w:p w:rsidR="0046766A" w:rsidRDefault="0046766A" w:rsidP="000D28B1"/>
    <w:p w:rsidR="00922010" w:rsidRDefault="00922010"/>
    <w:p w:rsidR="006F7ACE" w:rsidRDefault="006F7ACE">
      <w:pPr>
        <w:spacing w:after="0"/>
        <w:rPr>
          <w:rFonts w:ascii="Arial" w:hAnsi="Arial"/>
          <w:b/>
          <w:sz w:val="24"/>
        </w:rPr>
      </w:pPr>
      <w:bookmarkStart w:id="9" w:name="OLE_LINK12"/>
      <w:bookmarkStart w:id="10" w:name="OLE_LINK13"/>
      <w:r>
        <w:br w:type="page"/>
      </w:r>
    </w:p>
    <w:p w:rsidR="00922010" w:rsidRDefault="008B2656">
      <w:pPr>
        <w:pStyle w:val="Heading3"/>
      </w:pPr>
      <w:bookmarkStart w:id="11" w:name="_Toc384901139"/>
      <w:r>
        <w:lastRenderedPageBreak/>
        <w:t xml:space="preserve">Da Vinci </w:t>
      </w:r>
      <w:r w:rsidR="00596038">
        <w:t xml:space="preserve">Parameter </w:t>
      </w:r>
      <w:r w:rsidR="00EE5444">
        <w:t>Configuration Changes</w:t>
      </w:r>
      <w:bookmarkEnd w:id="11"/>
    </w:p>
    <w:tbl>
      <w:tblPr>
        <w:tblStyle w:val="LightList-Accent11"/>
        <w:tblW w:w="0" w:type="auto"/>
        <w:tblLayout w:type="fixed"/>
        <w:tblLook w:val="04A0" w:firstRow="1" w:lastRow="0" w:firstColumn="1" w:lastColumn="0" w:noHBand="0" w:noVBand="1"/>
      </w:tblPr>
      <w:tblGrid>
        <w:gridCol w:w="3888"/>
        <w:gridCol w:w="3420"/>
        <w:gridCol w:w="1548"/>
      </w:tblGrid>
      <w:tr w:rsidR="00F122CF" w:rsidTr="00B12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bookmarkEnd w:id="7"/>
          <w:bookmarkEnd w:id="8"/>
          <w:p w:rsidR="00F122CF" w:rsidRDefault="00E02D0D" w:rsidP="00DE03FA">
            <w:r>
              <w:t>Parameter</w:t>
            </w:r>
          </w:p>
        </w:tc>
        <w:tc>
          <w:tcPr>
            <w:tcW w:w="3420" w:type="dxa"/>
          </w:tcPr>
          <w:p w:rsidR="00F122CF" w:rsidRDefault="00F122CF" w:rsidP="00DE03FA">
            <w:pPr>
              <w:cnfStyle w:val="100000000000" w:firstRow="1" w:lastRow="0" w:firstColumn="0" w:lastColumn="0" w:oddVBand="0" w:evenVBand="0" w:oddHBand="0" w:evenHBand="0" w:firstRowFirstColumn="0" w:firstRowLastColumn="0" w:lastRowFirstColumn="0" w:lastRowLastColumn="0"/>
            </w:pPr>
            <w:r>
              <w:t>Notes</w:t>
            </w:r>
          </w:p>
        </w:tc>
        <w:tc>
          <w:tcPr>
            <w:tcW w:w="1548" w:type="dxa"/>
          </w:tcPr>
          <w:p w:rsidR="00F122CF" w:rsidRDefault="00F122CF" w:rsidP="00DE03FA">
            <w:pPr>
              <w:cnfStyle w:val="100000000000" w:firstRow="1" w:lastRow="0" w:firstColumn="0" w:lastColumn="0" w:oddVBand="0" w:evenVBand="0" w:oddHBand="0" w:evenHBand="0" w:firstRowFirstColumn="0" w:firstRowLastColumn="0" w:lastRowFirstColumn="0" w:lastRowLastColumn="0"/>
            </w:pPr>
            <w:r>
              <w:t>SWC</w:t>
            </w:r>
          </w:p>
        </w:tc>
      </w:tr>
      <w:tr w:rsidR="00F122CF" w:rsidTr="00B12341">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888" w:type="dxa"/>
          </w:tcPr>
          <w:p w:rsidR="00F122CF" w:rsidRPr="007C4C59" w:rsidRDefault="00E55A60" w:rsidP="00DE03FA">
            <w:r>
              <w:t>uDiagGeneral\</w:t>
            </w:r>
            <w:r w:rsidR="0019439D">
              <w:t>uDiagEnableFPUDiag</w:t>
            </w:r>
          </w:p>
        </w:tc>
        <w:tc>
          <w:tcPr>
            <w:tcW w:w="3420" w:type="dxa"/>
          </w:tcPr>
          <w:p w:rsidR="00F122CF" w:rsidRPr="001C67A3" w:rsidRDefault="00F5090D">
            <w:pPr>
              <w:cnfStyle w:val="000000100000" w:firstRow="0" w:lastRow="0" w:firstColumn="0" w:lastColumn="0" w:oddVBand="0" w:evenVBand="0" w:oddHBand="1" w:evenHBand="0" w:firstRowFirstColumn="0" w:firstRowLastColumn="0" w:lastRowFirstColumn="0" w:lastRowLastColumn="0"/>
            </w:pPr>
            <w:r>
              <w:t xml:space="preserve">When set to STD_ON,the floating point exception diagnostic is enabled.  When set to STD_OFF, the diagnostic is disabled, the </w:t>
            </w:r>
            <w:r w:rsidR="00B711D0">
              <w:t xml:space="preserve">EnableVFPInterrupt() function (see section </w:t>
            </w:r>
            <w:r w:rsidR="00B711D0">
              <w:fldChar w:fldCharType="begin"/>
            </w:r>
            <w:r w:rsidR="00B711D0">
              <w:instrText xml:space="preserve"> REF _Ref360002755 \r \h </w:instrText>
            </w:r>
            <w:r w:rsidR="00B711D0">
              <w:fldChar w:fldCharType="separate"/>
            </w:r>
            <w:r w:rsidR="00797ECA">
              <w:t>1.1</w:t>
            </w:r>
            <w:r w:rsidR="00B711D0">
              <w:fldChar w:fldCharType="end"/>
            </w:r>
            <w:r w:rsidR="00B711D0">
              <w:t xml:space="preserve">) is optional, </w:t>
            </w:r>
            <w:r>
              <w:t>interrupt configuration of Mcu_FpuIrq (see section</w:t>
            </w:r>
            <w:r w:rsidR="00F67DDB">
              <w:t xml:space="preserve"> </w:t>
            </w:r>
            <w:r w:rsidR="00F67DDB">
              <w:fldChar w:fldCharType="begin"/>
            </w:r>
            <w:r w:rsidR="00F67DDB">
              <w:instrText xml:space="preserve"> REF _Ref360025079 \r \h </w:instrText>
            </w:r>
            <w:r w:rsidR="00F67DDB">
              <w:fldChar w:fldCharType="separate"/>
            </w:r>
            <w:r w:rsidR="00797ECA">
              <w:t>2.2.2</w:t>
            </w:r>
            <w:r w:rsidR="00F67DDB">
              <w:fldChar w:fldCharType="end"/>
            </w:r>
            <w:r>
              <w:t xml:space="preserve">) is optional, and the calls to </w:t>
            </w:r>
            <w:r w:rsidRPr="00B11E95">
              <w:t>uDiagFPU_Init1</w:t>
            </w:r>
            <w:r>
              <w:t xml:space="preserve">() and </w:t>
            </w:r>
            <w:r w:rsidRPr="00B11E95">
              <w:t>uDiagFPU_Init</w:t>
            </w:r>
            <w:r>
              <w:t xml:space="preserve">2() (see section </w:t>
            </w:r>
            <w:r>
              <w:fldChar w:fldCharType="begin"/>
            </w:r>
            <w:r>
              <w:instrText xml:space="preserve"> REF _Ref360002630 \r \h </w:instrText>
            </w:r>
            <w:r>
              <w:fldChar w:fldCharType="separate"/>
            </w:r>
            <w:r w:rsidR="00797ECA">
              <w:t>4</w:t>
            </w:r>
            <w:r>
              <w:fldChar w:fldCharType="end"/>
            </w:r>
            <w:r>
              <w:t>) are optional.</w:t>
            </w:r>
          </w:p>
        </w:tc>
        <w:tc>
          <w:tcPr>
            <w:tcW w:w="1548" w:type="dxa"/>
          </w:tcPr>
          <w:p w:rsidR="00F122CF" w:rsidRDefault="0019439D" w:rsidP="00DE03FA">
            <w:pPr>
              <w:cnfStyle w:val="000000100000" w:firstRow="0" w:lastRow="0" w:firstColumn="0" w:lastColumn="0" w:oddVBand="0" w:evenVBand="0" w:oddHBand="1" w:evenHBand="0" w:firstRowFirstColumn="0" w:firstRowLastColumn="0" w:lastRowFirstColumn="0" w:lastRowLastColumn="0"/>
            </w:pPr>
            <w:r>
              <w:t>TMS570_uDiag</w:t>
            </w:r>
          </w:p>
        </w:tc>
      </w:tr>
      <w:tr w:rsidR="00F67DDB" w:rsidTr="00B12341">
        <w:trPr>
          <w:trHeight w:val="322"/>
        </w:trPr>
        <w:tc>
          <w:tcPr>
            <w:cnfStyle w:val="001000000000" w:firstRow="0" w:lastRow="0" w:firstColumn="1" w:lastColumn="0" w:oddVBand="0" w:evenVBand="0" w:oddHBand="0" w:evenHBand="0" w:firstRowFirstColumn="0" w:firstRowLastColumn="0" w:lastRowFirstColumn="0" w:lastRowLastColumn="0"/>
            <w:tcW w:w="3888" w:type="dxa"/>
          </w:tcPr>
          <w:p w:rsidR="00F67DDB" w:rsidDel="00F5090D" w:rsidRDefault="00F67DDB" w:rsidP="00DE03FA">
            <w:r>
              <w:t>OsOSFIQHandler\NONO_AUTO\OsOSFIQHandler</w:t>
            </w:r>
          </w:p>
        </w:tc>
        <w:tc>
          <w:tcPr>
            <w:tcW w:w="3420" w:type="dxa"/>
          </w:tcPr>
          <w:p w:rsidR="00F67DDB" w:rsidRDefault="00F67DDB" w:rsidP="00F5090D">
            <w:pPr>
              <w:cnfStyle w:val="000000000000" w:firstRow="0" w:lastRow="0" w:firstColumn="0" w:lastColumn="0" w:oddVBand="0" w:evenVBand="0" w:oddHBand="0" w:evenHBand="0" w:firstRowFirstColumn="0" w:firstRowLastColumn="0" w:lastRowFirstColumn="0" w:lastRowLastColumn="0"/>
            </w:pPr>
            <w:r>
              <w:t xml:space="preserve">Must be set to “_fiqhandler” when Mcu_FpuIrq is configured as an interrupt.  </w:t>
            </w:r>
            <w:r w:rsidR="00793203">
              <w:t>(</w:t>
            </w:r>
            <w:r>
              <w:t xml:space="preserve">See section </w:t>
            </w:r>
            <w:r>
              <w:fldChar w:fldCharType="begin"/>
            </w:r>
            <w:r>
              <w:instrText xml:space="preserve"> REF _Ref360025079 \r \h </w:instrText>
            </w:r>
            <w:r>
              <w:fldChar w:fldCharType="separate"/>
            </w:r>
            <w:r w:rsidR="00797ECA">
              <w:t>2.2.2</w:t>
            </w:r>
            <w:r>
              <w:fldChar w:fldCharType="end"/>
            </w:r>
            <w:r>
              <w:t>).</w:t>
            </w:r>
          </w:p>
        </w:tc>
        <w:tc>
          <w:tcPr>
            <w:tcW w:w="1548" w:type="dxa"/>
          </w:tcPr>
          <w:p w:rsidR="00F67DDB" w:rsidRDefault="00793203" w:rsidP="00DE03FA">
            <w:pPr>
              <w:cnfStyle w:val="000000000000" w:firstRow="0" w:lastRow="0" w:firstColumn="0" w:lastColumn="0" w:oddVBand="0" w:evenVBand="0" w:oddHBand="0" w:evenHBand="0" w:firstRowFirstColumn="0" w:firstRowLastColumn="0" w:lastRowFirstColumn="0" w:lastRowLastColumn="0"/>
            </w:pPr>
            <w:r>
              <w:t>Os</w:t>
            </w:r>
          </w:p>
        </w:tc>
      </w:tr>
      <w:tr w:rsidR="001A14B2" w:rsidTr="00B12341">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888" w:type="dxa"/>
          </w:tcPr>
          <w:p w:rsidR="001A14B2" w:rsidRDefault="001A14B2" w:rsidP="001A14B2">
            <w:r>
              <w:t>uDiagGeneral\uDiagGladiatorCompatible</w:t>
            </w:r>
          </w:p>
        </w:tc>
        <w:tc>
          <w:tcPr>
            <w:tcW w:w="3420" w:type="dxa"/>
          </w:tcPr>
          <w:p w:rsidR="001A14B2" w:rsidRDefault="001A14B2" w:rsidP="001A14B2">
            <w:pPr>
              <w:cnfStyle w:val="000000100000" w:firstRow="0" w:lastRow="0" w:firstColumn="0" w:lastColumn="0" w:oddVBand="0" w:evenVBand="0" w:oddHBand="1" w:evenHBand="0" w:firstRowFirstColumn="0" w:firstRowLastColumn="0" w:lastRowFirstColumn="0" w:lastRowLastColumn="0"/>
            </w:pPr>
            <w:r>
              <w:t xml:space="preserve">Must be set to STD_ON for programs where code compatibility is required between Gladiator and Champion parts.*  Set to STD_OFF for programs where only Champion parts are used. </w:t>
            </w:r>
          </w:p>
        </w:tc>
        <w:tc>
          <w:tcPr>
            <w:tcW w:w="1548" w:type="dxa"/>
          </w:tcPr>
          <w:p w:rsidR="001A14B2" w:rsidRDefault="001A14B2" w:rsidP="00DE03FA">
            <w:pPr>
              <w:cnfStyle w:val="000000100000" w:firstRow="0" w:lastRow="0" w:firstColumn="0" w:lastColumn="0" w:oddVBand="0" w:evenVBand="0" w:oddHBand="1" w:evenHBand="0" w:firstRowFirstColumn="0" w:firstRowLastColumn="0" w:lastRowFirstColumn="0" w:lastRowLastColumn="0"/>
            </w:pPr>
            <w:r>
              <w:t>TMS570_uDiag</w:t>
            </w:r>
          </w:p>
        </w:tc>
      </w:tr>
      <w:tr w:rsidR="001A14B2" w:rsidTr="00B12341">
        <w:trPr>
          <w:trHeight w:val="322"/>
        </w:trPr>
        <w:tc>
          <w:tcPr>
            <w:cnfStyle w:val="001000000000" w:firstRow="0" w:lastRow="0" w:firstColumn="1" w:lastColumn="0" w:oddVBand="0" w:evenVBand="0" w:oddHBand="0" w:evenHBand="0" w:firstRowFirstColumn="0" w:firstRowLastColumn="0" w:lastRowFirstColumn="0" w:lastRowLastColumn="0"/>
            <w:tcW w:w="3888" w:type="dxa"/>
          </w:tcPr>
          <w:p w:rsidR="001A14B2" w:rsidRDefault="001A14B2" w:rsidP="00DE03FA">
            <w:r>
              <w:t>uDiagGeneral\uDiagVIMPerTrusted</w:t>
            </w:r>
          </w:p>
        </w:tc>
        <w:tc>
          <w:tcPr>
            <w:tcW w:w="3420" w:type="dxa"/>
          </w:tcPr>
          <w:p w:rsidR="001A14B2" w:rsidRDefault="001A14B2" w:rsidP="007266C9">
            <w:pPr>
              <w:cnfStyle w:val="000000000000" w:firstRow="0" w:lastRow="0" w:firstColumn="0" w:lastColumn="0" w:oddVBand="0" w:evenVBand="0" w:oddHBand="0" w:evenHBand="0" w:firstRowFirstColumn="0" w:firstRowLastColumn="0" w:lastRowFirstColumn="0" w:lastRowLastColumn="0"/>
            </w:pPr>
            <w:r>
              <w:t>Set to STD_ON when uDiagVIM_Per() is called from a trusted task.  Set to STD_OFF when uDiagVIM_Per() is called from a non-trusted task.</w:t>
            </w:r>
            <w:r w:rsidR="007266C9">
              <w:t xml:space="preserve"> NOTE that when this parameter is set to STD_OFF, the void function </w:t>
            </w:r>
            <w:r w:rsidR="007266C9" w:rsidRPr="007266C9">
              <w:t>TWrapS_uDiagVIM_RednRpdShtdn</w:t>
            </w:r>
            <w:r w:rsidR="007266C9">
              <w:t>(void) must be added as a trusted function.</w:t>
            </w:r>
          </w:p>
        </w:tc>
        <w:tc>
          <w:tcPr>
            <w:tcW w:w="1548" w:type="dxa"/>
          </w:tcPr>
          <w:p w:rsidR="001A14B2" w:rsidRDefault="001A14B2" w:rsidP="00DE03FA">
            <w:pPr>
              <w:cnfStyle w:val="000000000000" w:firstRow="0" w:lastRow="0" w:firstColumn="0" w:lastColumn="0" w:oddVBand="0" w:evenVBand="0" w:oddHBand="0" w:evenHBand="0" w:firstRowFirstColumn="0" w:firstRowLastColumn="0" w:lastRowFirstColumn="0" w:lastRowLastColumn="0"/>
            </w:pPr>
            <w:r>
              <w:t>TMS570_uDiag</w:t>
            </w:r>
          </w:p>
        </w:tc>
      </w:tr>
      <w:tr w:rsidR="00887290" w:rsidTr="00415D28">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888" w:type="dxa"/>
          </w:tcPr>
          <w:p w:rsidR="00887290" w:rsidRDefault="00887290" w:rsidP="00887290">
            <w:r>
              <w:t>uDiagGeneral\uDiagECCPerTrusted</w:t>
            </w:r>
          </w:p>
        </w:tc>
        <w:tc>
          <w:tcPr>
            <w:tcW w:w="3420" w:type="dxa"/>
          </w:tcPr>
          <w:p w:rsidR="00887290" w:rsidRDefault="00887290" w:rsidP="00887290">
            <w:pPr>
              <w:cnfStyle w:val="000000100000" w:firstRow="0" w:lastRow="0" w:firstColumn="0" w:lastColumn="0" w:oddVBand="0" w:evenVBand="0" w:oddHBand="1" w:evenHBand="0" w:firstRowFirstColumn="0" w:firstRowLastColumn="0" w:lastRowFirstColumn="0" w:lastRowLastColumn="0"/>
            </w:pPr>
            <w:r>
              <w:t xml:space="preserve">Set to STD_ON when uDiagECC_Per() is called from a trusted task.  Set to STD_OFF when uDiagECC_Per() is called from a non-trusted task. NOTE that when this parameter is set to STD_OFF, the void function </w:t>
            </w:r>
            <w:r w:rsidRPr="007266C9">
              <w:t>TWrapS_uDiag</w:t>
            </w:r>
            <w:r>
              <w:t>ECC</w:t>
            </w:r>
            <w:r w:rsidRPr="007266C9">
              <w:t>_RednRpdShtdn</w:t>
            </w:r>
            <w:r>
              <w:t>(void) must be added as a trusted function.</w:t>
            </w:r>
          </w:p>
        </w:tc>
        <w:tc>
          <w:tcPr>
            <w:tcW w:w="1548" w:type="dxa"/>
          </w:tcPr>
          <w:p w:rsidR="00887290" w:rsidRDefault="00887290" w:rsidP="00415D28">
            <w:pPr>
              <w:cnfStyle w:val="000000100000" w:firstRow="0" w:lastRow="0" w:firstColumn="0" w:lastColumn="0" w:oddVBand="0" w:evenVBand="0" w:oddHBand="1" w:evenHBand="0" w:firstRowFirstColumn="0" w:firstRowLastColumn="0" w:lastRowFirstColumn="0" w:lastRowLastColumn="0"/>
            </w:pPr>
            <w:r>
              <w:t>TMS570_uDiag</w:t>
            </w:r>
          </w:p>
        </w:tc>
      </w:tr>
      <w:bookmarkEnd w:id="9"/>
      <w:bookmarkEnd w:id="10"/>
    </w:tbl>
    <w:p w:rsidR="000D28B1" w:rsidRDefault="000D28B1" w:rsidP="004527BC"/>
    <w:p w:rsidR="006F7ACE" w:rsidRDefault="001A14B2">
      <w:pPr>
        <w:spacing w:after="0"/>
        <w:rPr>
          <w:rFonts w:ascii="Arial" w:hAnsi="Arial"/>
          <w:b/>
          <w:sz w:val="24"/>
        </w:rPr>
      </w:pPr>
      <w:bookmarkStart w:id="12" w:name="_Ref360002523"/>
      <w:r w:rsidRPr="00B12341">
        <w:t xml:space="preserve">*The uDiagGladiatorCompatible parameter </w:t>
      </w:r>
      <w:r w:rsidRPr="001A14B2">
        <w:t>selects</w:t>
      </w:r>
      <w:r>
        <w:t xml:space="preserve"> ESM Group 1 Channel 7 (as used on Gladiator) vs Group 1 Channel 34 (as used on Champion) for NHET2 Parity Error.  On programs where code compatibility is required, the Gladiator ESM configuration must be used, because the Champion configuration enables an interrupt that is Reserved for Gladiator.  NOTE that </w:t>
      </w:r>
      <w:r w:rsidR="00994A8C">
        <w:t xml:space="preserve">on Champion parts </w:t>
      </w:r>
      <w:r w:rsidR="00210593">
        <w:t xml:space="preserve">running </w:t>
      </w:r>
      <w:r w:rsidR="00210593">
        <w:lastRenderedPageBreak/>
        <w:t xml:space="preserve">code </w:t>
      </w:r>
      <w:r w:rsidR="00994A8C">
        <w:t xml:space="preserve">configured as Gladiator-compatible, </w:t>
      </w:r>
      <w:r w:rsidR="00794CC4">
        <w:t xml:space="preserve">an NHET2 </w:t>
      </w:r>
      <w:r w:rsidR="00210593">
        <w:t xml:space="preserve">RAM </w:t>
      </w:r>
      <w:r w:rsidR="00794CC4">
        <w:t xml:space="preserve">Parity Error will trigger </w:t>
      </w:r>
      <w:r w:rsidR="007266C9">
        <w:t xml:space="preserve">only </w:t>
      </w:r>
      <w:r w:rsidR="00794CC4">
        <w:t xml:space="preserve">a Critical Registers Verification Fault </w:t>
      </w:r>
      <w:r w:rsidR="007266C9">
        <w:t xml:space="preserve">, with no </w:t>
      </w:r>
      <w:r w:rsidR="00794CC4">
        <w:t>NHET2 RAM Fault diagnostic.</w:t>
      </w:r>
    </w:p>
    <w:p w:rsidR="003F49B4" w:rsidRDefault="00E02D0D" w:rsidP="00B11E95">
      <w:pPr>
        <w:pStyle w:val="Heading3"/>
      </w:pPr>
      <w:bookmarkStart w:id="13" w:name="_Ref360025079"/>
      <w:bookmarkStart w:id="14" w:name="_Toc384901140"/>
      <w:r>
        <w:t>DaVinci Interrupt Configuration Changes</w:t>
      </w:r>
      <w:bookmarkEnd w:id="12"/>
      <w:bookmarkEnd w:id="13"/>
      <w:bookmarkEnd w:id="14"/>
    </w:p>
    <w:tbl>
      <w:tblPr>
        <w:tblStyle w:val="LightList-Accent11"/>
        <w:tblW w:w="0" w:type="auto"/>
        <w:tblLook w:val="04A0" w:firstRow="1" w:lastRow="0" w:firstColumn="1" w:lastColumn="0" w:noHBand="0" w:noVBand="1"/>
      </w:tblPr>
      <w:tblGrid>
        <w:gridCol w:w="1550"/>
        <w:gridCol w:w="865"/>
        <w:gridCol w:w="3369"/>
        <w:gridCol w:w="3072"/>
      </w:tblGrid>
      <w:tr w:rsidR="003F49B4" w:rsidTr="00AC7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3F49B4" w:rsidRDefault="003F49B4" w:rsidP="0037248A">
            <w:r>
              <w:t>ISR Name</w:t>
            </w:r>
          </w:p>
        </w:tc>
        <w:tc>
          <w:tcPr>
            <w:tcW w:w="865" w:type="dxa"/>
          </w:tcPr>
          <w:p w:rsidR="003F49B4" w:rsidRDefault="003F49B4" w:rsidP="0037248A">
            <w:pPr>
              <w:cnfStyle w:val="100000000000" w:firstRow="1" w:lastRow="0" w:firstColumn="0" w:lastColumn="0" w:oddVBand="0" w:evenVBand="0" w:oddHBand="0" w:evenHBand="0" w:firstRowFirstColumn="0" w:firstRowLastColumn="0" w:lastRowFirstColumn="0" w:lastRowLastColumn="0"/>
            </w:pPr>
            <w:r>
              <w:t>VIM #</w:t>
            </w:r>
          </w:p>
        </w:tc>
        <w:tc>
          <w:tcPr>
            <w:tcW w:w="3369" w:type="dxa"/>
          </w:tcPr>
          <w:p w:rsidR="003F49B4" w:rsidRDefault="003F49B4" w:rsidP="0037248A">
            <w:pPr>
              <w:cnfStyle w:val="100000000000" w:firstRow="1" w:lastRow="0" w:firstColumn="0" w:lastColumn="0" w:oddVBand="0" w:evenVBand="0" w:oddHBand="0" w:evenHBand="0" w:firstRowFirstColumn="0" w:firstRowLastColumn="0" w:lastRowFirstColumn="0" w:lastRowLastColumn="0"/>
            </w:pPr>
            <w:r>
              <w:t>Priority</w:t>
            </w:r>
            <w:r w:rsidR="00813222">
              <w:t xml:space="preserve"> Dependency</w:t>
            </w:r>
          </w:p>
        </w:tc>
        <w:tc>
          <w:tcPr>
            <w:tcW w:w="3072" w:type="dxa"/>
          </w:tcPr>
          <w:p w:rsidR="003F49B4" w:rsidRDefault="003F49B4" w:rsidP="0037248A">
            <w:pPr>
              <w:cnfStyle w:val="100000000000" w:firstRow="1" w:lastRow="0" w:firstColumn="0" w:lastColumn="0" w:oddVBand="0" w:evenVBand="0" w:oddHBand="0" w:evenHBand="0" w:firstRowFirstColumn="0" w:firstRowLastColumn="0" w:lastRowFirstColumn="0" w:lastRowLastColumn="0"/>
            </w:pPr>
            <w:r>
              <w:t>Notes</w:t>
            </w:r>
          </w:p>
        </w:tc>
      </w:tr>
      <w:tr w:rsidR="003F49B4" w:rsidTr="00AC7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3F49B4" w:rsidRPr="00B11E95" w:rsidRDefault="003F49B4" w:rsidP="0037248A">
            <w:pPr>
              <w:rPr>
                <w:b w:val="0"/>
              </w:rPr>
            </w:pPr>
            <w:r w:rsidRPr="00B11E95">
              <w:rPr>
                <w:b w:val="0"/>
              </w:rPr>
              <w:t>Mcu_FpuIrq</w:t>
            </w:r>
          </w:p>
        </w:tc>
        <w:tc>
          <w:tcPr>
            <w:tcW w:w="865" w:type="dxa"/>
          </w:tcPr>
          <w:p w:rsidR="003F49B4" w:rsidRDefault="00813222" w:rsidP="0037248A">
            <w:pPr>
              <w:cnfStyle w:val="000000100000" w:firstRow="0" w:lastRow="0" w:firstColumn="0" w:lastColumn="0" w:oddVBand="0" w:evenVBand="0" w:oddHBand="1" w:evenHBand="0" w:firstRowFirstColumn="0" w:firstRowLastColumn="0" w:lastRowFirstColumn="0" w:lastRowLastColumn="0"/>
            </w:pPr>
            <w:r>
              <w:t>47</w:t>
            </w:r>
          </w:p>
        </w:tc>
        <w:tc>
          <w:tcPr>
            <w:tcW w:w="3369" w:type="dxa"/>
          </w:tcPr>
          <w:p w:rsidR="003F49B4" w:rsidRDefault="00813222" w:rsidP="0037248A">
            <w:pPr>
              <w:cnfStyle w:val="000000100000" w:firstRow="0" w:lastRow="0" w:firstColumn="0" w:lastColumn="0" w:oddVBand="0" w:evenVBand="0" w:oddHBand="1" w:evenHBand="0" w:firstRowFirstColumn="0" w:firstRowLastColumn="0" w:lastRowFirstColumn="0" w:lastRowLastColumn="0"/>
            </w:pPr>
            <w:r>
              <w:t>higher priority than any other FIQ that uses floating point</w:t>
            </w:r>
          </w:p>
        </w:tc>
        <w:tc>
          <w:tcPr>
            <w:tcW w:w="3072" w:type="dxa"/>
          </w:tcPr>
          <w:p w:rsidR="003F49B4" w:rsidRDefault="00813222" w:rsidP="00B711D0">
            <w:pPr>
              <w:cnfStyle w:val="000000100000" w:firstRow="0" w:lastRow="0" w:firstColumn="0" w:lastColumn="0" w:oddVBand="0" w:evenVBand="0" w:oddHBand="1" w:evenHBand="0" w:firstRowFirstColumn="0" w:firstRowLastColumn="0" w:lastRowFirstColumn="0" w:lastRowLastColumn="0"/>
            </w:pPr>
            <w:r>
              <w:t>Must be an FIQ</w:t>
            </w:r>
            <w:r w:rsidR="007E5C8A">
              <w:t xml:space="preserve"> and Category 1</w:t>
            </w:r>
            <w:r w:rsidR="00F67DDB">
              <w:t xml:space="preserve"> when configured, and if FIRQPR0 is included in the runtime register check, its value needs to be changed in the RuntimeRegCheck configuration.</w:t>
            </w:r>
            <w:r w:rsidR="00B711D0">
              <w:t xml:space="preserve">  When </w:t>
            </w:r>
            <w:r w:rsidR="0019439D">
              <w:t>uDiagEnableFPUDiag</w:t>
            </w:r>
            <w:r w:rsidR="00B711D0">
              <w:t xml:space="preserve"> is set to STD_OFF, the floating point exception diagnostic is disabled and  the interrupt configuration of Mcu_FpuIrq is optional.</w:t>
            </w:r>
          </w:p>
        </w:tc>
      </w:tr>
      <w:tr w:rsidR="009B1E64" w:rsidTr="00AC7A82">
        <w:tc>
          <w:tcPr>
            <w:cnfStyle w:val="001000000000" w:firstRow="0" w:lastRow="0" w:firstColumn="1" w:lastColumn="0" w:oddVBand="0" w:evenVBand="0" w:oddHBand="0" w:evenHBand="0" w:firstRowFirstColumn="0" w:firstRowLastColumn="0" w:lastRowFirstColumn="0" w:lastRowLastColumn="0"/>
            <w:tcW w:w="1550" w:type="dxa"/>
          </w:tcPr>
          <w:p w:rsidR="009B1E64" w:rsidRPr="00B11E95" w:rsidRDefault="005641A2" w:rsidP="0037248A">
            <w:r>
              <w:t>Isr_ESMH</w:t>
            </w:r>
          </w:p>
        </w:tc>
        <w:tc>
          <w:tcPr>
            <w:tcW w:w="865" w:type="dxa"/>
          </w:tcPr>
          <w:p w:rsidR="009B1E64" w:rsidRDefault="0046766A" w:rsidP="0037248A">
            <w:pPr>
              <w:cnfStyle w:val="000000000000" w:firstRow="0" w:lastRow="0" w:firstColumn="0" w:lastColumn="0" w:oddVBand="0" w:evenVBand="0" w:oddHBand="0" w:evenHBand="0" w:firstRowFirstColumn="0" w:firstRowLastColumn="0" w:lastRowFirstColumn="0" w:lastRowLastColumn="0"/>
            </w:pPr>
            <w:r>
              <w:t>0</w:t>
            </w:r>
          </w:p>
        </w:tc>
        <w:tc>
          <w:tcPr>
            <w:tcW w:w="3369" w:type="dxa"/>
          </w:tcPr>
          <w:p w:rsidR="009B1E64" w:rsidRDefault="005641A2" w:rsidP="0037248A">
            <w:pPr>
              <w:cnfStyle w:val="000000000000" w:firstRow="0" w:lastRow="0" w:firstColumn="0" w:lastColumn="0" w:oddVBand="0" w:evenVBand="0" w:oddHBand="0" w:evenHBand="0" w:firstRowFirstColumn="0" w:firstRowLastColumn="0" w:lastRowFirstColumn="0" w:lastRowLastColumn="0"/>
            </w:pPr>
            <w:r>
              <w:t>Highest priority FIQ</w:t>
            </w:r>
          </w:p>
        </w:tc>
        <w:tc>
          <w:tcPr>
            <w:tcW w:w="3072" w:type="dxa"/>
          </w:tcPr>
          <w:p w:rsidR="009B1E64" w:rsidRDefault="005641A2" w:rsidP="00B711D0">
            <w:pPr>
              <w:cnfStyle w:val="000000000000" w:firstRow="0" w:lastRow="0" w:firstColumn="0" w:lastColumn="0" w:oddVBand="0" w:evenVBand="0" w:oddHBand="0" w:evenHBand="0" w:firstRowFirstColumn="0" w:firstRowLastColumn="0" w:lastRowFirstColumn="0" w:lastRowLastColumn="0"/>
            </w:pPr>
            <w:r>
              <w:t>Must be FIQ and Category 1</w:t>
            </w:r>
          </w:p>
        </w:tc>
      </w:tr>
      <w:tr w:rsidR="005641A2" w:rsidTr="00AC7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5641A2" w:rsidRDefault="005641A2" w:rsidP="0037248A">
            <w:r>
              <w:t>Isr_ESML</w:t>
            </w:r>
          </w:p>
        </w:tc>
        <w:tc>
          <w:tcPr>
            <w:tcW w:w="865" w:type="dxa"/>
          </w:tcPr>
          <w:p w:rsidR="005641A2" w:rsidRDefault="0046766A" w:rsidP="0037248A">
            <w:pPr>
              <w:cnfStyle w:val="000000100000" w:firstRow="0" w:lastRow="0" w:firstColumn="0" w:lastColumn="0" w:oddVBand="0" w:evenVBand="0" w:oddHBand="1" w:evenHBand="0" w:firstRowFirstColumn="0" w:firstRowLastColumn="0" w:lastRowFirstColumn="0" w:lastRowLastColumn="0"/>
            </w:pPr>
            <w:r>
              <w:t>20</w:t>
            </w:r>
          </w:p>
        </w:tc>
        <w:tc>
          <w:tcPr>
            <w:tcW w:w="3369" w:type="dxa"/>
          </w:tcPr>
          <w:p w:rsidR="005641A2" w:rsidRDefault="005641A2" w:rsidP="0037248A">
            <w:pPr>
              <w:cnfStyle w:val="000000100000" w:firstRow="0" w:lastRow="0" w:firstColumn="0" w:lastColumn="0" w:oddVBand="0" w:evenVBand="0" w:oddHBand="1" w:evenHBand="0" w:firstRowFirstColumn="0" w:firstRowLastColumn="0" w:lastRowFirstColumn="0" w:lastRowLastColumn="0"/>
            </w:pPr>
          </w:p>
        </w:tc>
        <w:tc>
          <w:tcPr>
            <w:tcW w:w="3072" w:type="dxa"/>
          </w:tcPr>
          <w:p w:rsidR="005641A2" w:rsidRDefault="005641A2" w:rsidP="00B711D0">
            <w:pPr>
              <w:cnfStyle w:val="000000100000" w:firstRow="0" w:lastRow="0" w:firstColumn="0" w:lastColumn="0" w:oddVBand="0" w:evenVBand="0" w:oddHBand="1" w:evenHBand="0" w:firstRowFirstColumn="0" w:firstRowLastColumn="0" w:lastRowFirstColumn="0" w:lastRowLastColumn="0"/>
            </w:pPr>
            <w:r>
              <w:t>Must be IRQ and Category 2</w:t>
            </w:r>
          </w:p>
        </w:tc>
      </w:tr>
      <w:tr w:rsidR="005641A2" w:rsidTr="00AC7A82">
        <w:tc>
          <w:tcPr>
            <w:cnfStyle w:val="001000000000" w:firstRow="0" w:lastRow="0" w:firstColumn="1" w:lastColumn="0" w:oddVBand="0" w:evenVBand="0" w:oddHBand="0" w:evenHBand="0" w:firstRowFirstColumn="0" w:firstRowLastColumn="0" w:lastRowFirstColumn="0" w:lastRowLastColumn="0"/>
            <w:tcW w:w="1550" w:type="dxa"/>
          </w:tcPr>
          <w:p w:rsidR="005641A2" w:rsidRDefault="005641A2" w:rsidP="0037248A"/>
        </w:tc>
        <w:tc>
          <w:tcPr>
            <w:tcW w:w="865" w:type="dxa"/>
          </w:tcPr>
          <w:p w:rsidR="005641A2" w:rsidRDefault="005641A2" w:rsidP="0037248A">
            <w:pPr>
              <w:cnfStyle w:val="000000000000" w:firstRow="0" w:lastRow="0" w:firstColumn="0" w:lastColumn="0" w:oddVBand="0" w:evenVBand="0" w:oddHBand="0" w:evenHBand="0" w:firstRowFirstColumn="0" w:firstRowLastColumn="0" w:lastRowFirstColumn="0" w:lastRowLastColumn="0"/>
            </w:pPr>
          </w:p>
        </w:tc>
        <w:tc>
          <w:tcPr>
            <w:tcW w:w="3369" w:type="dxa"/>
          </w:tcPr>
          <w:p w:rsidR="005641A2" w:rsidRDefault="005641A2" w:rsidP="0037248A">
            <w:pPr>
              <w:cnfStyle w:val="000000000000" w:firstRow="0" w:lastRow="0" w:firstColumn="0" w:lastColumn="0" w:oddVBand="0" w:evenVBand="0" w:oddHBand="0" w:evenHBand="0" w:firstRowFirstColumn="0" w:firstRowLastColumn="0" w:lastRowFirstColumn="0" w:lastRowLastColumn="0"/>
            </w:pPr>
          </w:p>
        </w:tc>
        <w:tc>
          <w:tcPr>
            <w:tcW w:w="3072" w:type="dxa"/>
          </w:tcPr>
          <w:p w:rsidR="005641A2" w:rsidRDefault="005641A2" w:rsidP="00B711D0">
            <w:pPr>
              <w:cnfStyle w:val="000000000000" w:firstRow="0" w:lastRow="0" w:firstColumn="0" w:lastColumn="0" w:oddVBand="0" w:evenVBand="0" w:oddHBand="0" w:evenHBand="0" w:firstRowFirstColumn="0" w:firstRowLastColumn="0" w:lastRowFirstColumn="0" w:lastRowLastColumn="0"/>
            </w:pPr>
          </w:p>
        </w:tc>
      </w:tr>
    </w:tbl>
    <w:p w:rsidR="00E02D0D" w:rsidRPr="00F122CF" w:rsidRDefault="00E02D0D" w:rsidP="00E02D0D">
      <w:pPr>
        <w:pStyle w:val="Heading3"/>
      </w:pPr>
      <w:bookmarkStart w:id="15" w:name="_Toc384901141"/>
      <w:bookmarkStart w:id="16" w:name="_Ref410487462"/>
      <w:r>
        <w:t>Manual Configuration Changes</w:t>
      </w:r>
      <w:bookmarkEnd w:id="15"/>
      <w:bookmarkEnd w:id="16"/>
    </w:p>
    <w:tbl>
      <w:tblPr>
        <w:tblStyle w:val="LightList-Accent11"/>
        <w:tblW w:w="0" w:type="auto"/>
        <w:tblLook w:val="04A0" w:firstRow="1" w:lastRow="0" w:firstColumn="1" w:lastColumn="0" w:noHBand="0" w:noVBand="1"/>
      </w:tblPr>
      <w:tblGrid>
        <w:gridCol w:w="3515"/>
        <w:gridCol w:w="4008"/>
        <w:gridCol w:w="1333"/>
      </w:tblGrid>
      <w:tr w:rsidR="00E02D0D" w:rsidTr="00D5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5" w:type="dxa"/>
          </w:tcPr>
          <w:p w:rsidR="00E02D0D" w:rsidRDefault="00E02D0D" w:rsidP="0037248A">
            <w:r>
              <w:t>Constant</w:t>
            </w:r>
          </w:p>
        </w:tc>
        <w:tc>
          <w:tcPr>
            <w:tcW w:w="4008" w:type="dxa"/>
          </w:tcPr>
          <w:p w:rsidR="00E02D0D" w:rsidRDefault="00E02D0D" w:rsidP="0037248A">
            <w:pPr>
              <w:cnfStyle w:val="100000000000" w:firstRow="1" w:lastRow="0" w:firstColumn="0" w:lastColumn="0" w:oddVBand="0" w:evenVBand="0" w:oddHBand="0" w:evenHBand="0" w:firstRowFirstColumn="0" w:firstRowLastColumn="0" w:lastRowFirstColumn="0" w:lastRowLastColumn="0"/>
            </w:pPr>
            <w:r>
              <w:t>Notes</w:t>
            </w:r>
          </w:p>
        </w:tc>
        <w:tc>
          <w:tcPr>
            <w:tcW w:w="1333" w:type="dxa"/>
          </w:tcPr>
          <w:p w:rsidR="00E02D0D" w:rsidRDefault="00E02D0D" w:rsidP="0037248A">
            <w:pPr>
              <w:cnfStyle w:val="100000000000" w:firstRow="1" w:lastRow="0" w:firstColumn="0" w:lastColumn="0" w:oddVBand="0" w:evenVBand="0" w:oddHBand="0" w:evenHBand="0" w:firstRowFirstColumn="0" w:firstRowLastColumn="0" w:lastRowFirstColumn="0" w:lastRowLastColumn="0"/>
            </w:pPr>
            <w:r>
              <w:t>SWC</w:t>
            </w:r>
          </w:p>
        </w:tc>
      </w:tr>
      <w:tr w:rsidR="00E02D0D" w:rsidRPr="00D52723" w:rsidTr="00D5272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515" w:type="dxa"/>
          </w:tcPr>
          <w:p w:rsidR="00E02D0D" w:rsidRPr="009F0D67" w:rsidRDefault="00D52723" w:rsidP="0037248A">
            <w:pPr>
              <w:rPr>
                <w:b w:val="0"/>
              </w:rPr>
            </w:pPr>
            <w:r w:rsidRPr="00D52723">
              <w:t>N2HET1_PARITY_ENABLE</w:t>
            </w:r>
          </w:p>
        </w:tc>
        <w:tc>
          <w:tcPr>
            <w:tcW w:w="4008" w:type="dxa"/>
          </w:tcPr>
          <w:p w:rsidR="00E02D0D" w:rsidRPr="00D52723" w:rsidRDefault="00D52723" w:rsidP="0037248A">
            <w:pPr>
              <w:cnfStyle w:val="000000100000" w:firstRow="0" w:lastRow="0" w:firstColumn="0" w:lastColumn="0" w:oddVBand="0" w:evenVBand="0" w:oddHBand="1" w:evenHBand="0" w:firstRowFirstColumn="0" w:firstRowLastColumn="0" w:lastRowFirstColumn="0" w:lastRowLastColumn="0"/>
            </w:pPr>
            <w:r>
              <w:t>*See note</w:t>
            </w:r>
          </w:p>
        </w:tc>
        <w:tc>
          <w:tcPr>
            <w:tcW w:w="1333" w:type="dxa"/>
          </w:tcPr>
          <w:p w:rsidR="00E02D0D" w:rsidRPr="00953BE0" w:rsidRDefault="00D52723" w:rsidP="0037248A">
            <w:pPr>
              <w:cnfStyle w:val="000000100000" w:firstRow="0" w:lastRow="0" w:firstColumn="0" w:lastColumn="0" w:oddVBand="0" w:evenVBand="0" w:oddHBand="1" w:evenHBand="0" w:firstRowFirstColumn="0" w:firstRowLastColumn="0" w:lastRowFirstColumn="0" w:lastRowLastColumn="0"/>
            </w:pPr>
            <w:r w:rsidRPr="00953BE0">
              <w:t>Appinit_cfg.h</w:t>
            </w:r>
          </w:p>
        </w:tc>
      </w:tr>
      <w:tr w:rsidR="00953BE0" w:rsidRPr="002E05B7" w:rsidTr="00D52723">
        <w:trPr>
          <w:trHeight w:val="322"/>
        </w:trPr>
        <w:tc>
          <w:tcPr>
            <w:cnfStyle w:val="001000000000" w:firstRow="0" w:lastRow="0" w:firstColumn="1" w:lastColumn="0" w:oddVBand="0" w:evenVBand="0" w:oddHBand="0" w:evenHBand="0" w:firstRowFirstColumn="0" w:firstRowLastColumn="0" w:lastRowFirstColumn="0" w:lastRowLastColumn="0"/>
            <w:tcW w:w="3515" w:type="dxa"/>
          </w:tcPr>
          <w:p w:rsidR="00953BE0" w:rsidRPr="002E05B7" w:rsidRDefault="00953BE0" w:rsidP="00D52723">
            <w:pPr>
              <w:rPr>
                <w:b w:val="0"/>
              </w:rPr>
            </w:pPr>
            <w:r w:rsidRPr="002E05B7">
              <w:rPr>
                <w:b w:val="0"/>
              </w:rPr>
              <w:t>N2HET</w:t>
            </w:r>
            <w:r>
              <w:rPr>
                <w:b w:val="0"/>
              </w:rPr>
              <w:t>2</w:t>
            </w:r>
            <w:r w:rsidRPr="002E05B7">
              <w:rPr>
                <w:b w:val="0"/>
              </w:rPr>
              <w:t>_PARITY_ENABLE</w:t>
            </w:r>
          </w:p>
        </w:tc>
        <w:tc>
          <w:tcPr>
            <w:tcW w:w="4008" w:type="dxa"/>
          </w:tcPr>
          <w:p w:rsidR="00953BE0" w:rsidRPr="00D52723" w:rsidRDefault="00953BE0" w:rsidP="002E05B7">
            <w:pPr>
              <w:cnfStyle w:val="000000000000" w:firstRow="0" w:lastRow="0" w:firstColumn="0" w:lastColumn="0" w:oddVBand="0" w:evenVBand="0" w:oddHBand="0" w:evenHBand="0" w:firstRowFirstColumn="0" w:firstRowLastColumn="0" w:lastRowFirstColumn="0" w:lastRowLastColumn="0"/>
            </w:pPr>
            <w:r w:rsidRPr="00514F13">
              <w:t>*See note</w:t>
            </w:r>
          </w:p>
        </w:tc>
        <w:tc>
          <w:tcPr>
            <w:tcW w:w="1333" w:type="dxa"/>
          </w:tcPr>
          <w:p w:rsidR="00953BE0" w:rsidRPr="00953BE0" w:rsidRDefault="00953BE0" w:rsidP="002E05B7">
            <w:pPr>
              <w:cnfStyle w:val="000000000000" w:firstRow="0" w:lastRow="0" w:firstColumn="0" w:lastColumn="0" w:oddVBand="0" w:evenVBand="0" w:oddHBand="0" w:evenHBand="0" w:firstRowFirstColumn="0" w:firstRowLastColumn="0" w:lastRowFirstColumn="0" w:lastRowLastColumn="0"/>
            </w:pPr>
            <w:r w:rsidRPr="00953BE0">
              <w:t>Appinit_cfg.h</w:t>
            </w:r>
          </w:p>
        </w:tc>
      </w:tr>
      <w:tr w:rsidR="00953BE0" w:rsidRPr="002E05B7" w:rsidTr="00D5272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515" w:type="dxa"/>
          </w:tcPr>
          <w:p w:rsidR="00953BE0" w:rsidRPr="002E05B7" w:rsidRDefault="00953BE0" w:rsidP="002E05B7">
            <w:pPr>
              <w:rPr>
                <w:b w:val="0"/>
              </w:rPr>
            </w:pPr>
            <w:r w:rsidRPr="002E05B7">
              <w:rPr>
                <w:b w:val="0"/>
              </w:rPr>
              <w:t>N2HET1</w:t>
            </w:r>
            <w:r>
              <w:rPr>
                <w:b w:val="0"/>
              </w:rPr>
              <w:t>TU</w:t>
            </w:r>
            <w:r w:rsidRPr="002E05B7">
              <w:rPr>
                <w:b w:val="0"/>
              </w:rPr>
              <w:t>_PARITY_ENABLE</w:t>
            </w:r>
          </w:p>
        </w:tc>
        <w:tc>
          <w:tcPr>
            <w:tcW w:w="4008" w:type="dxa"/>
          </w:tcPr>
          <w:p w:rsidR="00953BE0" w:rsidRPr="00D52723" w:rsidRDefault="00953BE0" w:rsidP="002E05B7">
            <w:pPr>
              <w:cnfStyle w:val="000000100000" w:firstRow="0" w:lastRow="0" w:firstColumn="0" w:lastColumn="0" w:oddVBand="0" w:evenVBand="0" w:oddHBand="1" w:evenHBand="0" w:firstRowFirstColumn="0" w:firstRowLastColumn="0" w:lastRowFirstColumn="0" w:lastRowLastColumn="0"/>
            </w:pPr>
            <w:r w:rsidRPr="00514F13">
              <w:t>*See note</w:t>
            </w:r>
          </w:p>
        </w:tc>
        <w:tc>
          <w:tcPr>
            <w:tcW w:w="1333" w:type="dxa"/>
          </w:tcPr>
          <w:p w:rsidR="00953BE0" w:rsidRPr="00953BE0" w:rsidRDefault="00953BE0" w:rsidP="002E05B7">
            <w:pPr>
              <w:cnfStyle w:val="000000100000" w:firstRow="0" w:lastRow="0" w:firstColumn="0" w:lastColumn="0" w:oddVBand="0" w:evenVBand="0" w:oddHBand="1" w:evenHBand="0" w:firstRowFirstColumn="0" w:firstRowLastColumn="0" w:lastRowFirstColumn="0" w:lastRowLastColumn="0"/>
            </w:pPr>
            <w:r w:rsidRPr="00953BE0">
              <w:t>Appinit_cfg.h</w:t>
            </w:r>
          </w:p>
        </w:tc>
      </w:tr>
      <w:tr w:rsidR="00953BE0" w:rsidRPr="002E05B7" w:rsidTr="00D52723">
        <w:trPr>
          <w:trHeight w:val="322"/>
        </w:trPr>
        <w:tc>
          <w:tcPr>
            <w:cnfStyle w:val="001000000000" w:firstRow="0" w:lastRow="0" w:firstColumn="1" w:lastColumn="0" w:oddVBand="0" w:evenVBand="0" w:oddHBand="0" w:evenHBand="0" w:firstRowFirstColumn="0" w:firstRowLastColumn="0" w:lastRowFirstColumn="0" w:lastRowLastColumn="0"/>
            <w:tcW w:w="3515" w:type="dxa"/>
          </w:tcPr>
          <w:p w:rsidR="00953BE0" w:rsidRPr="002E05B7" w:rsidRDefault="00953BE0" w:rsidP="002E05B7">
            <w:pPr>
              <w:rPr>
                <w:b w:val="0"/>
              </w:rPr>
            </w:pPr>
            <w:r>
              <w:rPr>
                <w:b w:val="0"/>
              </w:rPr>
              <w:t>N2HET2TU</w:t>
            </w:r>
            <w:r w:rsidRPr="002E05B7">
              <w:rPr>
                <w:b w:val="0"/>
              </w:rPr>
              <w:t>_PARITY_ENABLE</w:t>
            </w:r>
          </w:p>
        </w:tc>
        <w:tc>
          <w:tcPr>
            <w:tcW w:w="4008" w:type="dxa"/>
          </w:tcPr>
          <w:p w:rsidR="00953BE0" w:rsidRPr="00D52723" w:rsidRDefault="00953BE0" w:rsidP="002E05B7">
            <w:pPr>
              <w:cnfStyle w:val="000000000000" w:firstRow="0" w:lastRow="0" w:firstColumn="0" w:lastColumn="0" w:oddVBand="0" w:evenVBand="0" w:oddHBand="0" w:evenHBand="0" w:firstRowFirstColumn="0" w:firstRowLastColumn="0" w:lastRowFirstColumn="0" w:lastRowLastColumn="0"/>
            </w:pPr>
            <w:r w:rsidRPr="00514F13">
              <w:t>*See note</w:t>
            </w:r>
          </w:p>
        </w:tc>
        <w:tc>
          <w:tcPr>
            <w:tcW w:w="1333" w:type="dxa"/>
          </w:tcPr>
          <w:p w:rsidR="00953BE0" w:rsidRPr="00953BE0" w:rsidRDefault="00953BE0" w:rsidP="002E05B7">
            <w:pPr>
              <w:cnfStyle w:val="000000000000" w:firstRow="0" w:lastRow="0" w:firstColumn="0" w:lastColumn="0" w:oddVBand="0" w:evenVBand="0" w:oddHBand="0" w:evenHBand="0" w:firstRowFirstColumn="0" w:firstRowLastColumn="0" w:lastRowFirstColumn="0" w:lastRowLastColumn="0"/>
            </w:pPr>
            <w:r w:rsidRPr="00953BE0">
              <w:t>Appinit_cfg.h</w:t>
            </w:r>
          </w:p>
        </w:tc>
      </w:tr>
      <w:tr w:rsidR="00953BE0" w:rsidRPr="002E05B7" w:rsidTr="00D5272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515" w:type="dxa"/>
          </w:tcPr>
          <w:p w:rsidR="00953BE0" w:rsidRPr="002E05B7" w:rsidRDefault="00953BE0" w:rsidP="002E05B7">
            <w:pPr>
              <w:rPr>
                <w:b w:val="0"/>
              </w:rPr>
            </w:pPr>
            <w:r>
              <w:rPr>
                <w:b w:val="0"/>
              </w:rPr>
              <w:t>MIBADC</w:t>
            </w:r>
            <w:r w:rsidRPr="002E05B7">
              <w:rPr>
                <w:b w:val="0"/>
              </w:rPr>
              <w:t>1_PARITY_ENABLE</w:t>
            </w:r>
          </w:p>
        </w:tc>
        <w:tc>
          <w:tcPr>
            <w:tcW w:w="4008" w:type="dxa"/>
          </w:tcPr>
          <w:p w:rsidR="00953BE0" w:rsidRPr="00D52723" w:rsidRDefault="00953BE0" w:rsidP="002E05B7">
            <w:pPr>
              <w:cnfStyle w:val="000000100000" w:firstRow="0" w:lastRow="0" w:firstColumn="0" w:lastColumn="0" w:oddVBand="0" w:evenVBand="0" w:oddHBand="1" w:evenHBand="0" w:firstRowFirstColumn="0" w:firstRowLastColumn="0" w:lastRowFirstColumn="0" w:lastRowLastColumn="0"/>
            </w:pPr>
            <w:r w:rsidRPr="00514F13">
              <w:t>*See note</w:t>
            </w:r>
          </w:p>
        </w:tc>
        <w:tc>
          <w:tcPr>
            <w:tcW w:w="1333" w:type="dxa"/>
          </w:tcPr>
          <w:p w:rsidR="00953BE0" w:rsidRPr="00953BE0" w:rsidRDefault="00953BE0" w:rsidP="002E05B7">
            <w:pPr>
              <w:cnfStyle w:val="000000100000" w:firstRow="0" w:lastRow="0" w:firstColumn="0" w:lastColumn="0" w:oddVBand="0" w:evenVBand="0" w:oddHBand="1" w:evenHBand="0" w:firstRowFirstColumn="0" w:firstRowLastColumn="0" w:lastRowFirstColumn="0" w:lastRowLastColumn="0"/>
            </w:pPr>
            <w:r w:rsidRPr="00953BE0">
              <w:t>Appinit_cfg.h</w:t>
            </w:r>
          </w:p>
        </w:tc>
      </w:tr>
      <w:tr w:rsidR="00953BE0" w:rsidRPr="002E05B7" w:rsidTr="00D52723">
        <w:trPr>
          <w:trHeight w:val="322"/>
        </w:trPr>
        <w:tc>
          <w:tcPr>
            <w:cnfStyle w:val="001000000000" w:firstRow="0" w:lastRow="0" w:firstColumn="1" w:lastColumn="0" w:oddVBand="0" w:evenVBand="0" w:oddHBand="0" w:evenHBand="0" w:firstRowFirstColumn="0" w:firstRowLastColumn="0" w:lastRowFirstColumn="0" w:lastRowLastColumn="0"/>
            <w:tcW w:w="3515" w:type="dxa"/>
          </w:tcPr>
          <w:p w:rsidR="00953BE0" w:rsidRPr="002E05B7" w:rsidRDefault="00953BE0" w:rsidP="002E05B7">
            <w:pPr>
              <w:rPr>
                <w:b w:val="0"/>
              </w:rPr>
            </w:pPr>
            <w:r>
              <w:rPr>
                <w:b w:val="0"/>
              </w:rPr>
              <w:t>MIBADC2</w:t>
            </w:r>
            <w:r w:rsidRPr="002E05B7">
              <w:rPr>
                <w:b w:val="0"/>
              </w:rPr>
              <w:t>_PARITY_ENABLE</w:t>
            </w:r>
          </w:p>
        </w:tc>
        <w:tc>
          <w:tcPr>
            <w:tcW w:w="4008" w:type="dxa"/>
          </w:tcPr>
          <w:p w:rsidR="00953BE0" w:rsidRPr="00D52723" w:rsidRDefault="00953BE0" w:rsidP="002E05B7">
            <w:pPr>
              <w:cnfStyle w:val="000000000000" w:firstRow="0" w:lastRow="0" w:firstColumn="0" w:lastColumn="0" w:oddVBand="0" w:evenVBand="0" w:oddHBand="0" w:evenHBand="0" w:firstRowFirstColumn="0" w:firstRowLastColumn="0" w:lastRowFirstColumn="0" w:lastRowLastColumn="0"/>
            </w:pPr>
            <w:r w:rsidRPr="00514F13">
              <w:t>*See note</w:t>
            </w:r>
          </w:p>
        </w:tc>
        <w:tc>
          <w:tcPr>
            <w:tcW w:w="1333" w:type="dxa"/>
          </w:tcPr>
          <w:p w:rsidR="00953BE0" w:rsidRPr="00953BE0" w:rsidRDefault="00953BE0" w:rsidP="002E05B7">
            <w:pPr>
              <w:cnfStyle w:val="000000000000" w:firstRow="0" w:lastRow="0" w:firstColumn="0" w:lastColumn="0" w:oddVBand="0" w:evenVBand="0" w:oddHBand="0" w:evenHBand="0" w:firstRowFirstColumn="0" w:firstRowLastColumn="0" w:lastRowFirstColumn="0" w:lastRowLastColumn="0"/>
            </w:pPr>
            <w:r w:rsidRPr="00953BE0">
              <w:t>Appinit_cfg.h</w:t>
            </w:r>
          </w:p>
        </w:tc>
      </w:tr>
      <w:tr w:rsidR="00953BE0" w:rsidRPr="002E05B7" w:rsidTr="00D5272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515" w:type="dxa"/>
          </w:tcPr>
          <w:p w:rsidR="00953BE0" w:rsidRPr="002E05B7" w:rsidRDefault="00953BE0" w:rsidP="002E05B7">
            <w:pPr>
              <w:rPr>
                <w:b w:val="0"/>
              </w:rPr>
            </w:pPr>
            <w:r>
              <w:rPr>
                <w:b w:val="0"/>
              </w:rPr>
              <w:t>DCAN</w:t>
            </w:r>
            <w:r w:rsidRPr="002E05B7">
              <w:rPr>
                <w:b w:val="0"/>
              </w:rPr>
              <w:t>1_PARITY_ENABLE</w:t>
            </w:r>
          </w:p>
        </w:tc>
        <w:tc>
          <w:tcPr>
            <w:tcW w:w="4008" w:type="dxa"/>
          </w:tcPr>
          <w:p w:rsidR="00953BE0" w:rsidRPr="00D52723" w:rsidRDefault="00953BE0" w:rsidP="002E05B7">
            <w:pPr>
              <w:cnfStyle w:val="000000100000" w:firstRow="0" w:lastRow="0" w:firstColumn="0" w:lastColumn="0" w:oddVBand="0" w:evenVBand="0" w:oddHBand="1" w:evenHBand="0" w:firstRowFirstColumn="0" w:firstRowLastColumn="0" w:lastRowFirstColumn="0" w:lastRowLastColumn="0"/>
            </w:pPr>
            <w:r w:rsidRPr="00514F13">
              <w:t>*See note</w:t>
            </w:r>
          </w:p>
        </w:tc>
        <w:tc>
          <w:tcPr>
            <w:tcW w:w="1333" w:type="dxa"/>
          </w:tcPr>
          <w:p w:rsidR="00953BE0" w:rsidRPr="00953BE0" w:rsidRDefault="00953BE0" w:rsidP="002E05B7">
            <w:pPr>
              <w:cnfStyle w:val="000000100000" w:firstRow="0" w:lastRow="0" w:firstColumn="0" w:lastColumn="0" w:oddVBand="0" w:evenVBand="0" w:oddHBand="1" w:evenHBand="0" w:firstRowFirstColumn="0" w:firstRowLastColumn="0" w:lastRowFirstColumn="0" w:lastRowLastColumn="0"/>
            </w:pPr>
            <w:r w:rsidRPr="00953BE0">
              <w:t>Appinit_cfg.h</w:t>
            </w:r>
          </w:p>
        </w:tc>
      </w:tr>
      <w:tr w:rsidR="00953BE0" w:rsidRPr="002E05B7" w:rsidTr="00D52723">
        <w:trPr>
          <w:trHeight w:val="322"/>
        </w:trPr>
        <w:tc>
          <w:tcPr>
            <w:cnfStyle w:val="001000000000" w:firstRow="0" w:lastRow="0" w:firstColumn="1" w:lastColumn="0" w:oddVBand="0" w:evenVBand="0" w:oddHBand="0" w:evenHBand="0" w:firstRowFirstColumn="0" w:firstRowLastColumn="0" w:lastRowFirstColumn="0" w:lastRowLastColumn="0"/>
            <w:tcW w:w="3515" w:type="dxa"/>
          </w:tcPr>
          <w:p w:rsidR="00953BE0" w:rsidRPr="002E05B7" w:rsidRDefault="00953BE0" w:rsidP="002E05B7">
            <w:pPr>
              <w:rPr>
                <w:b w:val="0"/>
              </w:rPr>
            </w:pPr>
            <w:r>
              <w:rPr>
                <w:b w:val="0"/>
              </w:rPr>
              <w:t>DCAN2</w:t>
            </w:r>
            <w:r w:rsidRPr="002E05B7">
              <w:rPr>
                <w:b w:val="0"/>
              </w:rPr>
              <w:t>_PARITY_ENABLE</w:t>
            </w:r>
          </w:p>
        </w:tc>
        <w:tc>
          <w:tcPr>
            <w:tcW w:w="4008" w:type="dxa"/>
          </w:tcPr>
          <w:p w:rsidR="00953BE0" w:rsidRPr="00D52723" w:rsidRDefault="00953BE0" w:rsidP="002E05B7">
            <w:pPr>
              <w:cnfStyle w:val="000000000000" w:firstRow="0" w:lastRow="0" w:firstColumn="0" w:lastColumn="0" w:oddVBand="0" w:evenVBand="0" w:oddHBand="0" w:evenHBand="0" w:firstRowFirstColumn="0" w:firstRowLastColumn="0" w:lastRowFirstColumn="0" w:lastRowLastColumn="0"/>
            </w:pPr>
            <w:r w:rsidRPr="00514F13">
              <w:t>*See note</w:t>
            </w:r>
          </w:p>
        </w:tc>
        <w:tc>
          <w:tcPr>
            <w:tcW w:w="1333" w:type="dxa"/>
          </w:tcPr>
          <w:p w:rsidR="00953BE0" w:rsidRPr="00953BE0" w:rsidRDefault="00953BE0" w:rsidP="002E05B7">
            <w:pPr>
              <w:cnfStyle w:val="000000000000" w:firstRow="0" w:lastRow="0" w:firstColumn="0" w:lastColumn="0" w:oddVBand="0" w:evenVBand="0" w:oddHBand="0" w:evenHBand="0" w:firstRowFirstColumn="0" w:firstRowLastColumn="0" w:lastRowFirstColumn="0" w:lastRowLastColumn="0"/>
            </w:pPr>
            <w:r w:rsidRPr="00953BE0">
              <w:t>Appinit_cfg.h</w:t>
            </w:r>
          </w:p>
        </w:tc>
      </w:tr>
      <w:tr w:rsidR="00953BE0" w:rsidRPr="002E05B7" w:rsidTr="00D5272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515" w:type="dxa"/>
          </w:tcPr>
          <w:p w:rsidR="00953BE0" w:rsidRPr="002E05B7" w:rsidRDefault="00953BE0" w:rsidP="002E05B7">
            <w:pPr>
              <w:rPr>
                <w:b w:val="0"/>
              </w:rPr>
            </w:pPr>
            <w:r>
              <w:rPr>
                <w:b w:val="0"/>
              </w:rPr>
              <w:t>VIM</w:t>
            </w:r>
            <w:r w:rsidRPr="002E05B7">
              <w:rPr>
                <w:b w:val="0"/>
              </w:rPr>
              <w:t>_PARITY_ENABLE</w:t>
            </w:r>
          </w:p>
        </w:tc>
        <w:tc>
          <w:tcPr>
            <w:tcW w:w="4008" w:type="dxa"/>
          </w:tcPr>
          <w:p w:rsidR="00953BE0" w:rsidRPr="00D52723" w:rsidRDefault="00953BE0" w:rsidP="002E05B7">
            <w:pPr>
              <w:cnfStyle w:val="000000100000" w:firstRow="0" w:lastRow="0" w:firstColumn="0" w:lastColumn="0" w:oddVBand="0" w:evenVBand="0" w:oddHBand="1" w:evenHBand="0" w:firstRowFirstColumn="0" w:firstRowLastColumn="0" w:lastRowFirstColumn="0" w:lastRowLastColumn="0"/>
            </w:pPr>
            <w:r w:rsidRPr="00514F13">
              <w:t>*See note</w:t>
            </w:r>
          </w:p>
        </w:tc>
        <w:tc>
          <w:tcPr>
            <w:tcW w:w="1333" w:type="dxa"/>
          </w:tcPr>
          <w:p w:rsidR="00953BE0" w:rsidRPr="00953BE0" w:rsidRDefault="00953BE0" w:rsidP="002E05B7">
            <w:pPr>
              <w:cnfStyle w:val="000000100000" w:firstRow="0" w:lastRow="0" w:firstColumn="0" w:lastColumn="0" w:oddVBand="0" w:evenVBand="0" w:oddHBand="1" w:evenHBand="0" w:firstRowFirstColumn="0" w:firstRowLastColumn="0" w:lastRowFirstColumn="0" w:lastRowLastColumn="0"/>
            </w:pPr>
            <w:r w:rsidRPr="00953BE0">
              <w:t>Appinit_cfg.h</w:t>
            </w:r>
          </w:p>
        </w:tc>
      </w:tr>
      <w:tr w:rsidR="00953BE0" w:rsidRPr="002E05B7" w:rsidTr="00D52723">
        <w:trPr>
          <w:trHeight w:val="322"/>
        </w:trPr>
        <w:tc>
          <w:tcPr>
            <w:cnfStyle w:val="001000000000" w:firstRow="0" w:lastRow="0" w:firstColumn="1" w:lastColumn="0" w:oddVBand="0" w:evenVBand="0" w:oddHBand="0" w:evenHBand="0" w:firstRowFirstColumn="0" w:firstRowLastColumn="0" w:lastRowFirstColumn="0" w:lastRowLastColumn="0"/>
            <w:tcW w:w="3515" w:type="dxa"/>
          </w:tcPr>
          <w:p w:rsidR="00953BE0" w:rsidRPr="002E05B7" w:rsidRDefault="00953BE0" w:rsidP="002E05B7">
            <w:pPr>
              <w:rPr>
                <w:b w:val="0"/>
              </w:rPr>
            </w:pPr>
            <w:r>
              <w:rPr>
                <w:b w:val="0"/>
              </w:rPr>
              <w:t>DMA</w:t>
            </w:r>
            <w:r w:rsidRPr="002E05B7">
              <w:rPr>
                <w:b w:val="0"/>
              </w:rPr>
              <w:t>_PARITY_ENABLE</w:t>
            </w:r>
          </w:p>
        </w:tc>
        <w:tc>
          <w:tcPr>
            <w:tcW w:w="4008" w:type="dxa"/>
          </w:tcPr>
          <w:p w:rsidR="00953BE0" w:rsidRPr="00D52723" w:rsidRDefault="00953BE0" w:rsidP="002E05B7">
            <w:pPr>
              <w:cnfStyle w:val="000000000000" w:firstRow="0" w:lastRow="0" w:firstColumn="0" w:lastColumn="0" w:oddVBand="0" w:evenVBand="0" w:oddHBand="0" w:evenHBand="0" w:firstRowFirstColumn="0" w:firstRowLastColumn="0" w:lastRowFirstColumn="0" w:lastRowLastColumn="0"/>
            </w:pPr>
            <w:r w:rsidRPr="00514F13">
              <w:t>*See note</w:t>
            </w:r>
          </w:p>
        </w:tc>
        <w:tc>
          <w:tcPr>
            <w:tcW w:w="1333" w:type="dxa"/>
          </w:tcPr>
          <w:p w:rsidR="00953BE0" w:rsidRPr="00953BE0" w:rsidRDefault="00953BE0" w:rsidP="002E05B7">
            <w:pPr>
              <w:cnfStyle w:val="000000000000" w:firstRow="0" w:lastRow="0" w:firstColumn="0" w:lastColumn="0" w:oddVBand="0" w:evenVBand="0" w:oddHBand="0" w:evenHBand="0" w:firstRowFirstColumn="0" w:firstRowLastColumn="0" w:lastRowFirstColumn="0" w:lastRowLastColumn="0"/>
            </w:pPr>
            <w:r w:rsidRPr="00953BE0">
              <w:t>Appinit_cfg.h</w:t>
            </w:r>
          </w:p>
        </w:tc>
      </w:tr>
      <w:tr w:rsidR="00953BE0" w:rsidRPr="002E05B7" w:rsidTr="00D5272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515" w:type="dxa"/>
          </w:tcPr>
          <w:p w:rsidR="00953BE0" w:rsidRPr="002E05B7" w:rsidRDefault="00953BE0" w:rsidP="00D52723">
            <w:pPr>
              <w:rPr>
                <w:b w:val="0"/>
              </w:rPr>
            </w:pPr>
            <w:r>
              <w:rPr>
                <w:b w:val="0"/>
              </w:rPr>
              <w:t>DMA_MPU</w:t>
            </w:r>
            <w:r w:rsidRPr="002E05B7">
              <w:rPr>
                <w:b w:val="0"/>
              </w:rPr>
              <w:t>_ENABLE</w:t>
            </w:r>
          </w:p>
        </w:tc>
        <w:tc>
          <w:tcPr>
            <w:tcW w:w="4008" w:type="dxa"/>
          </w:tcPr>
          <w:p w:rsidR="00953BE0" w:rsidRPr="00D52723" w:rsidRDefault="00953BE0" w:rsidP="002E05B7">
            <w:pPr>
              <w:cnfStyle w:val="000000100000" w:firstRow="0" w:lastRow="0" w:firstColumn="0" w:lastColumn="0" w:oddVBand="0" w:evenVBand="0" w:oddHBand="1" w:evenHBand="0" w:firstRowFirstColumn="0" w:firstRowLastColumn="0" w:lastRowFirstColumn="0" w:lastRowLastColumn="0"/>
            </w:pPr>
            <w:r w:rsidRPr="00514F13">
              <w:t>*See note</w:t>
            </w:r>
          </w:p>
        </w:tc>
        <w:tc>
          <w:tcPr>
            <w:tcW w:w="1333" w:type="dxa"/>
          </w:tcPr>
          <w:p w:rsidR="00953BE0" w:rsidRPr="00953BE0" w:rsidRDefault="00953BE0" w:rsidP="002E05B7">
            <w:pPr>
              <w:cnfStyle w:val="000000100000" w:firstRow="0" w:lastRow="0" w:firstColumn="0" w:lastColumn="0" w:oddVBand="0" w:evenVBand="0" w:oddHBand="1" w:evenHBand="0" w:firstRowFirstColumn="0" w:firstRowLastColumn="0" w:lastRowFirstColumn="0" w:lastRowLastColumn="0"/>
            </w:pPr>
            <w:r w:rsidRPr="00953BE0">
              <w:t>Appinit_cfg.h</w:t>
            </w:r>
          </w:p>
        </w:tc>
      </w:tr>
      <w:tr w:rsidR="00953BE0" w:rsidRPr="002E05B7" w:rsidTr="002E05B7">
        <w:trPr>
          <w:trHeight w:val="322"/>
        </w:trPr>
        <w:tc>
          <w:tcPr>
            <w:cnfStyle w:val="001000000000" w:firstRow="0" w:lastRow="0" w:firstColumn="1" w:lastColumn="0" w:oddVBand="0" w:evenVBand="0" w:oddHBand="0" w:evenHBand="0" w:firstRowFirstColumn="0" w:firstRowLastColumn="0" w:lastRowFirstColumn="0" w:lastRowLastColumn="0"/>
            <w:tcW w:w="3515" w:type="dxa"/>
          </w:tcPr>
          <w:p w:rsidR="00953BE0" w:rsidRPr="002E05B7" w:rsidRDefault="00953BE0" w:rsidP="00D52723">
            <w:pPr>
              <w:rPr>
                <w:b w:val="0"/>
              </w:rPr>
            </w:pPr>
            <w:r w:rsidRPr="002E05B7">
              <w:rPr>
                <w:b w:val="0"/>
              </w:rPr>
              <w:t>N2HET1</w:t>
            </w:r>
            <w:r>
              <w:rPr>
                <w:b w:val="0"/>
              </w:rPr>
              <w:t>TU</w:t>
            </w:r>
            <w:r w:rsidRPr="002E05B7">
              <w:rPr>
                <w:b w:val="0"/>
              </w:rPr>
              <w:t>_</w:t>
            </w:r>
            <w:r>
              <w:rPr>
                <w:b w:val="0"/>
              </w:rPr>
              <w:t>MPU</w:t>
            </w:r>
            <w:r w:rsidRPr="002E05B7">
              <w:rPr>
                <w:b w:val="0"/>
              </w:rPr>
              <w:t>_ENABLE</w:t>
            </w:r>
          </w:p>
        </w:tc>
        <w:tc>
          <w:tcPr>
            <w:tcW w:w="4008" w:type="dxa"/>
          </w:tcPr>
          <w:p w:rsidR="00953BE0" w:rsidRPr="00D52723" w:rsidRDefault="00953BE0" w:rsidP="002E05B7">
            <w:pPr>
              <w:cnfStyle w:val="000000000000" w:firstRow="0" w:lastRow="0" w:firstColumn="0" w:lastColumn="0" w:oddVBand="0" w:evenVBand="0" w:oddHBand="0" w:evenHBand="0" w:firstRowFirstColumn="0" w:firstRowLastColumn="0" w:lastRowFirstColumn="0" w:lastRowLastColumn="0"/>
            </w:pPr>
            <w:r w:rsidRPr="00514F13">
              <w:t>*See note</w:t>
            </w:r>
          </w:p>
        </w:tc>
        <w:tc>
          <w:tcPr>
            <w:tcW w:w="1333" w:type="dxa"/>
          </w:tcPr>
          <w:p w:rsidR="00953BE0" w:rsidRPr="00953BE0" w:rsidRDefault="00953BE0" w:rsidP="002E05B7">
            <w:pPr>
              <w:cnfStyle w:val="000000000000" w:firstRow="0" w:lastRow="0" w:firstColumn="0" w:lastColumn="0" w:oddVBand="0" w:evenVBand="0" w:oddHBand="0" w:evenHBand="0" w:firstRowFirstColumn="0" w:firstRowLastColumn="0" w:lastRowFirstColumn="0" w:lastRowLastColumn="0"/>
            </w:pPr>
            <w:r w:rsidRPr="00953BE0">
              <w:t>Appinit_cfg.h</w:t>
            </w:r>
          </w:p>
        </w:tc>
      </w:tr>
      <w:tr w:rsidR="00953BE0" w:rsidRPr="002E05B7" w:rsidTr="002E05B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515" w:type="dxa"/>
          </w:tcPr>
          <w:p w:rsidR="00953BE0" w:rsidRPr="002E05B7" w:rsidRDefault="00953BE0" w:rsidP="00D52723">
            <w:pPr>
              <w:rPr>
                <w:b w:val="0"/>
              </w:rPr>
            </w:pPr>
            <w:r>
              <w:rPr>
                <w:b w:val="0"/>
              </w:rPr>
              <w:t>N2HET2TU</w:t>
            </w:r>
            <w:r w:rsidRPr="002E05B7">
              <w:rPr>
                <w:b w:val="0"/>
              </w:rPr>
              <w:t>_</w:t>
            </w:r>
            <w:r>
              <w:rPr>
                <w:b w:val="0"/>
              </w:rPr>
              <w:t>MPU</w:t>
            </w:r>
            <w:r w:rsidRPr="002E05B7">
              <w:rPr>
                <w:b w:val="0"/>
              </w:rPr>
              <w:t>_ENABLE</w:t>
            </w:r>
          </w:p>
        </w:tc>
        <w:tc>
          <w:tcPr>
            <w:tcW w:w="4008" w:type="dxa"/>
          </w:tcPr>
          <w:p w:rsidR="00953BE0" w:rsidRPr="00D52723" w:rsidRDefault="00953BE0" w:rsidP="002E05B7">
            <w:pPr>
              <w:cnfStyle w:val="000000100000" w:firstRow="0" w:lastRow="0" w:firstColumn="0" w:lastColumn="0" w:oddVBand="0" w:evenVBand="0" w:oddHBand="1" w:evenHBand="0" w:firstRowFirstColumn="0" w:firstRowLastColumn="0" w:lastRowFirstColumn="0" w:lastRowLastColumn="0"/>
            </w:pPr>
            <w:r w:rsidRPr="00514F13">
              <w:t>*See note</w:t>
            </w:r>
          </w:p>
        </w:tc>
        <w:tc>
          <w:tcPr>
            <w:tcW w:w="1333" w:type="dxa"/>
          </w:tcPr>
          <w:p w:rsidR="00953BE0" w:rsidRPr="00953BE0" w:rsidRDefault="00953BE0" w:rsidP="002E05B7">
            <w:pPr>
              <w:cnfStyle w:val="000000100000" w:firstRow="0" w:lastRow="0" w:firstColumn="0" w:lastColumn="0" w:oddVBand="0" w:evenVBand="0" w:oddHBand="1" w:evenHBand="0" w:firstRowFirstColumn="0" w:firstRowLastColumn="0" w:lastRowFirstColumn="0" w:lastRowLastColumn="0"/>
            </w:pPr>
            <w:r w:rsidRPr="00953BE0">
              <w:t>Appinit_cfg.h</w:t>
            </w:r>
          </w:p>
        </w:tc>
      </w:tr>
    </w:tbl>
    <w:p w:rsidR="006F7ACE" w:rsidRDefault="00D52723">
      <w:pPr>
        <w:rPr>
          <w:ins w:id="17" w:author="Nexteer Employee" w:date="2016-04-20T10:51:00Z"/>
        </w:rPr>
      </w:pPr>
      <w:r>
        <w:t xml:space="preserve">*Note – these enable parameters must be defined for the TMS570_uDiag component.  They should be #defined to either STD_ON or STD_OFF as directed for the specific application/integration project; in </w:t>
      </w:r>
      <w:r>
        <w:lastRenderedPageBreak/>
        <w:t>general they will be on when the corresponding peripheral is used and off when it is not used, but there are application-specific exceptions.  Some of the enable parameters are also used by other components.  In addition, there may be other similar enable parameters used by other components which are not currently used in the uDiag component.</w:t>
      </w:r>
      <w:r w:rsidR="00FE3DF5">
        <w:t xml:space="preserve">  </w:t>
      </w:r>
    </w:p>
    <w:p w:rsidR="00925C10" w:rsidRPr="006F7ACE" w:rsidRDefault="00DC4929">
      <w:ins w:id="18" w:author="Nexteer Employee" w:date="2016-04-21T10:20:00Z">
        <w:r>
          <w:t>The combination of which</w:t>
        </w:r>
      </w:ins>
      <w:ins w:id="19" w:author="Nexteer Employee" w:date="2016-04-21T10:19:00Z">
        <w:r>
          <w:t xml:space="preserve"> enable parameters are enabled, </w:t>
        </w:r>
      </w:ins>
      <w:ins w:id="20" w:author="Nexteer Employee" w:date="2016-04-21T10:21:00Z">
        <w:r>
          <w:t xml:space="preserve">will determine the </w:t>
        </w:r>
      </w:ins>
      <w:ins w:id="21" w:author="Nexteer Employee" w:date="2016-04-21T10:19:00Z">
        <w:r>
          <w:t xml:space="preserve">critical register values for ESMIESR1 </w:t>
        </w:r>
      </w:ins>
      <w:ins w:id="22" w:author="Nexteer Employee" w:date="2016-04-21T10:24:00Z">
        <w:r>
          <w:t xml:space="preserve">and </w:t>
        </w:r>
      </w:ins>
      <w:ins w:id="23" w:author="Nexteer Employee" w:date="2016-04-21T10:21:00Z">
        <w:r>
          <w:t>the peripheral control registers for the respective peripherals; when changing these enables it will be necessary to also change the corresponding critical register checks in the uDiag configuration.  When integrating TMS570_uDiag version</w:t>
        </w:r>
      </w:ins>
      <w:ins w:id="24" w:author="Nexteer Employee" w:date="2016-04-21T10:25:00Z">
        <w:r>
          <w:t xml:space="preserve"> 00</w:t>
        </w:r>
      </w:ins>
      <w:ins w:id="25" w:author="Nexteer Employee" w:date="2016-04-21T10:21:00Z">
        <w:r>
          <w:t xml:space="preserve">0.28 or later into a program that previously had version </w:t>
        </w:r>
      </w:ins>
      <w:ins w:id="26" w:author="Nexteer Employee" w:date="2016-04-21T10:25:00Z">
        <w:r>
          <w:t>00</w:t>
        </w:r>
      </w:ins>
      <w:ins w:id="27" w:author="Nexteer Employee" w:date="2016-04-21T10:21:00Z">
        <w:r>
          <w:t xml:space="preserve">0.27 or earlier, it will also be necessary to change the value for </w:t>
        </w:r>
      </w:ins>
      <w:ins w:id="28" w:author="Nexteer Employee" w:date="2016-04-21T10:23:00Z">
        <w:r w:rsidRPr="00925C10">
          <w:t>ESMIESR1</w:t>
        </w:r>
        <w:r>
          <w:t xml:space="preserve"> </w:t>
        </w:r>
        <w:r>
          <w:t xml:space="preserve"> if</w:t>
        </w:r>
      </w:ins>
      <w:ins w:id="29" w:author="Nexteer Employee" w:date="2016-04-21T10:25:00Z">
        <w:r>
          <w:t xml:space="preserve"> </w:t>
        </w:r>
      </w:ins>
      <w:ins w:id="30" w:author="Nexteer Employee" w:date="2016-04-21T10:23:00Z">
        <w:r>
          <w:t xml:space="preserve"> DCAN2_PARITY_ENABLE is enabled, because version </w:t>
        </w:r>
      </w:ins>
      <w:ins w:id="31" w:author="Nexteer Employee" w:date="2016-04-21T10:25:00Z">
        <w:r>
          <w:t>00</w:t>
        </w:r>
      </w:ins>
      <w:ins w:id="32" w:author="Nexteer Employee" w:date="2016-04-21T10:23:00Z">
        <w:r>
          <w:t>0.28 corrected the ESM setting when CAN2 parity is enabled.</w:t>
        </w:r>
      </w:ins>
    </w:p>
    <w:p w:rsidR="00C918D1" w:rsidRDefault="0034046E" w:rsidP="00C918D1">
      <w:pPr>
        <w:pStyle w:val="Heading1"/>
      </w:pPr>
      <w:bookmarkStart w:id="33" w:name="_Toc384901142"/>
      <w:r>
        <w:t>Integration</w:t>
      </w:r>
      <w:bookmarkEnd w:id="33"/>
    </w:p>
    <w:p w:rsidR="00701150" w:rsidRDefault="00B82469" w:rsidP="00836AC1">
      <w:pPr>
        <w:pStyle w:val="Heading2"/>
      </w:pPr>
      <w:bookmarkStart w:id="34" w:name="_Toc384901143"/>
      <w:r>
        <w:t xml:space="preserve">Required </w:t>
      </w:r>
      <w:r w:rsidR="00701150">
        <w:t>Global Data</w:t>
      </w:r>
      <w:r>
        <w:t xml:space="preserve"> Inputs</w:t>
      </w:r>
      <w:bookmarkEnd w:id="34"/>
    </w:p>
    <w:p w:rsidR="00E17CA7" w:rsidRDefault="00F15676" w:rsidP="00701150">
      <w:r>
        <w:t>&lt;Mention any global variable that this component requires f</w:t>
      </w:r>
      <w:r w:rsidR="00FE3DF5">
        <w:t>rom</w:t>
      </w:r>
      <w:r>
        <w:t xml:space="preserve"> other components&gt;</w:t>
      </w:r>
    </w:p>
    <w:p w:rsidR="007104B4" w:rsidRDefault="007104B4" w:rsidP="00701150">
      <w:r w:rsidRPr="00B11E95">
        <w:t>ResetCause_Cnt_Enum</w:t>
      </w:r>
    </w:p>
    <w:p w:rsidR="00FE3DF5" w:rsidRDefault="00FE3DF5" w:rsidP="00701150">
      <w:r>
        <w:t>Dma_DmaRstFail_Cnt_G_lgc (when DMA_MPU_ENABLE is set to STD_ON)</w:t>
      </w:r>
    </w:p>
    <w:p w:rsidR="00FE3DF5" w:rsidRPr="00B11E95" w:rsidRDefault="00FE3DF5" w:rsidP="00701150">
      <w:r>
        <w:t>Nhet_Htu1RstFail_Cnt_G_lgc (when N2HET1TU_MPU_ENABLE is set to STD_ON)</w:t>
      </w:r>
    </w:p>
    <w:p w:rsidR="00FE3DF5" w:rsidRPr="00B11E95" w:rsidRDefault="00FE3DF5" w:rsidP="00FE3DF5">
      <w:r>
        <w:t>Nhet_Htu2</w:t>
      </w:r>
      <w:r w:rsidR="00B402E8">
        <w:t>RstFail_Cnt_G_lgc (when N2HET2</w:t>
      </w:r>
      <w:r>
        <w:t>TU_MPU_ENABLE is set to STD_ON)</w:t>
      </w:r>
    </w:p>
    <w:p w:rsidR="007104B4" w:rsidRDefault="007104B4" w:rsidP="00701150"/>
    <w:p w:rsidR="00B82469" w:rsidRDefault="00B82469" w:rsidP="00B82469">
      <w:pPr>
        <w:pStyle w:val="Heading2"/>
      </w:pPr>
      <w:bookmarkStart w:id="35" w:name="_Toc384901144"/>
      <w:r>
        <w:t>Optional Global Data Inputs</w:t>
      </w:r>
      <w:bookmarkEnd w:id="35"/>
    </w:p>
    <w:p w:rsidR="00B82469" w:rsidRDefault="00B82469" w:rsidP="00B82469">
      <w:r>
        <w:t>&lt;Mention any global variable that this component requires for other components&gt;</w:t>
      </w:r>
    </w:p>
    <w:p w:rsidR="00B82469" w:rsidRDefault="00B82469" w:rsidP="00701150"/>
    <w:p w:rsidR="00836AC1" w:rsidRDefault="00783C14" w:rsidP="00836AC1">
      <w:pPr>
        <w:pStyle w:val="Heading2"/>
      </w:pPr>
      <w:bookmarkStart w:id="36" w:name="_Toc384901145"/>
      <w:r>
        <w:t xml:space="preserve">Specific </w:t>
      </w:r>
      <w:r w:rsidR="00DC10CD">
        <w:t>Include Path</w:t>
      </w:r>
      <w:r>
        <w:t xml:space="preserve"> present</w:t>
      </w:r>
      <w:bookmarkEnd w:id="36"/>
    </w:p>
    <w:p w:rsidR="006F7ACE" w:rsidRDefault="00F15676">
      <w:pPr>
        <w:spacing w:after="0"/>
      </w:pPr>
      <w:r>
        <w:t>&lt;</w:t>
      </w:r>
      <w:r w:rsidR="00783C14">
        <w:t>Yes</w:t>
      </w:r>
      <w:r w:rsidR="00F638B9">
        <w:t>&gt;</w:t>
      </w:r>
    </w:p>
    <w:p w:rsidR="004527BC" w:rsidRDefault="004527BC">
      <w:pPr>
        <w:spacing w:after="0"/>
        <w:rPr>
          <w:rFonts w:ascii="Arial" w:hAnsi="Arial"/>
          <w:b/>
          <w:kern w:val="28"/>
          <w:sz w:val="28"/>
        </w:rPr>
      </w:pPr>
    </w:p>
    <w:p w:rsidR="005C2A99" w:rsidRDefault="005C2A99" w:rsidP="005C2A99">
      <w:pPr>
        <w:pStyle w:val="Heading1"/>
      </w:pPr>
      <w:bookmarkStart w:id="37" w:name="_Ref360002630"/>
      <w:bookmarkStart w:id="38" w:name="_Toc384901146"/>
      <w:r>
        <w:t>Runnable Scheduling</w:t>
      </w:r>
      <w:bookmarkEnd w:id="37"/>
      <w:bookmarkEnd w:id="38"/>
      <w:r w:rsidR="00783C14">
        <w:t xml:space="preserve"> </w:t>
      </w:r>
    </w:p>
    <w:p w:rsidR="005C2A99" w:rsidRDefault="005C2A99" w:rsidP="005C2A99">
      <w:r>
        <w:t>This section specifies the required runnable scheduling.</w:t>
      </w:r>
    </w:p>
    <w:p w:rsidR="00ED15E6" w:rsidRDefault="00ED15E6">
      <w:pPr>
        <w:spacing w:after="0"/>
      </w:pPr>
    </w:p>
    <w:tbl>
      <w:tblPr>
        <w:tblStyle w:val="LightList-Accent11"/>
        <w:tblW w:w="0" w:type="auto"/>
        <w:tblLook w:val="04A0" w:firstRow="1" w:lastRow="0" w:firstColumn="1" w:lastColumn="0" w:noHBand="0" w:noVBand="1"/>
      </w:tblPr>
      <w:tblGrid>
        <w:gridCol w:w="2372"/>
        <w:gridCol w:w="4230"/>
        <w:gridCol w:w="2254"/>
      </w:tblGrid>
      <w:tr w:rsidR="00F638B9" w:rsidTr="00AC7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tcPr>
          <w:p w:rsidR="00F638B9" w:rsidRDefault="00F638B9" w:rsidP="00DD1D40">
            <w:r>
              <w:t>Init</w:t>
            </w:r>
          </w:p>
        </w:tc>
        <w:tc>
          <w:tcPr>
            <w:tcW w:w="4245" w:type="dxa"/>
          </w:tcPr>
          <w:p w:rsidR="00F638B9" w:rsidRDefault="00F638B9" w:rsidP="00DD1D40">
            <w:pPr>
              <w:cnfStyle w:val="100000000000" w:firstRow="1" w:lastRow="0" w:firstColumn="0" w:lastColumn="0" w:oddVBand="0" w:evenVBand="0" w:oddHBand="0" w:evenHBand="0" w:firstRowFirstColumn="0" w:firstRowLastColumn="0" w:lastRowFirstColumn="0" w:lastRowLastColumn="0"/>
            </w:pPr>
            <w:r>
              <w:t>Scheduling Requirements</w:t>
            </w:r>
          </w:p>
        </w:tc>
        <w:tc>
          <w:tcPr>
            <w:tcW w:w="2261" w:type="dxa"/>
          </w:tcPr>
          <w:p w:rsidR="00F638B9" w:rsidRDefault="00F638B9" w:rsidP="00DD1D40">
            <w:pPr>
              <w:cnfStyle w:val="100000000000" w:firstRow="1" w:lastRow="0" w:firstColumn="0" w:lastColumn="0" w:oddVBand="0" w:evenVBand="0" w:oddHBand="0" w:evenHBand="0" w:firstRowFirstColumn="0" w:firstRowLastColumn="0" w:lastRowFirstColumn="0" w:lastRowLastColumn="0"/>
            </w:pPr>
            <w:r>
              <w:t>Trigger</w:t>
            </w:r>
          </w:p>
        </w:tc>
      </w:tr>
      <w:tr w:rsidR="00D75100" w:rsidTr="00AC7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tcPr>
          <w:p w:rsidR="00D75100" w:rsidRPr="00B11E95" w:rsidRDefault="00D75100" w:rsidP="00F638B9">
            <w:r w:rsidRPr="006A1799">
              <w:t>uDiagCCRM_Init</w:t>
            </w:r>
          </w:p>
        </w:tc>
        <w:tc>
          <w:tcPr>
            <w:tcW w:w="4245" w:type="dxa"/>
          </w:tcPr>
          <w:p w:rsidR="00D75100" w:rsidRDefault="00D75100" w:rsidP="00596038">
            <w:pPr>
              <w:cnfStyle w:val="000000100000" w:firstRow="0" w:lastRow="0" w:firstColumn="0" w:lastColumn="0" w:oddVBand="0" w:evenVBand="0" w:oddHBand="1" w:evenHBand="0" w:firstRowFirstColumn="0" w:firstRowLastColumn="0" w:lastRowFirstColumn="0" w:lastRowLastColumn="0"/>
            </w:pPr>
            <w:r>
              <w:t>Before the OS is started</w:t>
            </w:r>
          </w:p>
        </w:tc>
        <w:tc>
          <w:tcPr>
            <w:tcW w:w="2261" w:type="dxa"/>
          </w:tcPr>
          <w:p w:rsidR="00D75100" w:rsidRDefault="00D75100" w:rsidP="00DD1D40">
            <w:pPr>
              <w:cnfStyle w:val="000000100000" w:firstRow="0" w:lastRow="0" w:firstColumn="0" w:lastColumn="0" w:oddVBand="0" w:evenVBand="0" w:oddHBand="1" w:evenHBand="0" w:firstRowFirstColumn="0" w:firstRowLastColumn="0" w:lastRowFirstColumn="0" w:lastRowLastColumn="0"/>
            </w:pPr>
            <w:r>
              <w:t>ECU Startup</w:t>
            </w:r>
          </w:p>
        </w:tc>
      </w:tr>
      <w:tr w:rsidR="00D75100" w:rsidTr="00AC7A82">
        <w:tc>
          <w:tcPr>
            <w:cnfStyle w:val="001000000000" w:firstRow="0" w:lastRow="0" w:firstColumn="1" w:lastColumn="0" w:oddVBand="0" w:evenVBand="0" w:oddHBand="0" w:evenHBand="0" w:firstRowFirstColumn="0" w:firstRowLastColumn="0" w:lastRowFirstColumn="0" w:lastRowLastColumn="0"/>
            <w:tcW w:w="2350" w:type="dxa"/>
          </w:tcPr>
          <w:p w:rsidR="00D75100" w:rsidRPr="00B11E95" w:rsidRDefault="00875F6A" w:rsidP="00F638B9">
            <w:r w:rsidRPr="00875F6A">
              <w:t>uDiagClockMonitor_Init</w:t>
            </w:r>
          </w:p>
        </w:tc>
        <w:tc>
          <w:tcPr>
            <w:tcW w:w="4245" w:type="dxa"/>
          </w:tcPr>
          <w:p w:rsidR="00D75100" w:rsidRDefault="00D75100" w:rsidP="00596038">
            <w:pPr>
              <w:cnfStyle w:val="000000000000" w:firstRow="0" w:lastRow="0" w:firstColumn="0" w:lastColumn="0" w:oddVBand="0" w:evenVBand="0" w:oddHBand="0" w:evenHBand="0" w:firstRowFirstColumn="0" w:firstRowLastColumn="0" w:lastRowFirstColumn="0" w:lastRowLastColumn="0"/>
            </w:pPr>
            <w:r>
              <w:t>Before the OS is started</w:t>
            </w:r>
          </w:p>
        </w:tc>
        <w:tc>
          <w:tcPr>
            <w:tcW w:w="2261" w:type="dxa"/>
          </w:tcPr>
          <w:p w:rsidR="00D75100" w:rsidRDefault="00D75100" w:rsidP="00DD1D40">
            <w:pPr>
              <w:cnfStyle w:val="000000000000" w:firstRow="0" w:lastRow="0" w:firstColumn="0" w:lastColumn="0" w:oddVBand="0" w:evenVBand="0" w:oddHBand="0" w:evenHBand="0" w:firstRowFirstColumn="0" w:firstRowLastColumn="0" w:lastRowFirstColumn="0" w:lastRowLastColumn="0"/>
            </w:pPr>
            <w:r>
              <w:t>ECU Startup</w:t>
            </w:r>
          </w:p>
        </w:tc>
      </w:tr>
      <w:tr w:rsidR="00D75100" w:rsidTr="00AC7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tcPr>
          <w:p w:rsidR="00D75100" w:rsidRPr="00B11E95" w:rsidRDefault="00875F6A" w:rsidP="00F638B9">
            <w:r w:rsidRPr="00875F6A">
              <w:t>uDiagECC_Init</w:t>
            </w:r>
          </w:p>
        </w:tc>
        <w:tc>
          <w:tcPr>
            <w:tcW w:w="4245" w:type="dxa"/>
          </w:tcPr>
          <w:p w:rsidR="00D75100" w:rsidRDefault="00D75100" w:rsidP="00596038">
            <w:pPr>
              <w:cnfStyle w:val="000000100000" w:firstRow="0" w:lastRow="0" w:firstColumn="0" w:lastColumn="0" w:oddVBand="0" w:evenVBand="0" w:oddHBand="1" w:evenHBand="0" w:firstRowFirstColumn="0" w:firstRowLastColumn="0" w:lastRowFirstColumn="0" w:lastRowLastColumn="0"/>
            </w:pPr>
            <w:r>
              <w:t>Before the OS is started</w:t>
            </w:r>
          </w:p>
        </w:tc>
        <w:tc>
          <w:tcPr>
            <w:tcW w:w="2261" w:type="dxa"/>
          </w:tcPr>
          <w:p w:rsidR="00D75100" w:rsidRDefault="00D75100" w:rsidP="00DD1D40">
            <w:pPr>
              <w:cnfStyle w:val="000000100000" w:firstRow="0" w:lastRow="0" w:firstColumn="0" w:lastColumn="0" w:oddVBand="0" w:evenVBand="0" w:oddHBand="1" w:evenHBand="0" w:firstRowFirstColumn="0" w:firstRowLastColumn="0" w:lastRowFirstColumn="0" w:lastRowLastColumn="0"/>
            </w:pPr>
            <w:r>
              <w:t>ECU Startup</w:t>
            </w:r>
          </w:p>
        </w:tc>
      </w:tr>
      <w:tr w:rsidR="00D75100" w:rsidTr="00AC7A82">
        <w:tc>
          <w:tcPr>
            <w:cnfStyle w:val="001000000000" w:firstRow="0" w:lastRow="0" w:firstColumn="1" w:lastColumn="0" w:oddVBand="0" w:evenVBand="0" w:oddHBand="0" w:evenHBand="0" w:firstRowFirstColumn="0" w:firstRowLastColumn="0" w:lastRowFirstColumn="0" w:lastRowLastColumn="0"/>
            <w:tcW w:w="2350" w:type="dxa"/>
          </w:tcPr>
          <w:p w:rsidR="00D75100" w:rsidRPr="00B11E95" w:rsidRDefault="00875F6A" w:rsidP="00F638B9">
            <w:r w:rsidRPr="00875F6A">
              <w:t>uDiagESM</w:t>
            </w:r>
            <w:r w:rsidR="00D75100" w:rsidRPr="006A1799">
              <w:t>_Init</w:t>
            </w:r>
          </w:p>
        </w:tc>
        <w:tc>
          <w:tcPr>
            <w:tcW w:w="4245" w:type="dxa"/>
          </w:tcPr>
          <w:p w:rsidR="00D75100" w:rsidRDefault="00D75100" w:rsidP="00596038">
            <w:pPr>
              <w:cnfStyle w:val="000000000000" w:firstRow="0" w:lastRow="0" w:firstColumn="0" w:lastColumn="0" w:oddVBand="0" w:evenVBand="0" w:oddHBand="0" w:evenHBand="0" w:firstRowFirstColumn="0" w:firstRowLastColumn="0" w:lastRowFirstColumn="0" w:lastRowLastColumn="0"/>
            </w:pPr>
            <w:r>
              <w:t>Before the OS is started</w:t>
            </w:r>
          </w:p>
        </w:tc>
        <w:tc>
          <w:tcPr>
            <w:tcW w:w="2261" w:type="dxa"/>
          </w:tcPr>
          <w:p w:rsidR="00D75100" w:rsidRDefault="00D75100" w:rsidP="00DD1D40">
            <w:pPr>
              <w:cnfStyle w:val="000000000000" w:firstRow="0" w:lastRow="0" w:firstColumn="0" w:lastColumn="0" w:oddVBand="0" w:evenVBand="0" w:oddHBand="0" w:evenHBand="0" w:firstRowFirstColumn="0" w:firstRowLastColumn="0" w:lastRowFirstColumn="0" w:lastRowLastColumn="0"/>
            </w:pPr>
            <w:r>
              <w:t>ECU Startup</w:t>
            </w:r>
          </w:p>
        </w:tc>
      </w:tr>
      <w:tr w:rsidR="00D75100" w:rsidTr="00AC7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tcPr>
          <w:p w:rsidR="00D75100" w:rsidRPr="00B11E95" w:rsidRDefault="00875F6A" w:rsidP="00F638B9">
            <w:r w:rsidRPr="00875F6A">
              <w:t>uDiagIOMM</w:t>
            </w:r>
            <w:r w:rsidR="00D75100" w:rsidRPr="006A1799">
              <w:t>_Init</w:t>
            </w:r>
          </w:p>
        </w:tc>
        <w:tc>
          <w:tcPr>
            <w:tcW w:w="4245" w:type="dxa"/>
          </w:tcPr>
          <w:p w:rsidR="00D75100" w:rsidRDefault="00D75100" w:rsidP="00596038">
            <w:pPr>
              <w:cnfStyle w:val="000000100000" w:firstRow="0" w:lastRow="0" w:firstColumn="0" w:lastColumn="0" w:oddVBand="0" w:evenVBand="0" w:oddHBand="1" w:evenHBand="0" w:firstRowFirstColumn="0" w:firstRowLastColumn="0" w:lastRowFirstColumn="0" w:lastRowLastColumn="0"/>
            </w:pPr>
            <w:r>
              <w:t>Before the OS is started</w:t>
            </w:r>
          </w:p>
        </w:tc>
        <w:tc>
          <w:tcPr>
            <w:tcW w:w="2261" w:type="dxa"/>
          </w:tcPr>
          <w:p w:rsidR="00D75100" w:rsidRDefault="00D75100" w:rsidP="00DD1D40">
            <w:pPr>
              <w:cnfStyle w:val="000000100000" w:firstRow="0" w:lastRow="0" w:firstColumn="0" w:lastColumn="0" w:oddVBand="0" w:evenVBand="0" w:oddHBand="1" w:evenHBand="0" w:firstRowFirstColumn="0" w:firstRowLastColumn="0" w:lastRowFirstColumn="0" w:lastRowLastColumn="0"/>
            </w:pPr>
            <w:r>
              <w:t>ECU Startup</w:t>
            </w:r>
          </w:p>
        </w:tc>
      </w:tr>
      <w:tr w:rsidR="00D75100" w:rsidTr="00AC7A82">
        <w:tc>
          <w:tcPr>
            <w:cnfStyle w:val="001000000000" w:firstRow="0" w:lastRow="0" w:firstColumn="1" w:lastColumn="0" w:oddVBand="0" w:evenVBand="0" w:oddHBand="0" w:evenHBand="0" w:firstRowFirstColumn="0" w:firstRowLastColumn="0" w:lastRowFirstColumn="0" w:lastRowLastColumn="0"/>
            <w:tcW w:w="2350" w:type="dxa"/>
          </w:tcPr>
          <w:p w:rsidR="00D75100" w:rsidRPr="00B11E95" w:rsidRDefault="00875F6A" w:rsidP="00F638B9">
            <w:r w:rsidRPr="00875F6A">
              <w:lastRenderedPageBreak/>
              <w:t>uDiagParity</w:t>
            </w:r>
            <w:r w:rsidR="00D75100" w:rsidRPr="006A1799">
              <w:t>_Init</w:t>
            </w:r>
          </w:p>
        </w:tc>
        <w:tc>
          <w:tcPr>
            <w:tcW w:w="4245" w:type="dxa"/>
          </w:tcPr>
          <w:p w:rsidR="00D75100" w:rsidRDefault="00D75100" w:rsidP="00596038">
            <w:pPr>
              <w:cnfStyle w:val="000000000000" w:firstRow="0" w:lastRow="0" w:firstColumn="0" w:lastColumn="0" w:oddVBand="0" w:evenVBand="0" w:oddHBand="0" w:evenHBand="0" w:firstRowFirstColumn="0" w:firstRowLastColumn="0" w:lastRowFirstColumn="0" w:lastRowLastColumn="0"/>
            </w:pPr>
            <w:r>
              <w:t>Before the OS is started</w:t>
            </w:r>
          </w:p>
        </w:tc>
        <w:tc>
          <w:tcPr>
            <w:tcW w:w="2261" w:type="dxa"/>
          </w:tcPr>
          <w:p w:rsidR="00D75100" w:rsidRDefault="00D75100" w:rsidP="00DD1D40">
            <w:pPr>
              <w:cnfStyle w:val="000000000000" w:firstRow="0" w:lastRow="0" w:firstColumn="0" w:lastColumn="0" w:oddVBand="0" w:evenVBand="0" w:oddHBand="0" w:evenHBand="0" w:firstRowFirstColumn="0" w:firstRowLastColumn="0" w:lastRowFirstColumn="0" w:lastRowLastColumn="0"/>
            </w:pPr>
            <w:r>
              <w:t>ECU Startup</w:t>
            </w:r>
          </w:p>
        </w:tc>
      </w:tr>
      <w:tr w:rsidR="00AC7A82" w:rsidTr="00AC7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tcPr>
          <w:p w:rsidR="00AC7A82" w:rsidRPr="00875F6A" w:rsidRDefault="00AC7A82" w:rsidP="00AC7A82">
            <w:r w:rsidRPr="00875F6A">
              <w:t>uDiagP</w:t>
            </w:r>
            <w:r>
              <w:t>eriphMPU</w:t>
            </w:r>
            <w:r w:rsidRPr="006A1799">
              <w:t>_Init</w:t>
            </w:r>
          </w:p>
        </w:tc>
        <w:tc>
          <w:tcPr>
            <w:tcW w:w="4245" w:type="dxa"/>
          </w:tcPr>
          <w:p w:rsidR="00AC7A82" w:rsidRDefault="00AC7A82" w:rsidP="00596038">
            <w:pPr>
              <w:cnfStyle w:val="000000100000" w:firstRow="0" w:lastRow="0" w:firstColumn="0" w:lastColumn="0" w:oddVBand="0" w:evenVBand="0" w:oddHBand="1" w:evenHBand="0" w:firstRowFirstColumn="0" w:firstRowLastColumn="0" w:lastRowFirstColumn="0" w:lastRowLastColumn="0"/>
            </w:pPr>
            <w:r>
              <w:t>Before the OS is started</w:t>
            </w:r>
          </w:p>
        </w:tc>
        <w:tc>
          <w:tcPr>
            <w:tcW w:w="2261" w:type="dxa"/>
          </w:tcPr>
          <w:p w:rsidR="00AC7A82" w:rsidRDefault="00AC7A82" w:rsidP="00DD1D40">
            <w:pPr>
              <w:cnfStyle w:val="000000100000" w:firstRow="0" w:lastRow="0" w:firstColumn="0" w:lastColumn="0" w:oddVBand="0" w:evenVBand="0" w:oddHBand="1" w:evenHBand="0" w:firstRowFirstColumn="0" w:firstRowLastColumn="0" w:lastRowFirstColumn="0" w:lastRowLastColumn="0"/>
            </w:pPr>
            <w:r>
              <w:t>ECU Startup</w:t>
            </w:r>
          </w:p>
        </w:tc>
      </w:tr>
      <w:tr w:rsidR="00D75100" w:rsidTr="00AC7A82">
        <w:tc>
          <w:tcPr>
            <w:cnfStyle w:val="001000000000" w:firstRow="0" w:lastRow="0" w:firstColumn="1" w:lastColumn="0" w:oddVBand="0" w:evenVBand="0" w:oddHBand="0" w:evenHBand="0" w:firstRowFirstColumn="0" w:firstRowLastColumn="0" w:lastRowFirstColumn="0" w:lastRowLastColumn="0"/>
            <w:tcW w:w="2350" w:type="dxa"/>
          </w:tcPr>
          <w:p w:rsidR="00D75100" w:rsidRPr="00B11E95" w:rsidRDefault="00875F6A" w:rsidP="00F638B9">
            <w:r w:rsidRPr="00875F6A">
              <w:t>uDiagStaticRegs</w:t>
            </w:r>
            <w:r w:rsidR="00D75100" w:rsidRPr="006A1799">
              <w:t>_Init</w:t>
            </w:r>
          </w:p>
        </w:tc>
        <w:tc>
          <w:tcPr>
            <w:tcW w:w="4245" w:type="dxa"/>
          </w:tcPr>
          <w:p w:rsidR="00D75100" w:rsidRDefault="00D75100" w:rsidP="00596038">
            <w:pPr>
              <w:cnfStyle w:val="000000000000" w:firstRow="0" w:lastRow="0" w:firstColumn="0" w:lastColumn="0" w:oddVBand="0" w:evenVBand="0" w:oddHBand="0" w:evenHBand="0" w:firstRowFirstColumn="0" w:firstRowLastColumn="0" w:lastRowFirstColumn="0" w:lastRowLastColumn="0"/>
            </w:pPr>
            <w:r>
              <w:t>Before the OS is started</w:t>
            </w:r>
          </w:p>
        </w:tc>
        <w:tc>
          <w:tcPr>
            <w:tcW w:w="2261" w:type="dxa"/>
          </w:tcPr>
          <w:p w:rsidR="00D75100" w:rsidRDefault="00D75100" w:rsidP="00DD1D40">
            <w:pPr>
              <w:cnfStyle w:val="000000000000" w:firstRow="0" w:lastRow="0" w:firstColumn="0" w:lastColumn="0" w:oddVBand="0" w:evenVBand="0" w:oddHBand="0" w:evenHBand="0" w:firstRowFirstColumn="0" w:firstRowLastColumn="0" w:lastRowFirstColumn="0" w:lastRowLastColumn="0"/>
            </w:pPr>
            <w:r>
              <w:t>ECU Startup</w:t>
            </w:r>
          </w:p>
        </w:tc>
      </w:tr>
      <w:tr w:rsidR="00D75100" w:rsidTr="00AC7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tcPr>
          <w:p w:rsidR="00D75100" w:rsidRPr="00B11E95" w:rsidRDefault="00875F6A" w:rsidP="00F638B9">
            <w:r w:rsidRPr="00875F6A">
              <w:t>uDiagVIM</w:t>
            </w:r>
            <w:r w:rsidR="00D75100" w:rsidRPr="006A1799">
              <w:t>_Init</w:t>
            </w:r>
          </w:p>
        </w:tc>
        <w:tc>
          <w:tcPr>
            <w:tcW w:w="4245" w:type="dxa"/>
          </w:tcPr>
          <w:p w:rsidR="00D75100" w:rsidRDefault="00D75100" w:rsidP="00596038">
            <w:pPr>
              <w:cnfStyle w:val="000000100000" w:firstRow="0" w:lastRow="0" w:firstColumn="0" w:lastColumn="0" w:oddVBand="0" w:evenVBand="0" w:oddHBand="1" w:evenHBand="0" w:firstRowFirstColumn="0" w:firstRowLastColumn="0" w:lastRowFirstColumn="0" w:lastRowLastColumn="0"/>
            </w:pPr>
            <w:r>
              <w:t>Before the OS is started</w:t>
            </w:r>
          </w:p>
        </w:tc>
        <w:tc>
          <w:tcPr>
            <w:tcW w:w="2261" w:type="dxa"/>
          </w:tcPr>
          <w:p w:rsidR="00D75100" w:rsidRDefault="00D75100" w:rsidP="00DD1D40">
            <w:pPr>
              <w:cnfStyle w:val="000000100000" w:firstRow="0" w:lastRow="0" w:firstColumn="0" w:lastColumn="0" w:oddVBand="0" w:evenVBand="0" w:oddHBand="1" w:evenHBand="0" w:firstRowFirstColumn="0" w:firstRowLastColumn="0" w:lastRowFirstColumn="0" w:lastRowLastColumn="0"/>
            </w:pPr>
            <w:r>
              <w:t>ECU Startup</w:t>
            </w:r>
          </w:p>
        </w:tc>
      </w:tr>
      <w:tr w:rsidR="00D75100" w:rsidTr="00AC7A82">
        <w:tc>
          <w:tcPr>
            <w:cnfStyle w:val="001000000000" w:firstRow="0" w:lastRow="0" w:firstColumn="1" w:lastColumn="0" w:oddVBand="0" w:evenVBand="0" w:oddHBand="0" w:evenHBand="0" w:firstRowFirstColumn="0" w:firstRowLastColumn="0" w:lastRowFirstColumn="0" w:lastRowLastColumn="0"/>
            <w:tcW w:w="2350" w:type="dxa"/>
          </w:tcPr>
          <w:p w:rsidR="00D75100" w:rsidRPr="00B11E95" w:rsidRDefault="00D75100" w:rsidP="00F638B9">
            <w:pPr>
              <w:rPr>
                <w:b w:val="0"/>
              </w:rPr>
            </w:pPr>
            <w:r w:rsidRPr="00B11E95">
              <w:rPr>
                <w:b w:val="0"/>
              </w:rPr>
              <w:t>uDiagFPU_Init1</w:t>
            </w:r>
            <w:r w:rsidR="00AC7CD7">
              <w:rPr>
                <w:b w:val="0"/>
              </w:rPr>
              <w:t>*</w:t>
            </w:r>
          </w:p>
        </w:tc>
        <w:tc>
          <w:tcPr>
            <w:tcW w:w="4245" w:type="dxa"/>
          </w:tcPr>
          <w:p w:rsidR="00D75100" w:rsidRDefault="00D75100" w:rsidP="00596038">
            <w:pPr>
              <w:cnfStyle w:val="000000000000" w:firstRow="0" w:lastRow="0" w:firstColumn="0" w:lastColumn="0" w:oddVBand="0" w:evenVBand="0" w:oddHBand="0" w:evenHBand="0" w:firstRowFirstColumn="0" w:firstRowLastColumn="0" w:lastRowFirstColumn="0" w:lastRowLastColumn="0"/>
            </w:pPr>
            <w:r>
              <w:t xml:space="preserve"> Before the OS is started</w:t>
            </w:r>
          </w:p>
        </w:tc>
        <w:tc>
          <w:tcPr>
            <w:tcW w:w="2261" w:type="dxa"/>
          </w:tcPr>
          <w:p w:rsidR="00D75100" w:rsidRDefault="00D75100" w:rsidP="00DD1D40">
            <w:pPr>
              <w:cnfStyle w:val="000000000000" w:firstRow="0" w:lastRow="0" w:firstColumn="0" w:lastColumn="0" w:oddVBand="0" w:evenVBand="0" w:oddHBand="0" w:evenHBand="0" w:firstRowFirstColumn="0" w:firstRowLastColumn="0" w:lastRowFirstColumn="0" w:lastRowLastColumn="0"/>
            </w:pPr>
            <w:r>
              <w:t>ECU Startup</w:t>
            </w:r>
          </w:p>
        </w:tc>
      </w:tr>
      <w:tr w:rsidR="00D75100" w:rsidTr="00AC7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tcPr>
          <w:p w:rsidR="00D75100" w:rsidRPr="0037248A" w:rsidRDefault="00D75100" w:rsidP="00596038">
            <w:pPr>
              <w:rPr>
                <w:b w:val="0"/>
              </w:rPr>
            </w:pPr>
            <w:r w:rsidRPr="0037248A">
              <w:rPr>
                <w:b w:val="0"/>
              </w:rPr>
              <w:t>uDiagFPU_Init</w:t>
            </w:r>
            <w:r>
              <w:rPr>
                <w:b w:val="0"/>
              </w:rPr>
              <w:t>2</w:t>
            </w:r>
            <w:r w:rsidR="00AC7CD7">
              <w:rPr>
                <w:b w:val="0"/>
              </w:rPr>
              <w:t>*</w:t>
            </w:r>
          </w:p>
        </w:tc>
        <w:tc>
          <w:tcPr>
            <w:tcW w:w="4245" w:type="dxa"/>
          </w:tcPr>
          <w:p w:rsidR="00D75100" w:rsidRDefault="00D75100">
            <w:pPr>
              <w:cnfStyle w:val="000000100000" w:firstRow="0" w:lastRow="0" w:firstColumn="0" w:lastColumn="0" w:oddVBand="0" w:evenVBand="0" w:oddHBand="1" w:evenHBand="0" w:firstRowFirstColumn="0" w:firstRowLastColumn="0" w:lastRowFirstColumn="0" w:lastRowLastColumn="0"/>
            </w:pPr>
            <w:r>
              <w:t xml:space="preserve"> After the OS is started, before any code that uses floating point</w:t>
            </w:r>
          </w:p>
        </w:tc>
        <w:tc>
          <w:tcPr>
            <w:tcW w:w="2261" w:type="dxa"/>
          </w:tcPr>
          <w:p w:rsidR="00D75100" w:rsidRDefault="00D75100" w:rsidP="0037248A">
            <w:pPr>
              <w:cnfStyle w:val="000000100000" w:firstRow="0" w:lastRow="0" w:firstColumn="0" w:lastColumn="0" w:oddVBand="0" w:evenVBand="0" w:oddHBand="1" w:evenHBand="0" w:firstRowFirstColumn="0" w:firstRowLastColumn="0" w:lastRowFirstColumn="0" w:lastRowLastColumn="0"/>
            </w:pPr>
            <w:r>
              <w:t>ECU Startup</w:t>
            </w:r>
          </w:p>
        </w:tc>
      </w:tr>
      <w:tr w:rsidR="00B402E8" w:rsidTr="001B42A5">
        <w:tc>
          <w:tcPr>
            <w:cnfStyle w:val="001000000000" w:firstRow="0" w:lastRow="0" w:firstColumn="1" w:lastColumn="0" w:oddVBand="0" w:evenVBand="0" w:oddHBand="0" w:evenHBand="0" w:firstRowFirstColumn="0" w:firstRowLastColumn="0" w:lastRowFirstColumn="0" w:lastRowLastColumn="0"/>
            <w:tcW w:w="2350" w:type="dxa"/>
          </w:tcPr>
          <w:p w:rsidR="00B402E8" w:rsidRPr="0037248A" w:rsidRDefault="00B402E8">
            <w:r w:rsidRPr="00B402E8">
              <w:t>uDiag</w:t>
            </w:r>
            <w:r>
              <w:t>PeriphStartup</w:t>
            </w:r>
            <w:r w:rsidRPr="00B402E8">
              <w:t>_Init</w:t>
            </w:r>
          </w:p>
        </w:tc>
        <w:tc>
          <w:tcPr>
            <w:tcW w:w="4245" w:type="dxa"/>
          </w:tcPr>
          <w:p w:rsidR="00B402E8" w:rsidRDefault="00B402E8" w:rsidP="001B42A5">
            <w:pPr>
              <w:cnfStyle w:val="000000000000" w:firstRow="0" w:lastRow="0" w:firstColumn="0" w:lastColumn="0" w:oddVBand="0" w:evenVBand="0" w:oddHBand="0" w:evenHBand="0" w:firstRowFirstColumn="0" w:firstRowLastColumn="0" w:lastRowFirstColumn="0" w:lastRowLastColumn="0"/>
            </w:pPr>
            <w:r>
              <w:t>After DiagMgr initialization</w:t>
            </w:r>
          </w:p>
        </w:tc>
        <w:tc>
          <w:tcPr>
            <w:tcW w:w="2261" w:type="dxa"/>
          </w:tcPr>
          <w:p w:rsidR="00B402E8" w:rsidRDefault="00B402E8" w:rsidP="001B42A5">
            <w:pPr>
              <w:cnfStyle w:val="000000000000" w:firstRow="0" w:lastRow="0" w:firstColumn="0" w:lastColumn="0" w:oddVBand="0" w:evenVBand="0" w:oddHBand="0" w:evenHBand="0" w:firstRowFirstColumn="0" w:firstRowLastColumn="0" w:lastRowFirstColumn="0" w:lastRowLastColumn="0"/>
            </w:pPr>
            <w:r>
              <w:t>RTE</w:t>
            </w:r>
            <w:r w:rsidDel="00B402E8">
              <w:t xml:space="preserve"> </w:t>
            </w:r>
            <w:r>
              <w:t>(Init)</w:t>
            </w:r>
          </w:p>
        </w:tc>
      </w:tr>
      <w:tr w:rsidR="00B402E8" w:rsidTr="00AC7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tcPr>
          <w:p w:rsidR="00B402E8" w:rsidRPr="0037248A" w:rsidRDefault="00B402E8" w:rsidP="00596038">
            <w:r w:rsidRPr="00B402E8">
              <w:t>uDiagResetHandler_Init</w:t>
            </w:r>
          </w:p>
        </w:tc>
        <w:tc>
          <w:tcPr>
            <w:tcW w:w="4245" w:type="dxa"/>
          </w:tcPr>
          <w:p w:rsidR="00B402E8" w:rsidRDefault="00B402E8">
            <w:pPr>
              <w:cnfStyle w:val="000000100000" w:firstRow="0" w:lastRow="0" w:firstColumn="0" w:lastColumn="0" w:oddVBand="0" w:evenVBand="0" w:oddHBand="1" w:evenHBand="0" w:firstRowFirstColumn="0" w:firstRowLastColumn="0" w:lastRowFirstColumn="0" w:lastRowLastColumn="0"/>
            </w:pPr>
            <w:r>
              <w:t>After DiagMgr initialization</w:t>
            </w:r>
          </w:p>
        </w:tc>
        <w:tc>
          <w:tcPr>
            <w:tcW w:w="2261" w:type="dxa"/>
          </w:tcPr>
          <w:p w:rsidR="00B402E8" w:rsidRDefault="00B402E8" w:rsidP="0037248A">
            <w:pPr>
              <w:cnfStyle w:val="000000100000" w:firstRow="0" w:lastRow="0" w:firstColumn="0" w:lastColumn="0" w:oddVBand="0" w:evenVBand="0" w:oddHBand="1" w:evenHBand="0" w:firstRowFirstColumn="0" w:firstRowLastColumn="0" w:lastRowFirstColumn="0" w:lastRowLastColumn="0"/>
            </w:pPr>
            <w:r>
              <w:t>RTE</w:t>
            </w:r>
            <w:r w:rsidDel="00B402E8">
              <w:t xml:space="preserve"> </w:t>
            </w:r>
            <w:r>
              <w:t>(Init)</w:t>
            </w:r>
          </w:p>
        </w:tc>
      </w:tr>
    </w:tbl>
    <w:p w:rsidR="00F638B9" w:rsidRDefault="00AC7CD7">
      <w:pPr>
        <w:spacing w:after="0"/>
      </w:pPr>
      <w:r>
        <w:t>*</w:t>
      </w:r>
      <w:r w:rsidR="00B711D0">
        <w:t xml:space="preserve">NOTE: When </w:t>
      </w:r>
      <w:r w:rsidR="0019439D">
        <w:t>uDiagEnableFPUDiag</w:t>
      </w:r>
      <w:r w:rsidR="00B711D0">
        <w:t xml:space="preserve"> is set to STD_OFF, the floating point exception diagnostic is disabled and the calls to </w:t>
      </w:r>
      <w:r w:rsidR="00B711D0" w:rsidRPr="00B11E95">
        <w:t>uDiagFPU_Init1</w:t>
      </w:r>
      <w:r w:rsidR="00B711D0">
        <w:t xml:space="preserve">() and </w:t>
      </w:r>
      <w:r w:rsidR="00B711D0" w:rsidRPr="00B11E95">
        <w:t>uDiagFPU_Init</w:t>
      </w:r>
      <w:r w:rsidR="00B711D0">
        <w:t>2() are optional.</w:t>
      </w:r>
    </w:p>
    <w:p w:rsidR="00F50821" w:rsidRDefault="00F50821">
      <w:pPr>
        <w:spacing w:after="0"/>
      </w:pPr>
    </w:p>
    <w:tbl>
      <w:tblPr>
        <w:tblStyle w:val="LightList-Accent11"/>
        <w:tblW w:w="0" w:type="auto"/>
        <w:tblLook w:val="04A0" w:firstRow="1" w:lastRow="0" w:firstColumn="1" w:lastColumn="0" w:noHBand="0" w:noVBand="1"/>
      </w:tblPr>
      <w:tblGrid>
        <w:gridCol w:w="2216"/>
        <w:gridCol w:w="4731"/>
        <w:gridCol w:w="1909"/>
      </w:tblGrid>
      <w:tr w:rsidR="00F50821" w:rsidTr="00F508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F50821" w:rsidRDefault="00F50821" w:rsidP="000719D9">
            <w:r>
              <w:t>Runnable</w:t>
            </w:r>
          </w:p>
        </w:tc>
        <w:tc>
          <w:tcPr>
            <w:tcW w:w="4835" w:type="dxa"/>
          </w:tcPr>
          <w:p w:rsidR="00F50821" w:rsidRDefault="00F50821" w:rsidP="000719D9">
            <w:pPr>
              <w:cnfStyle w:val="100000000000" w:firstRow="1" w:lastRow="0" w:firstColumn="0" w:lastColumn="0" w:oddVBand="0" w:evenVBand="0" w:oddHBand="0" w:evenHBand="0" w:firstRowFirstColumn="0" w:firstRowLastColumn="0" w:lastRowFirstColumn="0" w:lastRowLastColumn="0"/>
            </w:pPr>
            <w:r>
              <w:t>Scheduling Requirements</w:t>
            </w:r>
          </w:p>
        </w:tc>
        <w:tc>
          <w:tcPr>
            <w:tcW w:w="1772" w:type="dxa"/>
          </w:tcPr>
          <w:p w:rsidR="00F50821" w:rsidRDefault="00F50821" w:rsidP="000719D9">
            <w:pPr>
              <w:cnfStyle w:val="100000000000" w:firstRow="1" w:lastRow="0" w:firstColumn="0" w:lastColumn="0" w:oddVBand="0" w:evenVBand="0" w:oddHBand="0" w:evenHBand="0" w:firstRowFirstColumn="0" w:firstRowLastColumn="0" w:lastRowFirstColumn="0" w:lastRowLastColumn="0"/>
            </w:pPr>
            <w:r>
              <w:t>Trigger</w:t>
            </w:r>
          </w:p>
        </w:tc>
      </w:tr>
      <w:tr w:rsidR="00F50821" w:rsidTr="00F50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F50821" w:rsidRDefault="00F638B9" w:rsidP="00F638B9">
            <w:r>
              <w:t>&lt;Runnable name&gt;</w:t>
            </w:r>
          </w:p>
        </w:tc>
        <w:tc>
          <w:tcPr>
            <w:tcW w:w="4835" w:type="dxa"/>
          </w:tcPr>
          <w:p w:rsidR="00F50821" w:rsidRDefault="008A7889" w:rsidP="00AD699E">
            <w:pPr>
              <w:cnfStyle w:val="000000100000" w:firstRow="0" w:lastRow="0" w:firstColumn="0" w:lastColumn="0" w:oddVBand="0" w:evenVBand="0" w:oddHBand="1" w:evenHBand="0" w:firstRowFirstColumn="0" w:firstRowLastColumn="0" w:lastRowFirstColumn="0" w:lastRowLastColumn="0"/>
            </w:pPr>
            <w:r>
              <w:t xml:space="preserve"> None</w:t>
            </w:r>
          </w:p>
        </w:tc>
        <w:tc>
          <w:tcPr>
            <w:tcW w:w="1772" w:type="dxa"/>
          </w:tcPr>
          <w:p w:rsidR="00F50821" w:rsidRDefault="00F638B9" w:rsidP="000719D9">
            <w:pPr>
              <w:cnfStyle w:val="000000100000" w:firstRow="0" w:lastRow="0" w:firstColumn="0" w:lastColumn="0" w:oddVBand="0" w:evenVBand="0" w:oddHBand="1" w:evenHBand="0" w:firstRowFirstColumn="0" w:firstRowLastColumn="0" w:lastRowFirstColumn="0" w:lastRowLastColumn="0"/>
            </w:pPr>
            <w:r>
              <w:t>RTE/ISR(&lt;time&gt;</w:t>
            </w:r>
            <w:r w:rsidR="008A7889">
              <w:t>ms)</w:t>
            </w:r>
          </w:p>
        </w:tc>
      </w:tr>
    </w:tbl>
    <w:p w:rsidR="00ED15E6" w:rsidRDefault="00ED15E6">
      <w:pPr>
        <w:spacing w:after="0"/>
      </w:pPr>
    </w:p>
    <w:p w:rsidR="001D6A7F" w:rsidRDefault="001D6A7F" w:rsidP="00ED15E6">
      <w:pPr>
        <w:spacing w:after="0"/>
        <w:rPr>
          <w:b/>
        </w:rPr>
      </w:pPr>
    </w:p>
    <w:p w:rsidR="006F7ACE" w:rsidRDefault="006F7ACE">
      <w:pPr>
        <w:spacing w:after="0"/>
        <w:rPr>
          <w:rFonts w:ascii="Arial" w:hAnsi="Arial"/>
          <w:b/>
          <w:kern w:val="28"/>
          <w:sz w:val="28"/>
        </w:rPr>
      </w:pPr>
      <w:r>
        <w:br w:type="page"/>
      </w:r>
    </w:p>
    <w:p w:rsidR="005C2A99" w:rsidRDefault="005C2A99" w:rsidP="005C2A99">
      <w:pPr>
        <w:pStyle w:val="Heading1"/>
      </w:pPr>
      <w:bookmarkStart w:id="39" w:name="_Toc384901147"/>
      <w:bookmarkStart w:id="40" w:name="OLE_LINK16"/>
      <w:bookmarkStart w:id="41" w:name="OLE_LINK17"/>
      <w:r>
        <w:lastRenderedPageBreak/>
        <w:t>Memory Mapping</w:t>
      </w:r>
      <w:bookmarkEnd w:id="39"/>
    </w:p>
    <w:p w:rsidR="00F80F31" w:rsidRDefault="00F80F31" w:rsidP="00F80F31">
      <w:pPr>
        <w:pStyle w:val="Heading2"/>
      </w:pPr>
      <w:bookmarkStart w:id="42" w:name="_Toc384901148"/>
      <w:bookmarkEnd w:id="40"/>
      <w:bookmarkEnd w:id="41"/>
      <w:r>
        <w:t>Mapping</w:t>
      </w:r>
      <w:bookmarkEnd w:id="42"/>
    </w:p>
    <w:tbl>
      <w:tblPr>
        <w:tblStyle w:val="LightList-Accent11"/>
        <w:tblW w:w="0" w:type="auto"/>
        <w:tblLook w:val="04A0" w:firstRow="1" w:lastRow="0" w:firstColumn="1" w:lastColumn="0" w:noHBand="0" w:noVBand="1"/>
      </w:tblPr>
      <w:tblGrid>
        <w:gridCol w:w="5767"/>
        <w:gridCol w:w="2463"/>
        <w:gridCol w:w="626"/>
      </w:tblGrid>
      <w:tr w:rsidR="00836AC1" w:rsidTr="00836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0" w:type="dxa"/>
          </w:tcPr>
          <w:p w:rsidR="00836AC1" w:rsidRDefault="00836AC1" w:rsidP="006768B8">
            <w:r>
              <w:t>Memory Section</w:t>
            </w:r>
          </w:p>
        </w:tc>
        <w:tc>
          <w:tcPr>
            <w:tcW w:w="2351" w:type="dxa"/>
          </w:tcPr>
          <w:p w:rsidR="00836AC1" w:rsidRDefault="00836AC1" w:rsidP="006768B8">
            <w:pPr>
              <w:cnfStyle w:val="100000000000" w:firstRow="1" w:lastRow="0" w:firstColumn="0" w:lastColumn="0" w:oddVBand="0" w:evenVBand="0" w:oddHBand="0" w:evenHBand="0" w:firstRowFirstColumn="0" w:firstRowLastColumn="0" w:lastRowFirstColumn="0" w:lastRowLastColumn="0"/>
            </w:pPr>
            <w:r>
              <w:t>Contents</w:t>
            </w:r>
          </w:p>
        </w:tc>
        <w:tc>
          <w:tcPr>
            <w:tcW w:w="2505" w:type="dxa"/>
          </w:tcPr>
          <w:p w:rsidR="00836AC1" w:rsidRDefault="00836AC1" w:rsidP="006768B8">
            <w:pPr>
              <w:cnfStyle w:val="100000000000" w:firstRow="1" w:lastRow="0" w:firstColumn="0" w:lastColumn="0" w:oddVBand="0" w:evenVBand="0" w:oddHBand="0" w:evenHBand="0" w:firstRowFirstColumn="0" w:firstRowLastColumn="0" w:lastRowFirstColumn="0" w:lastRowLastColumn="0"/>
            </w:pPr>
            <w:r>
              <w:t>Notes</w:t>
            </w:r>
          </w:p>
        </w:tc>
      </w:tr>
      <w:tr w:rsidR="00836AC1" w:rsidTr="00836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0" w:type="dxa"/>
          </w:tcPr>
          <w:p w:rsidR="00836AC1" w:rsidRDefault="00BF231C" w:rsidP="00DE03FA">
            <w:r w:rsidRPr="00B11E95">
              <w:rPr>
                <w:b w:val="0"/>
                <w:bCs w:val="0"/>
              </w:rPr>
              <w:t>UDIAG_START_SEC_VAR_SAVED_UNSPECIFIED</w:t>
            </w:r>
          </w:p>
        </w:tc>
        <w:tc>
          <w:tcPr>
            <w:tcW w:w="2351" w:type="dxa"/>
          </w:tcPr>
          <w:p w:rsidR="00836AC1" w:rsidRDefault="00FD4A2E" w:rsidP="00DE03FA">
            <w:pPr>
              <w:cnfStyle w:val="000000100000" w:firstRow="0" w:lastRow="0" w:firstColumn="0" w:lastColumn="0" w:oddVBand="0" w:evenVBand="0" w:oddHBand="1" w:evenHBand="0" w:firstRowFirstColumn="0" w:firstRowLastColumn="0" w:lastRowFirstColumn="0" w:lastRowLastColumn="0"/>
            </w:pPr>
            <w:r w:rsidRPr="00B11E95">
              <w:t>FPUExceptionAddr_Cnt_D_u32</w:t>
            </w:r>
          </w:p>
        </w:tc>
        <w:tc>
          <w:tcPr>
            <w:tcW w:w="2505" w:type="dxa"/>
          </w:tcPr>
          <w:p w:rsidR="00836AC1" w:rsidRDefault="00FD4A2E" w:rsidP="00FD4A2E">
            <w:pPr>
              <w:cnfStyle w:val="000000100000" w:firstRow="0" w:lastRow="0" w:firstColumn="0" w:lastColumn="0" w:oddVBand="0" w:evenVBand="0" w:oddHBand="1" w:evenHBand="0" w:firstRowFirstColumn="0" w:firstRowLastColumn="0" w:lastRowFirstColumn="0" w:lastRowLastColumn="0"/>
            </w:pPr>
            <w:r>
              <w:t>do not clear on reset</w:t>
            </w:r>
          </w:p>
        </w:tc>
      </w:tr>
      <w:tr w:rsidR="00050365" w:rsidTr="00836AC1">
        <w:tc>
          <w:tcPr>
            <w:cnfStyle w:val="001000000000" w:firstRow="0" w:lastRow="0" w:firstColumn="1" w:lastColumn="0" w:oddVBand="0" w:evenVBand="0" w:oddHBand="0" w:evenHBand="0" w:firstRowFirstColumn="0" w:firstRowLastColumn="0" w:lastRowFirstColumn="0" w:lastRowLastColumn="0"/>
            <w:tcW w:w="4000" w:type="dxa"/>
          </w:tcPr>
          <w:p w:rsidR="00050365" w:rsidRDefault="00CA2BEE" w:rsidP="00DE03FA">
            <w:r w:rsidRPr="00CA2BEE">
              <w:t>UDIAG_START_SEC_VAR_CLEARED_UNSPECIFIED</w:t>
            </w:r>
          </w:p>
        </w:tc>
        <w:tc>
          <w:tcPr>
            <w:tcW w:w="2351" w:type="dxa"/>
          </w:tcPr>
          <w:p w:rsidR="00050365" w:rsidRDefault="00050365" w:rsidP="00DE03FA">
            <w:pPr>
              <w:cnfStyle w:val="000000000000" w:firstRow="0" w:lastRow="0" w:firstColumn="0" w:lastColumn="0" w:oddVBand="0" w:evenVBand="0" w:oddHBand="0" w:evenHBand="0" w:firstRowFirstColumn="0" w:firstRowLastColumn="0" w:lastRowFirstColumn="0" w:lastRowLastColumn="0"/>
            </w:pPr>
          </w:p>
        </w:tc>
        <w:tc>
          <w:tcPr>
            <w:tcW w:w="2505" w:type="dxa"/>
          </w:tcPr>
          <w:p w:rsidR="00050365" w:rsidRDefault="00050365" w:rsidP="00DE03FA">
            <w:pPr>
              <w:cnfStyle w:val="000000000000" w:firstRow="0" w:lastRow="0" w:firstColumn="0" w:lastColumn="0" w:oddVBand="0" w:evenVBand="0" w:oddHBand="0" w:evenHBand="0" w:firstRowFirstColumn="0" w:firstRowLastColumn="0" w:lastRowFirstColumn="0" w:lastRowLastColumn="0"/>
            </w:pPr>
          </w:p>
        </w:tc>
      </w:tr>
      <w:tr w:rsidR="00CA2BEE" w:rsidTr="00836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0" w:type="dxa"/>
          </w:tcPr>
          <w:p w:rsidR="00CA2BEE" w:rsidRPr="00CA2BEE" w:rsidRDefault="00CA2BEE" w:rsidP="00DE03FA">
            <w:r w:rsidRPr="00CA2BEE">
              <w:t>UDIAG_START_SEC_VAR_CLEARED_BOOLEAN</w:t>
            </w:r>
          </w:p>
        </w:tc>
        <w:tc>
          <w:tcPr>
            <w:tcW w:w="2351" w:type="dxa"/>
          </w:tcPr>
          <w:p w:rsidR="00CA2BEE" w:rsidRDefault="00CA2BEE" w:rsidP="00DE03FA">
            <w:pPr>
              <w:cnfStyle w:val="000000100000" w:firstRow="0" w:lastRow="0" w:firstColumn="0" w:lastColumn="0" w:oddVBand="0" w:evenVBand="0" w:oddHBand="1" w:evenHBand="0" w:firstRowFirstColumn="0" w:firstRowLastColumn="0" w:lastRowFirstColumn="0" w:lastRowLastColumn="0"/>
            </w:pPr>
          </w:p>
        </w:tc>
        <w:tc>
          <w:tcPr>
            <w:tcW w:w="2505" w:type="dxa"/>
          </w:tcPr>
          <w:p w:rsidR="00CA2BEE" w:rsidRDefault="00CA2BEE" w:rsidP="00DE03FA">
            <w:pPr>
              <w:cnfStyle w:val="000000100000" w:firstRow="0" w:lastRow="0" w:firstColumn="0" w:lastColumn="0" w:oddVBand="0" w:evenVBand="0" w:oddHBand="1" w:evenHBand="0" w:firstRowFirstColumn="0" w:firstRowLastColumn="0" w:lastRowFirstColumn="0" w:lastRowLastColumn="0"/>
            </w:pPr>
          </w:p>
        </w:tc>
      </w:tr>
      <w:tr w:rsidR="00CA2BEE" w:rsidTr="00836AC1">
        <w:tc>
          <w:tcPr>
            <w:cnfStyle w:val="001000000000" w:firstRow="0" w:lastRow="0" w:firstColumn="1" w:lastColumn="0" w:oddVBand="0" w:evenVBand="0" w:oddHBand="0" w:evenHBand="0" w:firstRowFirstColumn="0" w:firstRowLastColumn="0" w:lastRowFirstColumn="0" w:lastRowLastColumn="0"/>
            <w:tcW w:w="4000" w:type="dxa"/>
          </w:tcPr>
          <w:p w:rsidR="00CA2BEE" w:rsidRPr="00CA2BEE" w:rsidRDefault="00CA2BEE" w:rsidP="00DE03FA">
            <w:r w:rsidRPr="00CA2BEE">
              <w:t>UDIAG_START_SEC_VAR_CLEARED_16</w:t>
            </w:r>
          </w:p>
        </w:tc>
        <w:tc>
          <w:tcPr>
            <w:tcW w:w="2351" w:type="dxa"/>
          </w:tcPr>
          <w:p w:rsidR="00CA2BEE" w:rsidRDefault="00CA2BEE" w:rsidP="00DE03FA">
            <w:pPr>
              <w:cnfStyle w:val="000000000000" w:firstRow="0" w:lastRow="0" w:firstColumn="0" w:lastColumn="0" w:oddVBand="0" w:evenVBand="0" w:oddHBand="0" w:evenHBand="0" w:firstRowFirstColumn="0" w:firstRowLastColumn="0" w:lastRowFirstColumn="0" w:lastRowLastColumn="0"/>
            </w:pPr>
          </w:p>
        </w:tc>
        <w:tc>
          <w:tcPr>
            <w:tcW w:w="2505" w:type="dxa"/>
          </w:tcPr>
          <w:p w:rsidR="00CA2BEE" w:rsidRDefault="00CA2BEE" w:rsidP="00DE03FA">
            <w:pPr>
              <w:cnfStyle w:val="000000000000" w:firstRow="0" w:lastRow="0" w:firstColumn="0" w:lastColumn="0" w:oddVBand="0" w:evenVBand="0" w:oddHBand="0" w:evenHBand="0" w:firstRowFirstColumn="0" w:firstRowLastColumn="0" w:lastRowFirstColumn="0" w:lastRowLastColumn="0"/>
            </w:pPr>
          </w:p>
        </w:tc>
      </w:tr>
      <w:tr w:rsidR="00CA2BEE" w:rsidTr="00836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0" w:type="dxa"/>
          </w:tcPr>
          <w:p w:rsidR="00CA2BEE" w:rsidRPr="00CA2BEE" w:rsidRDefault="00CA2BEE" w:rsidP="00DE03FA">
            <w:r w:rsidRPr="00CA2BEE">
              <w:t>UDIAG_START_SEC_VAR_CLEARED_32</w:t>
            </w:r>
          </w:p>
        </w:tc>
        <w:tc>
          <w:tcPr>
            <w:tcW w:w="2351" w:type="dxa"/>
          </w:tcPr>
          <w:p w:rsidR="00CA2BEE" w:rsidRDefault="00CA2BEE" w:rsidP="00DE03FA">
            <w:pPr>
              <w:cnfStyle w:val="000000100000" w:firstRow="0" w:lastRow="0" w:firstColumn="0" w:lastColumn="0" w:oddVBand="0" w:evenVBand="0" w:oddHBand="1" w:evenHBand="0" w:firstRowFirstColumn="0" w:firstRowLastColumn="0" w:lastRowFirstColumn="0" w:lastRowLastColumn="0"/>
            </w:pPr>
          </w:p>
        </w:tc>
        <w:tc>
          <w:tcPr>
            <w:tcW w:w="2505" w:type="dxa"/>
          </w:tcPr>
          <w:p w:rsidR="00CA2BEE" w:rsidRDefault="00CA2BEE" w:rsidP="00DE03FA">
            <w:pPr>
              <w:cnfStyle w:val="000000100000" w:firstRow="0" w:lastRow="0" w:firstColumn="0" w:lastColumn="0" w:oddVBand="0" w:evenVBand="0" w:oddHBand="1" w:evenHBand="0" w:firstRowFirstColumn="0" w:firstRowLastColumn="0" w:lastRowFirstColumn="0" w:lastRowLastColumn="0"/>
            </w:pPr>
          </w:p>
        </w:tc>
      </w:tr>
      <w:tr w:rsidR="00CA2BEE" w:rsidTr="00836AC1">
        <w:tc>
          <w:tcPr>
            <w:cnfStyle w:val="001000000000" w:firstRow="0" w:lastRow="0" w:firstColumn="1" w:lastColumn="0" w:oddVBand="0" w:evenVBand="0" w:oddHBand="0" w:evenHBand="0" w:firstRowFirstColumn="0" w:firstRowLastColumn="0" w:lastRowFirstColumn="0" w:lastRowLastColumn="0"/>
            <w:tcW w:w="4000" w:type="dxa"/>
          </w:tcPr>
          <w:p w:rsidR="00CA2BEE" w:rsidRPr="00CA2BEE" w:rsidRDefault="00CA2BEE" w:rsidP="00DE03FA">
            <w:r w:rsidRPr="00CA2BEE">
              <w:t>WDGRESETHANDLER_START_SEC_VAR_POWER_ON_CLEARED_8</w:t>
            </w:r>
          </w:p>
        </w:tc>
        <w:tc>
          <w:tcPr>
            <w:tcW w:w="2351" w:type="dxa"/>
          </w:tcPr>
          <w:p w:rsidR="00CA2BEE" w:rsidRDefault="00CA2BEE" w:rsidP="00DE03FA">
            <w:pPr>
              <w:cnfStyle w:val="000000000000" w:firstRow="0" w:lastRow="0" w:firstColumn="0" w:lastColumn="0" w:oddVBand="0" w:evenVBand="0" w:oddHBand="0" w:evenHBand="0" w:firstRowFirstColumn="0" w:firstRowLastColumn="0" w:lastRowFirstColumn="0" w:lastRowLastColumn="0"/>
            </w:pPr>
          </w:p>
        </w:tc>
        <w:tc>
          <w:tcPr>
            <w:tcW w:w="2505" w:type="dxa"/>
          </w:tcPr>
          <w:p w:rsidR="00CA2BEE" w:rsidRDefault="00CA2BEE" w:rsidP="00DE03FA">
            <w:pPr>
              <w:cnfStyle w:val="000000000000" w:firstRow="0" w:lastRow="0" w:firstColumn="0" w:lastColumn="0" w:oddVBand="0" w:evenVBand="0" w:oddHBand="0" w:evenHBand="0" w:firstRowFirstColumn="0" w:firstRowLastColumn="0" w:lastRowFirstColumn="0" w:lastRowLastColumn="0"/>
            </w:pPr>
          </w:p>
        </w:tc>
      </w:tr>
    </w:tbl>
    <w:p w:rsidR="006768B8" w:rsidRPr="006768B8" w:rsidRDefault="00F80F31" w:rsidP="00F80F31">
      <w:r>
        <w:t xml:space="preserve">* Each …START_SEC… constant is terminated by a …STOP_SEC… constant as specified in the AUTOSAR Memory Mapping requirements. </w:t>
      </w:r>
    </w:p>
    <w:p w:rsidR="00F80F31" w:rsidRDefault="00F80F31" w:rsidP="00F80F31">
      <w:pPr>
        <w:pStyle w:val="Heading2"/>
      </w:pPr>
      <w:bookmarkStart w:id="43" w:name="_Toc384901149"/>
      <w:r>
        <w:t>Usage</w:t>
      </w:r>
      <w:bookmarkEnd w:id="43"/>
    </w:p>
    <w:tbl>
      <w:tblPr>
        <w:tblStyle w:val="LightList-Accent11"/>
        <w:tblW w:w="0" w:type="auto"/>
        <w:tblLayout w:type="fixed"/>
        <w:tblLook w:val="04A0" w:firstRow="1" w:lastRow="0" w:firstColumn="1" w:lastColumn="0" w:noHBand="0" w:noVBand="1"/>
      </w:tblPr>
      <w:tblGrid>
        <w:gridCol w:w="4878"/>
        <w:gridCol w:w="2070"/>
        <w:gridCol w:w="1908"/>
      </w:tblGrid>
      <w:tr w:rsidR="00F80F31" w:rsidTr="008131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rsidR="00F80F31" w:rsidRDefault="00F80F31" w:rsidP="00DE03FA">
            <w:r>
              <w:t>Feature</w:t>
            </w:r>
          </w:p>
        </w:tc>
        <w:tc>
          <w:tcPr>
            <w:tcW w:w="2070" w:type="dxa"/>
          </w:tcPr>
          <w:p w:rsidR="00F80F31" w:rsidRDefault="00F80F31" w:rsidP="00A268FB">
            <w:pPr>
              <w:cnfStyle w:val="100000000000" w:firstRow="1" w:lastRow="0" w:firstColumn="0" w:lastColumn="0" w:oddVBand="0" w:evenVBand="0" w:oddHBand="0" w:evenHBand="0" w:firstRowFirstColumn="0" w:firstRowLastColumn="0" w:lastRowFirstColumn="0" w:lastRowLastColumn="0"/>
            </w:pPr>
            <w:r>
              <w:t xml:space="preserve">RAM </w:t>
            </w:r>
          </w:p>
        </w:tc>
        <w:tc>
          <w:tcPr>
            <w:tcW w:w="1908" w:type="dxa"/>
          </w:tcPr>
          <w:p w:rsidR="00F80F31" w:rsidRDefault="00F80F31" w:rsidP="00A268FB">
            <w:pPr>
              <w:cnfStyle w:val="100000000000" w:firstRow="1" w:lastRow="0" w:firstColumn="0" w:lastColumn="0" w:oddVBand="0" w:evenVBand="0" w:oddHBand="0" w:evenHBand="0" w:firstRowFirstColumn="0" w:firstRowLastColumn="0" w:lastRowFirstColumn="0" w:lastRowLastColumn="0"/>
            </w:pPr>
            <w:r>
              <w:t xml:space="preserve">ROM </w:t>
            </w:r>
          </w:p>
        </w:tc>
      </w:tr>
      <w:tr w:rsidR="00F80F31" w:rsidTr="00813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rsidR="00F80F31" w:rsidRDefault="00F15676" w:rsidP="00DE03FA">
            <w:r>
              <w:t>&lt;Memmap usuage info&gt;</w:t>
            </w:r>
          </w:p>
        </w:tc>
        <w:tc>
          <w:tcPr>
            <w:tcW w:w="2070" w:type="dxa"/>
          </w:tcPr>
          <w:p w:rsidR="00F80F31" w:rsidRDefault="00F80F31" w:rsidP="00DE03FA">
            <w:pPr>
              <w:cnfStyle w:val="000000100000" w:firstRow="0" w:lastRow="0" w:firstColumn="0" w:lastColumn="0" w:oddVBand="0" w:evenVBand="0" w:oddHBand="1" w:evenHBand="0" w:firstRowFirstColumn="0" w:firstRowLastColumn="0" w:lastRowFirstColumn="0" w:lastRowLastColumn="0"/>
            </w:pPr>
          </w:p>
        </w:tc>
        <w:tc>
          <w:tcPr>
            <w:tcW w:w="1908" w:type="dxa"/>
          </w:tcPr>
          <w:p w:rsidR="00F80F31" w:rsidRDefault="00F80F31" w:rsidP="00DE03FA">
            <w:pPr>
              <w:cnfStyle w:val="000000100000" w:firstRow="0" w:lastRow="0" w:firstColumn="0" w:lastColumn="0" w:oddVBand="0" w:evenVBand="0" w:oddHBand="1" w:evenHBand="0" w:firstRowFirstColumn="0" w:firstRowLastColumn="0" w:lastRowFirstColumn="0" w:lastRowLastColumn="0"/>
            </w:pPr>
          </w:p>
        </w:tc>
      </w:tr>
    </w:tbl>
    <w:p w:rsidR="004527BC" w:rsidRDefault="00A268FB" w:rsidP="00A268FB">
      <w:pPr>
        <w:pStyle w:val="Caption"/>
      </w:pPr>
      <w:r>
        <w:t xml:space="preserve">Table </w:t>
      </w:r>
      <w:r w:rsidR="00515922">
        <w:fldChar w:fldCharType="begin"/>
      </w:r>
      <w:r w:rsidR="00282852">
        <w:instrText xml:space="preserve"> SEQ Table \* ARABIC </w:instrText>
      </w:r>
      <w:r w:rsidR="00515922">
        <w:fldChar w:fldCharType="separate"/>
      </w:r>
      <w:r w:rsidR="00797ECA">
        <w:rPr>
          <w:noProof/>
        </w:rPr>
        <w:t>1</w:t>
      </w:r>
      <w:r w:rsidR="00515922">
        <w:fldChar w:fldCharType="end"/>
      </w:r>
      <w:r>
        <w:t>: ARM Cortex R4 Memory Usage</w:t>
      </w:r>
    </w:p>
    <w:p w:rsidR="006524C1" w:rsidRDefault="006524C1" w:rsidP="006524C1">
      <w:pPr>
        <w:pStyle w:val="Heading2"/>
      </w:pPr>
      <w:bookmarkStart w:id="44" w:name="_Toc384901150"/>
      <w:bookmarkStart w:id="45" w:name="OLE_LINK20"/>
      <w:r>
        <w:t>NvM Blocks</w:t>
      </w:r>
      <w:bookmarkEnd w:id="44"/>
    </w:p>
    <w:tbl>
      <w:tblPr>
        <w:tblStyle w:val="LightList-Accent12"/>
        <w:tblW w:w="0" w:type="auto"/>
        <w:tblLook w:val="04A0" w:firstRow="1" w:lastRow="0" w:firstColumn="1" w:lastColumn="0" w:noHBand="0" w:noVBand="1"/>
      </w:tblPr>
      <w:tblGrid>
        <w:gridCol w:w="8838"/>
      </w:tblGrid>
      <w:tr w:rsidR="006524C1" w:rsidTr="00652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tcPr>
          <w:bookmarkEnd w:id="45"/>
          <w:p w:rsidR="006524C1" w:rsidRDefault="006524C1" w:rsidP="006524C1">
            <w:r>
              <w:t>Block Name</w:t>
            </w:r>
          </w:p>
        </w:tc>
      </w:tr>
      <w:tr w:rsidR="006524C1" w:rsidTr="00652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tcPr>
          <w:p w:rsidR="006524C1" w:rsidRDefault="00E02D0D" w:rsidP="006524C1">
            <w:r>
              <w:t>&lt;NvM Block Info&gt;</w:t>
            </w:r>
          </w:p>
        </w:tc>
      </w:tr>
    </w:tbl>
    <w:p w:rsidR="008B2656" w:rsidRDefault="008B2656" w:rsidP="006524C1">
      <w:r>
        <w:t xml:space="preserve">Note : Size of the NVM block if configured in developer   </w:t>
      </w:r>
    </w:p>
    <w:p w:rsidR="00EE5444" w:rsidRDefault="00EE5444" w:rsidP="006524C1"/>
    <w:p w:rsidR="00EE5444" w:rsidRDefault="00EE5444" w:rsidP="00EE5444">
      <w:pPr>
        <w:pStyle w:val="Heading1"/>
      </w:pPr>
      <w:bookmarkStart w:id="46" w:name="_Toc384901151"/>
      <w:bookmarkStart w:id="47" w:name="OLE_LINK18"/>
      <w:bookmarkStart w:id="48" w:name="OLE_LINK19"/>
      <w:r>
        <w:t>Compiler Settings</w:t>
      </w:r>
      <w:bookmarkEnd w:id="46"/>
    </w:p>
    <w:bookmarkEnd w:id="47"/>
    <w:bookmarkEnd w:id="48"/>
    <w:p w:rsidR="00EE5444" w:rsidRDefault="00EE5444" w:rsidP="00EE5444">
      <w:pPr>
        <w:pStyle w:val="Heading2"/>
      </w:pPr>
      <w:r w:rsidRPr="00EE5444">
        <w:t xml:space="preserve"> </w:t>
      </w:r>
      <w:bookmarkStart w:id="49" w:name="_Toc384901152"/>
      <w:r>
        <w:t>Preprocessor MACRO</w:t>
      </w:r>
      <w:bookmarkEnd w:id="49"/>
    </w:p>
    <w:p w:rsidR="00EE5444" w:rsidRDefault="00EE5444" w:rsidP="006524C1">
      <w:bookmarkStart w:id="50" w:name="OLE_LINK21"/>
      <w:r>
        <w:t>&lt;Define all the preprocessor Macros needed and conditions when needed&gt;.</w:t>
      </w:r>
    </w:p>
    <w:p w:rsidR="00EE5444" w:rsidRDefault="00EE5444" w:rsidP="00EE5444">
      <w:pPr>
        <w:pStyle w:val="Heading2"/>
      </w:pPr>
      <w:bookmarkStart w:id="51" w:name="_Toc384901153"/>
      <w:bookmarkEnd w:id="50"/>
      <w:r>
        <w:t>Optimization Settings</w:t>
      </w:r>
      <w:bookmarkEnd w:id="51"/>
    </w:p>
    <w:p w:rsidR="00EE5444" w:rsidRDefault="00EE5444" w:rsidP="00EE5444">
      <w:pPr>
        <w:pStyle w:val="Heading2"/>
        <w:numPr>
          <w:ilvl w:val="0"/>
          <w:numId w:val="0"/>
        </w:numPr>
      </w:pPr>
    </w:p>
    <w:p w:rsidR="004527BC" w:rsidRDefault="004A781C" w:rsidP="006524C1">
      <w:r>
        <w:br w:type="page"/>
      </w:r>
    </w:p>
    <w:p w:rsidR="004A781C" w:rsidRDefault="004A781C" w:rsidP="004527BC">
      <w:pPr>
        <w:pStyle w:val="Heading1"/>
      </w:pPr>
      <w:bookmarkStart w:id="52" w:name="_Toc384901154"/>
      <w:r>
        <w:lastRenderedPageBreak/>
        <w:t>Revision Control Log</w:t>
      </w:r>
      <w:bookmarkEnd w:id="52"/>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7"/>
        <w:gridCol w:w="5311"/>
        <w:gridCol w:w="1080"/>
        <w:gridCol w:w="1710"/>
      </w:tblGrid>
      <w:tr w:rsidR="004527BC" w:rsidTr="00B11E95">
        <w:tc>
          <w:tcPr>
            <w:tcW w:w="647" w:type="dxa"/>
          </w:tcPr>
          <w:p w:rsidR="004527BC" w:rsidRDefault="004527BC">
            <w:pPr>
              <w:spacing w:before="60"/>
              <w:rPr>
                <w:rFonts w:ascii="Arial" w:hAnsi="Arial" w:cs="Arial"/>
                <w:b/>
                <w:bCs/>
                <w:sz w:val="16"/>
              </w:rPr>
            </w:pPr>
            <w:r>
              <w:rPr>
                <w:rFonts w:ascii="Arial" w:hAnsi="Arial" w:cs="Arial"/>
                <w:b/>
                <w:bCs/>
                <w:sz w:val="16"/>
              </w:rPr>
              <w:t>Rev #</w:t>
            </w:r>
          </w:p>
        </w:tc>
        <w:tc>
          <w:tcPr>
            <w:tcW w:w="5311" w:type="dxa"/>
          </w:tcPr>
          <w:p w:rsidR="004527BC" w:rsidRDefault="004527BC">
            <w:pPr>
              <w:spacing w:before="60"/>
              <w:rPr>
                <w:rFonts w:ascii="Arial" w:hAnsi="Arial" w:cs="Arial"/>
                <w:b/>
                <w:bCs/>
                <w:sz w:val="16"/>
              </w:rPr>
            </w:pPr>
            <w:r>
              <w:rPr>
                <w:rFonts w:ascii="Arial" w:hAnsi="Arial" w:cs="Arial"/>
                <w:b/>
                <w:bCs/>
                <w:sz w:val="16"/>
              </w:rPr>
              <w:t>Change Description</w:t>
            </w:r>
          </w:p>
        </w:tc>
        <w:tc>
          <w:tcPr>
            <w:tcW w:w="1080" w:type="dxa"/>
          </w:tcPr>
          <w:p w:rsidR="004527BC" w:rsidRDefault="004527BC">
            <w:pPr>
              <w:spacing w:before="60"/>
              <w:rPr>
                <w:rFonts w:ascii="Arial" w:hAnsi="Arial" w:cs="Arial"/>
                <w:b/>
                <w:bCs/>
                <w:sz w:val="16"/>
              </w:rPr>
            </w:pPr>
            <w:r>
              <w:rPr>
                <w:rFonts w:ascii="Arial" w:hAnsi="Arial" w:cs="Arial"/>
                <w:b/>
                <w:bCs/>
                <w:sz w:val="16"/>
              </w:rPr>
              <w:t xml:space="preserve">Date </w:t>
            </w:r>
          </w:p>
        </w:tc>
        <w:tc>
          <w:tcPr>
            <w:tcW w:w="1710" w:type="dxa"/>
          </w:tcPr>
          <w:p w:rsidR="004527BC" w:rsidRDefault="004527BC" w:rsidP="004527BC">
            <w:pPr>
              <w:spacing w:before="60"/>
              <w:rPr>
                <w:rFonts w:ascii="Arial" w:hAnsi="Arial" w:cs="Arial"/>
                <w:b/>
                <w:bCs/>
                <w:sz w:val="16"/>
              </w:rPr>
            </w:pPr>
            <w:r>
              <w:rPr>
                <w:rFonts w:ascii="Arial" w:hAnsi="Arial" w:cs="Arial"/>
                <w:b/>
                <w:bCs/>
                <w:sz w:val="16"/>
              </w:rPr>
              <w:t>Author</w:t>
            </w:r>
          </w:p>
        </w:tc>
      </w:tr>
      <w:tr w:rsidR="004527BC" w:rsidTr="00B11E95">
        <w:tc>
          <w:tcPr>
            <w:tcW w:w="647" w:type="dxa"/>
          </w:tcPr>
          <w:p w:rsidR="004527BC" w:rsidRDefault="004527BC">
            <w:pPr>
              <w:spacing w:before="60"/>
              <w:rPr>
                <w:rFonts w:ascii="Arial" w:hAnsi="Arial" w:cs="Arial"/>
                <w:sz w:val="16"/>
              </w:rPr>
            </w:pPr>
            <w:r>
              <w:rPr>
                <w:rFonts w:ascii="Arial" w:hAnsi="Arial" w:cs="Arial"/>
                <w:sz w:val="16"/>
              </w:rPr>
              <w:t>1</w:t>
            </w:r>
          </w:p>
        </w:tc>
        <w:tc>
          <w:tcPr>
            <w:tcW w:w="5311" w:type="dxa"/>
          </w:tcPr>
          <w:p w:rsidR="004527BC" w:rsidRDefault="004527BC">
            <w:pPr>
              <w:spacing w:before="60"/>
              <w:rPr>
                <w:rFonts w:ascii="Arial" w:hAnsi="Arial" w:cs="Arial"/>
                <w:sz w:val="16"/>
              </w:rPr>
            </w:pPr>
            <w:r>
              <w:rPr>
                <w:rFonts w:ascii="Arial" w:hAnsi="Arial" w:cs="Arial"/>
                <w:sz w:val="16"/>
              </w:rPr>
              <w:t>Initial version</w:t>
            </w:r>
            <w:r w:rsidR="001B20FC">
              <w:rPr>
                <w:rFonts w:ascii="Arial" w:hAnsi="Arial" w:cs="Arial"/>
                <w:sz w:val="16"/>
              </w:rPr>
              <w:t xml:space="preserve"> – includes information for Cd_uDiagFPU and Cd_uDiagUtility only</w:t>
            </w:r>
          </w:p>
        </w:tc>
        <w:tc>
          <w:tcPr>
            <w:tcW w:w="1080" w:type="dxa"/>
          </w:tcPr>
          <w:p w:rsidR="004527BC" w:rsidRDefault="00B01697" w:rsidP="00EE5444">
            <w:pPr>
              <w:spacing w:before="60"/>
              <w:rPr>
                <w:rFonts w:ascii="Arial" w:hAnsi="Arial" w:cs="Arial"/>
                <w:sz w:val="16"/>
              </w:rPr>
            </w:pPr>
            <w:r>
              <w:rPr>
                <w:rFonts w:ascii="Arial" w:hAnsi="Arial" w:cs="Arial"/>
                <w:sz w:val="16"/>
              </w:rPr>
              <w:t>6-Jun-2013</w:t>
            </w:r>
          </w:p>
        </w:tc>
        <w:tc>
          <w:tcPr>
            <w:tcW w:w="1710" w:type="dxa"/>
          </w:tcPr>
          <w:p w:rsidR="004527BC" w:rsidRDefault="00B01697">
            <w:pPr>
              <w:spacing w:before="60"/>
              <w:rPr>
                <w:rFonts w:ascii="Arial" w:hAnsi="Arial" w:cs="Arial"/>
                <w:sz w:val="16"/>
              </w:rPr>
            </w:pPr>
            <w:r>
              <w:rPr>
                <w:rFonts w:ascii="Arial" w:hAnsi="Arial" w:cs="Arial"/>
                <w:sz w:val="16"/>
              </w:rPr>
              <w:t>Kathleen Creager</w:t>
            </w:r>
          </w:p>
        </w:tc>
      </w:tr>
      <w:tr w:rsidR="00222A98" w:rsidTr="00B11E95">
        <w:tc>
          <w:tcPr>
            <w:tcW w:w="647" w:type="dxa"/>
          </w:tcPr>
          <w:p w:rsidR="00222A98" w:rsidRDefault="00222A98">
            <w:pPr>
              <w:spacing w:before="60"/>
              <w:rPr>
                <w:rFonts w:ascii="Arial" w:hAnsi="Arial" w:cs="Arial"/>
                <w:sz w:val="16"/>
              </w:rPr>
            </w:pPr>
            <w:r>
              <w:rPr>
                <w:rFonts w:ascii="Arial" w:hAnsi="Arial" w:cs="Arial"/>
                <w:sz w:val="16"/>
              </w:rPr>
              <w:t>2</w:t>
            </w:r>
          </w:p>
        </w:tc>
        <w:tc>
          <w:tcPr>
            <w:tcW w:w="5311" w:type="dxa"/>
          </w:tcPr>
          <w:p w:rsidR="00222A98" w:rsidRDefault="00222A98">
            <w:pPr>
              <w:spacing w:before="60"/>
              <w:rPr>
                <w:rFonts w:ascii="Arial" w:hAnsi="Arial" w:cs="Arial"/>
                <w:sz w:val="16"/>
              </w:rPr>
            </w:pPr>
            <w:r>
              <w:rPr>
                <w:rFonts w:ascii="Arial" w:hAnsi="Arial" w:cs="Arial"/>
                <w:sz w:val="16"/>
              </w:rPr>
              <w:t xml:space="preserve">Added </w:t>
            </w:r>
            <w:r w:rsidR="006F7ACE">
              <w:rPr>
                <w:rFonts w:ascii="Arial" w:hAnsi="Arial" w:cs="Arial"/>
                <w:sz w:val="16"/>
              </w:rPr>
              <w:t>uDiagGeneral\uDiagEnableFPUDiag to configuration parameters, and related notes, for enabling/disabling</w:t>
            </w:r>
            <w:r>
              <w:rPr>
                <w:rFonts w:ascii="Arial" w:hAnsi="Arial" w:cs="Arial"/>
                <w:sz w:val="16"/>
              </w:rPr>
              <w:t xml:space="preserve"> floating point exception diagnostic.</w:t>
            </w:r>
            <w:r w:rsidR="009B5B0C">
              <w:rPr>
                <w:rFonts w:ascii="Arial" w:hAnsi="Arial" w:cs="Arial"/>
                <w:sz w:val="16"/>
              </w:rPr>
              <w:t xml:space="preserve"> Added “Category 1” </w:t>
            </w:r>
            <w:r w:rsidR="00793203">
              <w:rPr>
                <w:rFonts w:ascii="Arial" w:hAnsi="Arial" w:cs="Arial"/>
                <w:sz w:val="16"/>
              </w:rPr>
              <w:t xml:space="preserve">and mention of Runtime Register Check </w:t>
            </w:r>
            <w:r w:rsidR="009B5B0C">
              <w:rPr>
                <w:rFonts w:ascii="Arial" w:hAnsi="Arial" w:cs="Arial"/>
                <w:sz w:val="16"/>
              </w:rPr>
              <w:t>to notes on configuring Mcu_FpuIrq.</w:t>
            </w:r>
            <w:r w:rsidR="006F7ACE">
              <w:rPr>
                <w:rFonts w:ascii="Arial" w:hAnsi="Arial" w:cs="Arial"/>
                <w:sz w:val="16"/>
              </w:rPr>
              <w:t xml:space="preserve"> </w:t>
            </w:r>
            <w:r w:rsidR="00793203">
              <w:rPr>
                <w:rFonts w:ascii="Arial" w:hAnsi="Arial" w:cs="Arial"/>
                <w:sz w:val="16"/>
              </w:rPr>
              <w:t>Added OsOSFIQHandler configuration parameter.  Clarified scheduling requirements on uDiagFPU_Init2().</w:t>
            </w:r>
          </w:p>
        </w:tc>
        <w:tc>
          <w:tcPr>
            <w:tcW w:w="1080" w:type="dxa"/>
          </w:tcPr>
          <w:p w:rsidR="00222A98" w:rsidRDefault="00222A98" w:rsidP="00EE5444">
            <w:pPr>
              <w:spacing w:before="60"/>
              <w:rPr>
                <w:rFonts w:ascii="Arial" w:hAnsi="Arial" w:cs="Arial"/>
                <w:sz w:val="16"/>
              </w:rPr>
            </w:pPr>
            <w:r>
              <w:rPr>
                <w:rFonts w:ascii="Arial" w:hAnsi="Arial" w:cs="Arial"/>
                <w:sz w:val="16"/>
              </w:rPr>
              <w:t>26-Jun-13</w:t>
            </w:r>
          </w:p>
        </w:tc>
        <w:tc>
          <w:tcPr>
            <w:tcW w:w="1710" w:type="dxa"/>
          </w:tcPr>
          <w:p w:rsidR="00222A98" w:rsidRDefault="00222A98">
            <w:pPr>
              <w:spacing w:before="60"/>
              <w:rPr>
                <w:rFonts w:ascii="Arial" w:hAnsi="Arial" w:cs="Arial"/>
                <w:sz w:val="16"/>
              </w:rPr>
            </w:pPr>
            <w:r>
              <w:rPr>
                <w:rFonts w:ascii="Arial" w:hAnsi="Arial" w:cs="Arial"/>
                <w:sz w:val="16"/>
              </w:rPr>
              <w:t>KMC</w:t>
            </w:r>
          </w:p>
        </w:tc>
      </w:tr>
      <w:tr w:rsidR="00AE23C8" w:rsidTr="00B11E95">
        <w:tc>
          <w:tcPr>
            <w:tcW w:w="647" w:type="dxa"/>
          </w:tcPr>
          <w:p w:rsidR="00AE23C8" w:rsidRDefault="00AE23C8">
            <w:pPr>
              <w:spacing w:before="60"/>
              <w:rPr>
                <w:rFonts w:ascii="Arial" w:hAnsi="Arial" w:cs="Arial"/>
                <w:sz w:val="16"/>
              </w:rPr>
            </w:pPr>
            <w:r>
              <w:rPr>
                <w:rFonts w:ascii="Arial" w:hAnsi="Arial" w:cs="Arial"/>
                <w:sz w:val="16"/>
              </w:rPr>
              <w:t>3</w:t>
            </w:r>
          </w:p>
        </w:tc>
        <w:tc>
          <w:tcPr>
            <w:tcW w:w="5311" w:type="dxa"/>
          </w:tcPr>
          <w:p w:rsidR="00AE23C8" w:rsidRDefault="00AE23C8" w:rsidP="00693E1A">
            <w:pPr>
              <w:spacing w:before="60"/>
              <w:rPr>
                <w:rFonts w:ascii="Arial" w:hAnsi="Arial" w:cs="Arial"/>
                <w:sz w:val="16"/>
              </w:rPr>
            </w:pPr>
            <w:r>
              <w:rPr>
                <w:rFonts w:ascii="Arial" w:hAnsi="Arial" w:cs="Arial"/>
                <w:sz w:val="16"/>
              </w:rPr>
              <w:t>Added information on parameters uDiagGladiatorCompatible and uDiagVIMPerTrusted,</w:t>
            </w:r>
            <w:r w:rsidR="00693E1A">
              <w:rPr>
                <w:rFonts w:ascii="Arial" w:hAnsi="Arial" w:cs="Arial"/>
                <w:sz w:val="16"/>
              </w:rPr>
              <w:t xml:space="preserve">FlsTstBlockSize, </w:t>
            </w:r>
            <w:r>
              <w:rPr>
                <w:rFonts w:ascii="Arial" w:hAnsi="Arial" w:cs="Arial"/>
                <w:sz w:val="16"/>
              </w:rPr>
              <w:t xml:space="preserve"> interrupt routines, and optimization settings as needed for changes made  to fix anomalies 5403, 5801, 5491, 5809, and 5810.  NOTE that this integration manual is not complete; it includes only information related to changes made to the component</w:t>
            </w:r>
            <w:r w:rsidR="00E04DC4">
              <w:rPr>
                <w:rFonts w:ascii="Arial" w:hAnsi="Arial" w:cs="Arial"/>
                <w:sz w:val="16"/>
              </w:rPr>
              <w:t xml:space="preserve"> beginning in June 2013.</w:t>
            </w:r>
            <w:r>
              <w:rPr>
                <w:rFonts w:ascii="Arial" w:hAnsi="Arial" w:cs="Arial"/>
                <w:sz w:val="16"/>
              </w:rPr>
              <w:t>.</w:t>
            </w:r>
          </w:p>
        </w:tc>
        <w:tc>
          <w:tcPr>
            <w:tcW w:w="1080" w:type="dxa"/>
          </w:tcPr>
          <w:p w:rsidR="00AE23C8" w:rsidRDefault="00AE23C8" w:rsidP="00EE5444">
            <w:pPr>
              <w:spacing w:before="60"/>
              <w:rPr>
                <w:rFonts w:ascii="Arial" w:hAnsi="Arial" w:cs="Arial"/>
                <w:sz w:val="16"/>
              </w:rPr>
            </w:pPr>
            <w:r>
              <w:rPr>
                <w:rFonts w:ascii="Arial" w:hAnsi="Arial" w:cs="Arial"/>
                <w:sz w:val="16"/>
              </w:rPr>
              <w:t>16-Oct-13</w:t>
            </w:r>
          </w:p>
        </w:tc>
        <w:tc>
          <w:tcPr>
            <w:tcW w:w="1710" w:type="dxa"/>
          </w:tcPr>
          <w:p w:rsidR="00AE23C8" w:rsidRDefault="00AE23C8">
            <w:pPr>
              <w:spacing w:before="60"/>
              <w:rPr>
                <w:rFonts w:ascii="Arial" w:hAnsi="Arial" w:cs="Arial"/>
                <w:sz w:val="16"/>
              </w:rPr>
            </w:pPr>
            <w:r>
              <w:rPr>
                <w:rFonts w:ascii="Arial" w:hAnsi="Arial" w:cs="Arial"/>
                <w:sz w:val="16"/>
              </w:rPr>
              <w:t>KMC</w:t>
            </w:r>
          </w:p>
        </w:tc>
      </w:tr>
      <w:tr w:rsidR="00FE4966" w:rsidTr="00B11E95">
        <w:tc>
          <w:tcPr>
            <w:tcW w:w="647" w:type="dxa"/>
          </w:tcPr>
          <w:p w:rsidR="00FE4966" w:rsidRDefault="00FE4966">
            <w:pPr>
              <w:spacing w:before="60"/>
              <w:rPr>
                <w:rFonts w:ascii="Arial" w:hAnsi="Arial" w:cs="Arial"/>
                <w:sz w:val="16"/>
              </w:rPr>
            </w:pPr>
            <w:r>
              <w:rPr>
                <w:rFonts w:ascii="Arial" w:hAnsi="Arial" w:cs="Arial"/>
                <w:sz w:val="16"/>
              </w:rPr>
              <w:t>4</w:t>
            </w:r>
          </w:p>
        </w:tc>
        <w:tc>
          <w:tcPr>
            <w:tcW w:w="5311" w:type="dxa"/>
          </w:tcPr>
          <w:p w:rsidR="00FE4966" w:rsidRDefault="00FE4966" w:rsidP="00FE4966">
            <w:pPr>
              <w:spacing w:before="60"/>
              <w:rPr>
                <w:rFonts w:ascii="Arial" w:hAnsi="Arial" w:cs="Arial"/>
                <w:sz w:val="16"/>
              </w:rPr>
            </w:pPr>
            <w:r>
              <w:rPr>
                <w:rFonts w:ascii="Arial" w:hAnsi="Arial" w:cs="Arial"/>
                <w:sz w:val="16"/>
              </w:rPr>
              <w:t xml:space="preserve">Updated for change to call init functions </w:t>
            </w:r>
            <w:r w:rsidR="00BF013B">
              <w:rPr>
                <w:rFonts w:ascii="Arial" w:hAnsi="Arial" w:cs="Arial"/>
                <w:sz w:val="16"/>
              </w:rPr>
              <w:t>from EcuStartup instead of as RT</w:t>
            </w:r>
            <w:r>
              <w:rPr>
                <w:rFonts w:ascii="Arial" w:hAnsi="Arial" w:cs="Arial"/>
                <w:sz w:val="16"/>
              </w:rPr>
              <w:t xml:space="preserve">E init functions, and removed unneeded instructions about inlining compiler directive, both changes per CR11158. </w:t>
            </w:r>
            <w:r w:rsidR="00BF013B">
              <w:rPr>
                <w:rFonts w:ascii="Arial" w:hAnsi="Arial" w:cs="Arial"/>
                <w:sz w:val="16"/>
              </w:rPr>
              <w:t xml:space="preserve">Added dependency and note regarding </w:t>
            </w:r>
            <w:r w:rsidR="00BF013B" w:rsidRPr="00AC7A82">
              <w:rPr>
                <w:rFonts w:ascii="Arial" w:hAnsi="Arial" w:cs="Arial"/>
                <w:sz w:val="16"/>
              </w:rPr>
              <w:t xml:space="preserve">EnableESMLInterrupt()  per CR 11157. </w:t>
            </w:r>
            <w:r>
              <w:rPr>
                <w:rFonts w:ascii="Arial" w:hAnsi="Arial" w:cs="Arial"/>
                <w:sz w:val="16"/>
              </w:rPr>
              <w:t>Other misc cleanup.</w:t>
            </w:r>
          </w:p>
        </w:tc>
        <w:tc>
          <w:tcPr>
            <w:tcW w:w="1080" w:type="dxa"/>
          </w:tcPr>
          <w:p w:rsidR="00FE4966" w:rsidRDefault="00FE4966" w:rsidP="00EE5444">
            <w:pPr>
              <w:spacing w:before="60"/>
              <w:rPr>
                <w:rFonts w:ascii="Arial" w:hAnsi="Arial" w:cs="Arial"/>
                <w:sz w:val="16"/>
              </w:rPr>
            </w:pPr>
            <w:r>
              <w:rPr>
                <w:rFonts w:ascii="Arial" w:hAnsi="Arial" w:cs="Arial"/>
                <w:sz w:val="16"/>
              </w:rPr>
              <w:t>06-Jan-14</w:t>
            </w:r>
          </w:p>
        </w:tc>
        <w:tc>
          <w:tcPr>
            <w:tcW w:w="1710" w:type="dxa"/>
          </w:tcPr>
          <w:p w:rsidR="00FE4966" w:rsidRDefault="00FE4966">
            <w:pPr>
              <w:spacing w:before="60"/>
              <w:rPr>
                <w:rFonts w:ascii="Arial" w:hAnsi="Arial" w:cs="Arial"/>
                <w:sz w:val="16"/>
              </w:rPr>
            </w:pPr>
            <w:r>
              <w:rPr>
                <w:rFonts w:ascii="Arial" w:hAnsi="Arial" w:cs="Arial"/>
                <w:sz w:val="16"/>
              </w:rPr>
              <w:t>KMC</w:t>
            </w:r>
          </w:p>
        </w:tc>
      </w:tr>
      <w:tr w:rsidR="001D148D" w:rsidTr="00B11E95">
        <w:tc>
          <w:tcPr>
            <w:tcW w:w="647" w:type="dxa"/>
          </w:tcPr>
          <w:p w:rsidR="001D148D" w:rsidRDefault="001D148D">
            <w:pPr>
              <w:spacing w:before="60"/>
              <w:rPr>
                <w:rFonts w:ascii="Arial" w:hAnsi="Arial" w:cs="Arial"/>
                <w:sz w:val="16"/>
              </w:rPr>
            </w:pPr>
            <w:r>
              <w:rPr>
                <w:rFonts w:ascii="Arial" w:hAnsi="Arial" w:cs="Arial"/>
                <w:sz w:val="16"/>
              </w:rPr>
              <w:t>5</w:t>
            </w:r>
          </w:p>
        </w:tc>
        <w:tc>
          <w:tcPr>
            <w:tcW w:w="5311" w:type="dxa"/>
          </w:tcPr>
          <w:p w:rsidR="001D148D" w:rsidRDefault="001D148D" w:rsidP="00FE4966">
            <w:pPr>
              <w:spacing w:before="60"/>
              <w:rPr>
                <w:rFonts w:ascii="Arial" w:hAnsi="Arial" w:cs="Arial"/>
                <w:sz w:val="16"/>
              </w:rPr>
            </w:pPr>
            <w:r>
              <w:rPr>
                <w:rFonts w:ascii="Arial" w:hAnsi="Arial" w:cs="Arial"/>
                <w:sz w:val="16"/>
              </w:rPr>
              <w:t>Added uDiagPeriphMPU_Init runnable</w:t>
            </w:r>
            <w:r w:rsidR="004C748C">
              <w:rPr>
                <w:rFonts w:ascii="Arial" w:hAnsi="Arial" w:cs="Arial"/>
                <w:sz w:val="16"/>
              </w:rPr>
              <w:t>, added PARITY_ENABLE and MPU_ENABLE configuration parameters</w:t>
            </w:r>
          </w:p>
        </w:tc>
        <w:tc>
          <w:tcPr>
            <w:tcW w:w="1080" w:type="dxa"/>
          </w:tcPr>
          <w:p w:rsidR="001D148D" w:rsidRDefault="001D148D" w:rsidP="00EE5444">
            <w:pPr>
              <w:spacing w:before="60"/>
              <w:rPr>
                <w:rFonts w:ascii="Arial" w:hAnsi="Arial" w:cs="Arial"/>
                <w:sz w:val="16"/>
              </w:rPr>
            </w:pPr>
            <w:r>
              <w:rPr>
                <w:rFonts w:ascii="Arial" w:hAnsi="Arial" w:cs="Arial"/>
                <w:sz w:val="16"/>
              </w:rPr>
              <w:t>09-Apr-14</w:t>
            </w:r>
          </w:p>
        </w:tc>
        <w:tc>
          <w:tcPr>
            <w:tcW w:w="1710" w:type="dxa"/>
          </w:tcPr>
          <w:p w:rsidR="001D148D" w:rsidRDefault="001D148D">
            <w:pPr>
              <w:spacing w:before="60"/>
              <w:rPr>
                <w:rFonts w:ascii="Arial" w:hAnsi="Arial" w:cs="Arial"/>
                <w:sz w:val="16"/>
              </w:rPr>
            </w:pPr>
            <w:r>
              <w:rPr>
                <w:rFonts w:ascii="Arial" w:hAnsi="Arial" w:cs="Arial"/>
                <w:sz w:val="16"/>
              </w:rPr>
              <w:t>KMC</w:t>
            </w:r>
          </w:p>
        </w:tc>
      </w:tr>
      <w:tr w:rsidR="00B402E8" w:rsidTr="00B11E95">
        <w:tc>
          <w:tcPr>
            <w:tcW w:w="647" w:type="dxa"/>
          </w:tcPr>
          <w:p w:rsidR="00B402E8" w:rsidRDefault="00B402E8">
            <w:pPr>
              <w:spacing w:before="60"/>
              <w:rPr>
                <w:rFonts w:ascii="Arial" w:hAnsi="Arial" w:cs="Arial"/>
                <w:sz w:val="16"/>
              </w:rPr>
            </w:pPr>
            <w:r>
              <w:rPr>
                <w:rFonts w:ascii="Arial" w:hAnsi="Arial" w:cs="Arial"/>
                <w:sz w:val="16"/>
              </w:rPr>
              <w:t>6</w:t>
            </w:r>
          </w:p>
        </w:tc>
        <w:tc>
          <w:tcPr>
            <w:tcW w:w="5311" w:type="dxa"/>
          </w:tcPr>
          <w:p w:rsidR="00B402E8" w:rsidRDefault="00B402E8" w:rsidP="00FE4966">
            <w:pPr>
              <w:spacing w:before="60"/>
              <w:rPr>
                <w:rFonts w:ascii="Arial" w:hAnsi="Arial" w:cs="Arial"/>
                <w:sz w:val="16"/>
              </w:rPr>
            </w:pPr>
            <w:r>
              <w:rPr>
                <w:rFonts w:ascii="Arial" w:hAnsi="Arial" w:cs="Arial"/>
                <w:sz w:val="16"/>
              </w:rPr>
              <w:t>Added uDiagPeriphStartup_Init runnable and related dependencies and global variables</w:t>
            </w:r>
          </w:p>
        </w:tc>
        <w:tc>
          <w:tcPr>
            <w:tcW w:w="1080" w:type="dxa"/>
          </w:tcPr>
          <w:p w:rsidR="00B402E8" w:rsidRDefault="00B402E8" w:rsidP="00EE5444">
            <w:pPr>
              <w:spacing w:before="60"/>
              <w:rPr>
                <w:rFonts w:ascii="Arial" w:hAnsi="Arial" w:cs="Arial"/>
                <w:sz w:val="16"/>
              </w:rPr>
            </w:pPr>
            <w:r>
              <w:rPr>
                <w:rFonts w:ascii="Arial" w:hAnsi="Arial" w:cs="Arial"/>
                <w:sz w:val="16"/>
              </w:rPr>
              <w:t>31-Jan-15</w:t>
            </w:r>
          </w:p>
        </w:tc>
        <w:tc>
          <w:tcPr>
            <w:tcW w:w="1710" w:type="dxa"/>
          </w:tcPr>
          <w:p w:rsidR="00B402E8" w:rsidRDefault="00B402E8">
            <w:pPr>
              <w:spacing w:before="60"/>
              <w:rPr>
                <w:rFonts w:ascii="Arial" w:hAnsi="Arial" w:cs="Arial"/>
                <w:sz w:val="16"/>
              </w:rPr>
            </w:pPr>
            <w:r>
              <w:rPr>
                <w:rFonts w:ascii="Arial" w:hAnsi="Arial" w:cs="Arial"/>
                <w:sz w:val="16"/>
              </w:rPr>
              <w:t>KMC</w:t>
            </w:r>
          </w:p>
        </w:tc>
      </w:tr>
      <w:tr w:rsidR="006240B7" w:rsidTr="00B11E95">
        <w:trPr>
          <w:ins w:id="53" w:author="Nexteer Employee" w:date="2016-04-20T11:03:00Z"/>
        </w:trPr>
        <w:tc>
          <w:tcPr>
            <w:tcW w:w="647" w:type="dxa"/>
          </w:tcPr>
          <w:p w:rsidR="006240B7" w:rsidRDefault="006240B7">
            <w:pPr>
              <w:spacing w:before="60"/>
              <w:rPr>
                <w:ins w:id="54" w:author="Nexteer Employee" w:date="2016-04-20T11:03:00Z"/>
                <w:rFonts w:ascii="Arial" w:hAnsi="Arial" w:cs="Arial"/>
                <w:sz w:val="16"/>
              </w:rPr>
            </w:pPr>
            <w:ins w:id="55" w:author="Nexteer Employee" w:date="2016-04-20T11:03:00Z">
              <w:r>
                <w:rPr>
                  <w:rFonts w:ascii="Arial" w:hAnsi="Arial" w:cs="Arial"/>
                  <w:sz w:val="16"/>
                </w:rPr>
                <w:t>7</w:t>
              </w:r>
            </w:ins>
          </w:p>
        </w:tc>
        <w:tc>
          <w:tcPr>
            <w:tcW w:w="5311" w:type="dxa"/>
          </w:tcPr>
          <w:p w:rsidR="006240B7" w:rsidRDefault="006240B7" w:rsidP="00FE4966">
            <w:pPr>
              <w:spacing w:before="60"/>
              <w:rPr>
                <w:ins w:id="56" w:author="Nexteer Employee" w:date="2016-04-20T11:03:00Z"/>
                <w:rFonts w:ascii="Arial" w:hAnsi="Arial" w:cs="Arial"/>
                <w:sz w:val="16"/>
              </w:rPr>
            </w:pPr>
            <w:ins w:id="57" w:author="Nexteer Employee" w:date="2016-04-20T11:03:00Z">
              <w:r>
                <w:rPr>
                  <w:rFonts w:ascii="Arial" w:hAnsi="Arial" w:cs="Arial"/>
                  <w:sz w:val="16"/>
                </w:rPr>
                <w:t>Added note for modifying the critical regi</w:t>
              </w:r>
              <w:r w:rsidR="00D10C6B">
                <w:rPr>
                  <w:rFonts w:ascii="Arial" w:hAnsi="Arial" w:cs="Arial"/>
                  <w:sz w:val="16"/>
                </w:rPr>
                <w:t>ster after correcting the coded</w:t>
              </w:r>
            </w:ins>
            <w:ins w:id="58" w:author="Nexteer Employee" w:date="2016-04-21T10:47:00Z">
              <w:r w:rsidR="00D10C6B">
                <w:rPr>
                  <w:rFonts w:ascii="Arial" w:hAnsi="Arial" w:cs="Arial"/>
                  <w:sz w:val="16"/>
                </w:rPr>
                <w:t xml:space="preserve"> </w:t>
              </w:r>
            </w:ins>
            <w:bookmarkStart w:id="59" w:name="_GoBack"/>
            <w:bookmarkEnd w:id="59"/>
            <w:ins w:id="60" w:author="Nexteer Employee" w:date="2016-04-20T11:03:00Z">
              <w:r>
                <w:rPr>
                  <w:rFonts w:ascii="Arial" w:hAnsi="Arial" w:cs="Arial"/>
                  <w:sz w:val="16"/>
                </w:rPr>
                <w:t>for enabling the DCAN2 Parity interrupt</w:t>
              </w:r>
            </w:ins>
          </w:p>
        </w:tc>
        <w:tc>
          <w:tcPr>
            <w:tcW w:w="1080" w:type="dxa"/>
          </w:tcPr>
          <w:p w:rsidR="006240B7" w:rsidRDefault="006240B7" w:rsidP="00EE5444">
            <w:pPr>
              <w:spacing w:before="60"/>
              <w:rPr>
                <w:ins w:id="61" w:author="Nexteer Employee" w:date="2016-04-20T11:03:00Z"/>
                <w:rFonts w:ascii="Arial" w:hAnsi="Arial" w:cs="Arial"/>
                <w:sz w:val="16"/>
              </w:rPr>
            </w:pPr>
            <w:ins w:id="62" w:author="Nexteer Employee" w:date="2016-04-20T11:04:00Z">
              <w:r>
                <w:rPr>
                  <w:rFonts w:ascii="Arial" w:hAnsi="Arial" w:cs="Arial"/>
                  <w:sz w:val="16"/>
                </w:rPr>
                <w:t>20-Apr-16</w:t>
              </w:r>
            </w:ins>
          </w:p>
        </w:tc>
        <w:tc>
          <w:tcPr>
            <w:tcW w:w="1710" w:type="dxa"/>
          </w:tcPr>
          <w:p w:rsidR="006240B7" w:rsidRDefault="006240B7">
            <w:pPr>
              <w:spacing w:before="60"/>
              <w:rPr>
                <w:ins w:id="63" w:author="Nexteer Employee" w:date="2016-04-20T11:03:00Z"/>
                <w:rFonts w:ascii="Arial" w:hAnsi="Arial" w:cs="Arial"/>
                <w:sz w:val="16"/>
              </w:rPr>
            </w:pPr>
            <w:ins w:id="64" w:author="Nexteer Employee" w:date="2016-04-20T11:04:00Z">
              <w:r>
                <w:rPr>
                  <w:rFonts w:ascii="Arial" w:hAnsi="Arial" w:cs="Arial"/>
                  <w:sz w:val="16"/>
                </w:rPr>
                <w:t>AJM</w:t>
              </w:r>
            </w:ins>
          </w:p>
        </w:tc>
      </w:tr>
    </w:tbl>
    <w:p w:rsidR="00107819" w:rsidRDefault="00107819"/>
    <w:p w:rsidR="009E65F9" w:rsidRDefault="009E65F9"/>
    <w:p w:rsidR="009E65F9" w:rsidRDefault="009E65F9" w:rsidP="00F63B02"/>
    <w:sectPr w:rsidR="009E65F9" w:rsidSect="00937013">
      <w:headerReference w:type="default"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163" w:rsidRDefault="00886163">
      <w:r>
        <w:separator/>
      </w:r>
    </w:p>
  </w:endnote>
  <w:endnote w:type="continuationSeparator" w:id="0">
    <w:p w:rsidR="00886163" w:rsidRDefault="00886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3FA" w:rsidRDefault="00DE03FA">
    <w:pPr>
      <w:pStyle w:val="Footer"/>
    </w:pPr>
    <w:r>
      <w:rPr>
        <w:snapToGrid w:val="0"/>
      </w:rPr>
      <w:tab/>
    </w:r>
    <w:r w:rsidR="00886163">
      <w:fldChar w:fldCharType="begin"/>
    </w:r>
    <w:r w:rsidR="00886163">
      <w:instrText xml:space="preserve"> DOCPROPERTY "Company"  \* MERGEFORMAT </w:instrText>
    </w:r>
    <w:r w:rsidR="00886163">
      <w:fldChar w:fldCharType="separate"/>
    </w:r>
    <w:r w:rsidR="00797ECA" w:rsidRPr="00AC7A82">
      <w:rPr>
        <w:rFonts w:ascii="Times" w:hAnsi="Times"/>
        <w:caps/>
        <w:snapToGrid w:val="0"/>
      </w:rPr>
      <w:t>Nexteer</w:t>
    </w:r>
    <w:r w:rsidR="00886163">
      <w:rPr>
        <w:rFonts w:ascii="Times" w:hAnsi="Times"/>
        <w:caps/>
        <w:snapToGrid w:val="0"/>
      </w:rPr>
      <w:fldChar w:fldCharType="end"/>
    </w:r>
    <w:r>
      <w:rPr>
        <w:snapToGrid w:val="0"/>
      </w:rPr>
      <w:t xml:space="preserve"> CONFIDENTIAL</w:t>
    </w:r>
    <w:r>
      <w:rPr>
        <w:snapToGrid w:val="0"/>
      </w:rPr>
      <w:tab/>
    </w:r>
    <w:r>
      <w:rPr>
        <w:snapToGrid w:val="0"/>
        <w:sz w:val="16"/>
      </w:rPr>
      <w:t xml:space="preserve"> SWC Integration </w:t>
    </w:r>
    <w:r w:rsidRPr="001A574F">
      <w:rPr>
        <w:snapToGrid w:val="0"/>
        <w:sz w:val="16"/>
      </w:rPr>
      <w:t>T</w:t>
    </w:r>
    <w:r>
      <w:rPr>
        <w:snapToGrid w:val="0"/>
        <w:sz w:val="16"/>
      </w:rPr>
      <w:t>emplate EA3, Rev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163" w:rsidRDefault="00886163">
      <w:r>
        <w:separator/>
      </w:r>
    </w:p>
  </w:footnote>
  <w:footnote w:type="continuationSeparator" w:id="0">
    <w:p w:rsidR="00886163" w:rsidRDefault="008861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3FA" w:rsidRDefault="00DE03FA" w:rsidP="00D65A4D">
    <w:pPr>
      <w:pStyle w:val="Header"/>
      <w:pBdr>
        <w:bottom w:val="single" w:sz="4" w:space="1" w:color="auto"/>
      </w:pBdr>
      <w:tabs>
        <w:tab w:val="left" w:pos="1823"/>
      </w:tabs>
      <w:rPr>
        <w:b/>
      </w:rPr>
    </w:pPr>
    <w:r>
      <w:rPr>
        <w:b/>
      </w:rPr>
      <w:tab/>
    </w:r>
    <w:r>
      <w:rPr>
        <w:b/>
      </w:rPr>
      <w:tab/>
      <w:t>SWC INTEGRATION MANUAL</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DE03FA">
      <w:trPr>
        <w:cantSplit/>
      </w:trPr>
      <w:tc>
        <w:tcPr>
          <w:tcW w:w="990" w:type="dxa"/>
        </w:tcPr>
        <w:p w:rsidR="00DE03FA" w:rsidRDefault="00DE03FA">
          <w:pPr>
            <w:pStyle w:val="Header"/>
          </w:pPr>
          <w:r>
            <w:t>Title:</w:t>
          </w:r>
        </w:p>
      </w:tc>
      <w:tc>
        <w:tcPr>
          <w:tcW w:w="5400" w:type="dxa"/>
          <w:gridSpan w:val="3"/>
          <w:vMerge w:val="restart"/>
        </w:tcPr>
        <w:p w:rsidR="00DE03FA" w:rsidRDefault="00FD6B76">
          <w:pPr>
            <w:pStyle w:val="Header"/>
          </w:pPr>
          <w:r>
            <w:t>Cd_uDiag</w:t>
          </w:r>
        </w:p>
        <w:p w:rsidR="00DE03FA" w:rsidRDefault="00886163" w:rsidP="001A574F">
          <w:pPr>
            <w:pStyle w:val="Header"/>
            <w:tabs>
              <w:tab w:val="clear" w:pos="4320"/>
              <w:tab w:val="clear" w:pos="8640"/>
              <w:tab w:val="center" w:pos="2592"/>
            </w:tabs>
          </w:pPr>
          <w:r>
            <w:fldChar w:fldCharType="begin"/>
          </w:r>
          <w:r>
            <w:instrText xml:space="preserve"> DOCPROPERTY "Product Line"  \* MERGEFORMAT </w:instrText>
          </w:r>
          <w:r>
            <w:fldChar w:fldCharType="separate"/>
          </w:r>
          <w:r w:rsidR="00797ECA">
            <w:t>Gen II+ EPS EA3</w:t>
          </w:r>
          <w:r>
            <w:fldChar w:fldCharType="end"/>
          </w:r>
          <w:r w:rsidR="00DE03FA">
            <w:tab/>
          </w:r>
        </w:p>
      </w:tc>
      <w:tc>
        <w:tcPr>
          <w:tcW w:w="1170" w:type="dxa"/>
        </w:tcPr>
        <w:p w:rsidR="00DE03FA" w:rsidRDefault="00DE03FA" w:rsidP="00793203">
          <w:pPr>
            <w:pStyle w:val="Header"/>
          </w:pPr>
          <w:r>
            <w:t>Revision</w:t>
          </w:r>
          <w:r w:rsidR="00FD6B76">
            <w:t>:.</w:t>
          </w:r>
        </w:p>
      </w:tc>
      <w:tc>
        <w:tcPr>
          <w:tcW w:w="1350" w:type="dxa"/>
        </w:tcPr>
        <w:p w:rsidR="00DE03FA" w:rsidRDefault="00FE3DF5">
          <w:pPr>
            <w:pStyle w:val="Header"/>
          </w:pPr>
          <w:del w:id="65" w:author="Nexteer Employee" w:date="2016-04-20T10:50:00Z">
            <w:r w:rsidDel="00925C10">
              <w:delText>6</w:delText>
            </w:r>
          </w:del>
          <w:ins w:id="66" w:author="Nexteer Employee" w:date="2016-04-20T10:50:00Z">
            <w:r w:rsidR="00925C10">
              <w:t>7</w:t>
            </w:r>
          </w:ins>
          <w:r w:rsidR="00793203">
            <w:t>.0</w:t>
          </w:r>
        </w:p>
      </w:tc>
    </w:tr>
    <w:tr w:rsidR="00DE03FA">
      <w:trPr>
        <w:cantSplit/>
      </w:trPr>
      <w:tc>
        <w:tcPr>
          <w:tcW w:w="990" w:type="dxa"/>
        </w:tcPr>
        <w:p w:rsidR="00DE03FA" w:rsidRDefault="00DE03FA">
          <w:pPr>
            <w:pStyle w:val="Header"/>
          </w:pPr>
          <w:r>
            <w:t xml:space="preserve">Product:     </w:t>
          </w:r>
        </w:p>
      </w:tc>
      <w:tc>
        <w:tcPr>
          <w:tcW w:w="5400" w:type="dxa"/>
          <w:gridSpan w:val="3"/>
          <w:vMerge/>
        </w:tcPr>
        <w:p w:rsidR="00DE03FA" w:rsidRDefault="00DE03FA">
          <w:pPr>
            <w:pStyle w:val="Header"/>
            <w:jc w:val="center"/>
          </w:pPr>
        </w:p>
      </w:tc>
      <w:tc>
        <w:tcPr>
          <w:tcW w:w="1170" w:type="dxa"/>
        </w:tcPr>
        <w:p w:rsidR="00DE03FA" w:rsidRDefault="00DE03FA">
          <w:pPr>
            <w:pStyle w:val="Header"/>
          </w:pPr>
          <w:r>
            <w:t>Rev. Date:</w:t>
          </w:r>
        </w:p>
      </w:tc>
      <w:tc>
        <w:tcPr>
          <w:tcW w:w="1350" w:type="dxa"/>
        </w:tcPr>
        <w:p w:rsidR="00FD6B76" w:rsidRDefault="00FE3DF5" w:rsidP="00925C10">
          <w:pPr>
            <w:pStyle w:val="Header"/>
          </w:pPr>
          <w:del w:id="67" w:author="Nexteer Employee" w:date="2016-04-20T10:50:00Z">
            <w:r w:rsidDel="00925C10">
              <w:delText>31</w:delText>
            </w:r>
          </w:del>
          <w:ins w:id="68" w:author="Nexteer Employee" w:date="2016-04-20T10:50:00Z">
            <w:r w:rsidR="00925C10">
              <w:t>20</w:t>
            </w:r>
          </w:ins>
          <w:r>
            <w:t>-</w:t>
          </w:r>
          <w:del w:id="69" w:author="Nexteer Employee" w:date="2016-04-20T10:50:00Z">
            <w:r w:rsidDel="00925C10">
              <w:delText>Jan</w:delText>
            </w:r>
          </w:del>
          <w:ins w:id="70" w:author="Nexteer Employee" w:date="2016-04-20T10:50:00Z">
            <w:r w:rsidR="00925C10">
              <w:t>Apr</w:t>
            </w:r>
          </w:ins>
          <w:r>
            <w:t>-</w:t>
          </w:r>
          <w:del w:id="71" w:author="Nexteer Employee" w:date="2016-04-20T10:50:00Z">
            <w:r w:rsidDel="00925C10">
              <w:delText>2015</w:delText>
            </w:r>
          </w:del>
          <w:ins w:id="72" w:author="Nexteer Employee" w:date="2016-04-20T10:50:00Z">
            <w:r w:rsidR="00925C10">
              <w:t>2016</w:t>
            </w:r>
          </w:ins>
        </w:p>
      </w:tc>
    </w:tr>
    <w:tr w:rsidR="00DE03FA">
      <w:trPr>
        <w:cantSplit/>
      </w:trPr>
      <w:tc>
        <w:tcPr>
          <w:tcW w:w="990" w:type="dxa"/>
        </w:tcPr>
        <w:p w:rsidR="00DE03FA" w:rsidRDefault="00DE03FA">
          <w:pPr>
            <w:pStyle w:val="Header"/>
          </w:pPr>
          <w:r>
            <w:t>Group:</w:t>
          </w:r>
        </w:p>
      </w:tc>
      <w:tc>
        <w:tcPr>
          <w:tcW w:w="1530" w:type="dxa"/>
        </w:tcPr>
        <w:p w:rsidR="00DE03FA" w:rsidRDefault="00DE03FA">
          <w:pPr>
            <w:pStyle w:val="Header"/>
          </w:pPr>
          <w:r>
            <w:t>ESG</w:t>
          </w:r>
        </w:p>
      </w:tc>
      <w:tc>
        <w:tcPr>
          <w:tcW w:w="1260" w:type="dxa"/>
        </w:tcPr>
        <w:p w:rsidR="00DE03FA" w:rsidRDefault="00DE03FA">
          <w:pPr>
            <w:pStyle w:val="Header"/>
          </w:pPr>
          <w:r>
            <w:t>Originator:</w:t>
          </w:r>
        </w:p>
      </w:tc>
      <w:tc>
        <w:tcPr>
          <w:tcW w:w="2610" w:type="dxa"/>
        </w:tcPr>
        <w:p w:rsidR="00DE03FA" w:rsidRDefault="00FD6B76">
          <w:pPr>
            <w:pStyle w:val="Header"/>
          </w:pPr>
          <w:del w:id="73" w:author="Nexteer Employee" w:date="2016-04-20T10:50:00Z">
            <w:r w:rsidDel="00925C10">
              <w:delText>Kathleen Creager</w:delText>
            </w:r>
          </w:del>
          <w:ins w:id="74" w:author="Nexteer Employee" w:date="2016-04-20T10:50:00Z">
            <w:r w:rsidR="00925C10">
              <w:t>Avinash James</w:t>
            </w:r>
          </w:ins>
        </w:p>
      </w:tc>
      <w:tc>
        <w:tcPr>
          <w:tcW w:w="1170" w:type="dxa"/>
        </w:tcPr>
        <w:p w:rsidR="00DE03FA" w:rsidRDefault="00DE03FA">
          <w:pPr>
            <w:pStyle w:val="Header"/>
          </w:pPr>
          <w:r>
            <w:t>Page:</w:t>
          </w:r>
        </w:p>
      </w:tc>
      <w:tc>
        <w:tcPr>
          <w:tcW w:w="1350" w:type="dxa"/>
        </w:tcPr>
        <w:p w:rsidR="00DE03FA" w:rsidRDefault="00515922">
          <w:pPr>
            <w:pStyle w:val="Header"/>
          </w:pPr>
          <w:r>
            <w:rPr>
              <w:rStyle w:val="PageNumber"/>
            </w:rPr>
            <w:fldChar w:fldCharType="begin"/>
          </w:r>
          <w:r w:rsidR="00DE03FA">
            <w:rPr>
              <w:rStyle w:val="PageNumber"/>
            </w:rPr>
            <w:instrText xml:space="preserve"> PAGE </w:instrText>
          </w:r>
          <w:r>
            <w:rPr>
              <w:rStyle w:val="PageNumber"/>
            </w:rPr>
            <w:fldChar w:fldCharType="separate"/>
          </w:r>
          <w:r w:rsidR="00D10C6B">
            <w:rPr>
              <w:rStyle w:val="PageNumber"/>
              <w:noProof/>
            </w:rPr>
            <w:t>9</w:t>
          </w:r>
          <w:r>
            <w:rPr>
              <w:rStyle w:val="PageNumber"/>
            </w:rPr>
            <w:fldChar w:fldCharType="end"/>
          </w:r>
          <w:r w:rsidR="00DE03FA">
            <w:rPr>
              <w:rStyle w:val="PageNumber"/>
            </w:rPr>
            <w:t xml:space="preserve"> of </w:t>
          </w:r>
          <w:r>
            <w:rPr>
              <w:rStyle w:val="PageNumber"/>
            </w:rPr>
            <w:fldChar w:fldCharType="begin"/>
          </w:r>
          <w:r w:rsidR="00DE03FA">
            <w:rPr>
              <w:rStyle w:val="PageNumber"/>
            </w:rPr>
            <w:instrText xml:space="preserve"> NUMPAGES </w:instrText>
          </w:r>
          <w:r>
            <w:rPr>
              <w:rStyle w:val="PageNumber"/>
            </w:rPr>
            <w:fldChar w:fldCharType="separate"/>
          </w:r>
          <w:r w:rsidR="00D10C6B">
            <w:rPr>
              <w:rStyle w:val="PageNumber"/>
              <w:noProof/>
            </w:rPr>
            <w:t>9</w:t>
          </w:r>
          <w:r>
            <w:rPr>
              <w:rStyle w:val="PageNumber"/>
            </w:rPr>
            <w:fldChar w:fldCharType="end"/>
          </w:r>
        </w:p>
      </w:tc>
    </w:tr>
  </w:tbl>
  <w:p w:rsidR="00DE03FA" w:rsidRDefault="00DE03FA">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0FC373E"/>
    <w:multiLevelType w:val="hybridMultilevel"/>
    <w:tmpl w:val="E3246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4A5B4A"/>
    <w:multiLevelType w:val="hybridMultilevel"/>
    <w:tmpl w:val="432091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F925715"/>
    <w:multiLevelType w:val="hybridMultilevel"/>
    <w:tmpl w:val="1F78A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804561"/>
    <w:multiLevelType w:val="hybridMultilevel"/>
    <w:tmpl w:val="96664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D473EFF"/>
    <w:multiLevelType w:val="hybridMultilevel"/>
    <w:tmpl w:val="823E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0E0FC3"/>
    <w:multiLevelType w:val="hybridMultilevel"/>
    <w:tmpl w:val="DDB6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8A0106C"/>
    <w:multiLevelType w:val="hybridMultilevel"/>
    <w:tmpl w:val="C2CA6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13">
    <w:nsid w:val="4ABA06E3"/>
    <w:multiLevelType w:val="hybridMultilevel"/>
    <w:tmpl w:val="DC1A549E"/>
    <w:lvl w:ilvl="0" w:tplc="0409000F">
      <w:start w:val="1"/>
      <w:numFmt w:val="decimal"/>
      <w:lvlText w:val="%1."/>
      <w:lvlJc w:val="left"/>
      <w:pPr>
        <w:ind w:left="752" w:hanging="360"/>
      </w:pPr>
    </w:lvl>
    <w:lvl w:ilvl="1" w:tplc="04090019">
      <w:start w:val="1"/>
      <w:numFmt w:val="lowerLetter"/>
      <w:lvlText w:val="%2."/>
      <w:lvlJc w:val="left"/>
      <w:pPr>
        <w:ind w:left="1472" w:hanging="360"/>
      </w:pPr>
    </w:lvl>
    <w:lvl w:ilvl="2" w:tplc="0409001B" w:tentative="1">
      <w:start w:val="1"/>
      <w:numFmt w:val="lowerRoman"/>
      <w:lvlText w:val="%3."/>
      <w:lvlJc w:val="right"/>
      <w:pPr>
        <w:ind w:left="2192" w:hanging="180"/>
      </w:pPr>
    </w:lvl>
    <w:lvl w:ilvl="3" w:tplc="0409000F" w:tentative="1">
      <w:start w:val="1"/>
      <w:numFmt w:val="decimal"/>
      <w:lvlText w:val="%4."/>
      <w:lvlJc w:val="left"/>
      <w:pPr>
        <w:ind w:left="2912" w:hanging="360"/>
      </w:pPr>
    </w:lvl>
    <w:lvl w:ilvl="4" w:tplc="04090019" w:tentative="1">
      <w:start w:val="1"/>
      <w:numFmt w:val="lowerLetter"/>
      <w:lvlText w:val="%5."/>
      <w:lvlJc w:val="left"/>
      <w:pPr>
        <w:ind w:left="3632" w:hanging="360"/>
      </w:pPr>
    </w:lvl>
    <w:lvl w:ilvl="5" w:tplc="0409001B" w:tentative="1">
      <w:start w:val="1"/>
      <w:numFmt w:val="lowerRoman"/>
      <w:lvlText w:val="%6."/>
      <w:lvlJc w:val="right"/>
      <w:pPr>
        <w:ind w:left="4352" w:hanging="180"/>
      </w:pPr>
    </w:lvl>
    <w:lvl w:ilvl="6" w:tplc="0409000F" w:tentative="1">
      <w:start w:val="1"/>
      <w:numFmt w:val="decimal"/>
      <w:lvlText w:val="%7."/>
      <w:lvlJc w:val="left"/>
      <w:pPr>
        <w:ind w:left="5072" w:hanging="360"/>
      </w:pPr>
    </w:lvl>
    <w:lvl w:ilvl="7" w:tplc="04090019" w:tentative="1">
      <w:start w:val="1"/>
      <w:numFmt w:val="lowerLetter"/>
      <w:lvlText w:val="%8."/>
      <w:lvlJc w:val="left"/>
      <w:pPr>
        <w:ind w:left="5792" w:hanging="360"/>
      </w:pPr>
    </w:lvl>
    <w:lvl w:ilvl="8" w:tplc="0409001B" w:tentative="1">
      <w:start w:val="1"/>
      <w:numFmt w:val="lowerRoman"/>
      <w:lvlText w:val="%9."/>
      <w:lvlJc w:val="right"/>
      <w:pPr>
        <w:ind w:left="6512" w:hanging="180"/>
      </w:pPr>
    </w:lvl>
  </w:abstractNum>
  <w:abstractNum w:abstractNumId="14">
    <w:nsid w:val="4AD814CE"/>
    <w:multiLevelType w:val="hybridMultilevel"/>
    <w:tmpl w:val="186A0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0A46D86"/>
    <w:multiLevelType w:val="hybridMultilevel"/>
    <w:tmpl w:val="EBBC4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7B394E"/>
    <w:multiLevelType w:val="hybridMultilevel"/>
    <w:tmpl w:val="5212E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5484EFE"/>
    <w:multiLevelType w:val="hybridMultilevel"/>
    <w:tmpl w:val="3DA6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304DB6"/>
    <w:multiLevelType w:val="hybridMultilevel"/>
    <w:tmpl w:val="45121902"/>
    <w:lvl w:ilvl="0" w:tplc="C6507A1E">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22">
    <w:nsid w:val="78F777E5"/>
    <w:multiLevelType w:val="hybridMultilevel"/>
    <w:tmpl w:val="A28A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975107"/>
    <w:multiLevelType w:val="multilevel"/>
    <w:tmpl w:val="8654D8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3"/>
  </w:num>
  <w:num w:numId="2">
    <w:abstractNumId w:val="21"/>
  </w:num>
  <w:num w:numId="3">
    <w:abstractNumId w:val="12"/>
  </w:num>
  <w:num w:numId="4">
    <w:abstractNumId w:val="0"/>
  </w:num>
  <w:num w:numId="5">
    <w:abstractNumId w:val="10"/>
  </w:num>
  <w:num w:numId="6">
    <w:abstractNumId w:val="3"/>
  </w:num>
  <w:num w:numId="7">
    <w:abstractNumId w:val="6"/>
  </w:num>
  <w:num w:numId="8">
    <w:abstractNumId w:val="7"/>
  </w:num>
  <w:num w:numId="9">
    <w:abstractNumId w:val="18"/>
  </w:num>
  <w:num w:numId="10">
    <w:abstractNumId w:val="15"/>
  </w:num>
  <w:num w:numId="11">
    <w:abstractNumId w:val="2"/>
  </w:num>
  <w:num w:numId="12">
    <w:abstractNumId w:val="13"/>
  </w:num>
  <w:num w:numId="13">
    <w:abstractNumId w:val="1"/>
  </w:num>
  <w:num w:numId="14">
    <w:abstractNumId w:val="16"/>
  </w:num>
  <w:num w:numId="15">
    <w:abstractNumId w:val="9"/>
  </w:num>
  <w:num w:numId="16">
    <w:abstractNumId w:val="11"/>
  </w:num>
  <w:num w:numId="17">
    <w:abstractNumId w:val="8"/>
  </w:num>
  <w:num w:numId="18">
    <w:abstractNumId w:val="14"/>
  </w:num>
  <w:num w:numId="19">
    <w:abstractNumId w:val="17"/>
  </w:num>
  <w:num w:numId="20">
    <w:abstractNumId w:val="4"/>
  </w:num>
  <w:num w:numId="21">
    <w:abstractNumId w:val="5"/>
  </w:num>
  <w:num w:numId="22">
    <w:abstractNumId w:val="22"/>
  </w:num>
  <w:num w:numId="23">
    <w:abstractNumId w:val="19"/>
  </w:num>
  <w:num w:numId="24">
    <w:abstractNumId w:val="20"/>
  </w:num>
  <w:num w:numId="25">
    <w:abstractNumId w:val="23"/>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B39"/>
    <w:rsid w:val="00002748"/>
    <w:rsid w:val="00016211"/>
    <w:rsid w:val="0003389C"/>
    <w:rsid w:val="00035442"/>
    <w:rsid w:val="00036AF7"/>
    <w:rsid w:val="00050365"/>
    <w:rsid w:val="00060E9E"/>
    <w:rsid w:val="00072C76"/>
    <w:rsid w:val="000A78A4"/>
    <w:rsid w:val="000B7B76"/>
    <w:rsid w:val="000C2C6D"/>
    <w:rsid w:val="000D28B1"/>
    <w:rsid w:val="000D4039"/>
    <w:rsid w:val="000E1C0D"/>
    <w:rsid w:val="00101096"/>
    <w:rsid w:val="00107819"/>
    <w:rsid w:val="00154889"/>
    <w:rsid w:val="00162F98"/>
    <w:rsid w:val="001719F7"/>
    <w:rsid w:val="00173656"/>
    <w:rsid w:val="00192534"/>
    <w:rsid w:val="0019439D"/>
    <w:rsid w:val="001A0806"/>
    <w:rsid w:val="001A14B2"/>
    <w:rsid w:val="001A2509"/>
    <w:rsid w:val="001A574F"/>
    <w:rsid w:val="001B20FC"/>
    <w:rsid w:val="001B60DF"/>
    <w:rsid w:val="001C67A3"/>
    <w:rsid w:val="001D148D"/>
    <w:rsid w:val="001D6A7F"/>
    <w:rsid w:val="001E1979"/>
    <w:rsid w:val="001E28D1"/>
    <w:rsid w:val="001E475E"/>
    <w:rsid w:val="001F09B2"/>
    <w:rsid w:val="001F4E5E"/>
    <w:rsid w:val="001F7009"/>
    <w:rsid w:val="00200C82"/>
    <w:rsid w:val="0020722A"/>
    <w:rsid w:val="00210593"/>
    <w:rsid w:val="00222A98"/>
    <w:rsid w:val="00251AC0"/>
    <w:rsid w:val="00264E9B"/>
    <w:rsid w:val="002651B5"/>
    <w:rsid w:val="00266DF5"/>
    <w:rsid w:val="00274532"/>
    <w:rsid w:val="00275B51"/>
    <w:rsid w:val="00282852"/>
    <w:rsid w:val="00285CB3"/>
    <w:rsid w:val="00295CD1"/>
    <w:rsid w:val="00297784"/>
    <w:rsid w:val="002B792F"/>
    <w:rsid w:val="002B7B9F"/>
    <w:rsid w:val="002C03D8"/>
    <w:rsid w:val="00315335"/>
    <w:rsid w:val="0034046E"/>
    <w:rsid w:val="00347B0F"/>
    <w:rsid w:val="00353877"/>
    <w:rsid w:val="0036233B"/>
    <w:rsid w:val="0036693A"/>
    <w:rsid w:val="0037668F"/>
    <w:rsid w:val="003C4D3F"/>
    <w:rsid w:val="003D7910"/>
    <w:rsid w:val="003F49B4"/>
    <w:rsid w:val="003F5475"/>
    <w:rsid w:val="00416335"/>
    <w:rsid w:val="004527BC"/>
    <w:rsid w:val="0046766A"/>
    <w:rsid w:val="00477FF8"/>
    <w:rsid w:val="004825AF"/>
    <w:rsid w:val="004A30FB"/>
    <w:rsid w:val="004A781C"/>
    <w:rsid w:val="004C748C"/>
    <w:rsid w:val="004E67C7"/>
    <w:rsid w:val="004F5328"/>
    <w:rsid w:val="00510747"/>
    <w:rsid w:val="00510DCD"/>
    <w:rsid w:val="00515922"/>
    <w:rsid w:val="005361A2"/>
    <w:rsid w:val="00546E14"/>
    <w:rsid w:val="00553AD1"/>
    <w:rsid w:val="0055511B"/>
    <w:rsid w:val="00556D14"/>
    <w:rsid w:val="00560F21"/>
    <w:rsid w:val="00560FA0"/>
    <w:rsid w:val="005641A2"/>
    <w:rsid w:val="00567517"/>
    <w:rsid w:val="00590D11"/>
    <w:rsid w:val="0059107C"/>
    <w:rsid w:val="00596038"/>
    <w:rsid w:val="005A0510"/>
    <w:rsid w:val="005B1C26"/>
    <w:rsid w:val="005B749E"/>
    <w:rsid w:val="005C1100"/>
    <w:rsid w:val="005C2A99"/>
    <w:rsid w:val="005C2C1C"/>
    <w:rsid w:val="005C7476"/>
    <w:rsid w:val="005D4D7D"/>
    <w:rsid w:val="005D5FE4"/>
    <w:rsid w:val="005F51CC"/>
    <w:rsid w:val="00600F43"/>
    <w:rsid w:val="0060597A"/>
    <w:rsid w:val="00606119"/>
    <w:rsid w:val="00616853"/>
    <w:rsid w:val="00617992"/>
    <w:rsid w:val="006240B7"/>
    <w:rsid w:val="00626A38"/>
    <w:rsid w:val="00641974"/>
    <w:rsid w:val="00651481"/>
    <w:rsid w:val="006524C1"/>
    <w:rsid w:val="006549E5"/>
    <w:rsid w:val="00674ADF"/>
    <w:rsid w:val="006768B8"/>
    <w:rsid w:val="00683DCF"/>
    <w:rsid w:val="00693E1A"/>
    <w:rsid w:val="006C4A52"/>
    <w:rsid w:val="006D151B"/>
    <w:rsid w:val="006D33CC"/>
    <w:rsid w:val="006D358E"/>
    <w:rsid w:val="006D676A"/>
    <w:rsid w:val="006E3AE5"/>
    <w:rsid w:val="006E428F"/>
    <w:rsid w:val="006F01A3"/>
    <w:rsid w:val="006F7ACE"/>
    <w:rsid w:val="00701150"/>
    <w:rsid w:val="00706174"/>
    <w:rsid w:val="00707AA7"/>
    <w:rsid w:val="007104B4"/>
    <w:rsid w:val="00714874"/>
    <w:rsid w:val="007151C5"/>
    <w:rsid w:val="007266C9"/>
    <w:rsid w:val="00731BE2"/>
    <w:rsid w:val="00732C30"/>
    <w:rsid w:val="00757049"/>
    <w:rsid w:val="0076047D"/>
    <w:rsid w:val="00783C14"/>
    <w:rsid w:val="00793203"/>
    <w:rsid w:val="00794CC4"/>
    <w:rsid w:val="00797ECA"/>
    <w:rsid w:val="007A37A6"/>
    <w:rsid w:val="007A69AC"/>
    <w:rsid w:val="007B76C3"/>
    <w:rsid w:val="007C4C59"/>
    <w:rsid w:val="007D72DE"/>
    <w:rsid w:val="007E5C8A"/>
    <w:rsid w:val="007F0489"/>
    <w:rsid w:val="008050CA"/>
    <w:rsid w:val="0081314C"/>
    <w:rsid w:val="00813222"/>
    <w:rsid w:val="008242F0"/>
    <w:rsid w:val="00836AC1"/>
    <w:rsid w:val="00841B2A"/>
    <w:rsid w:val="008510F0"/>
    <w:rsid w:val="008535B2"/>
    <w:rsid w:val="00853710"/>
    <w:rsid w:val="008609CE"/>
    <w:rsid w:val="00875F6A"/>
    <w:rsid w:val="00883552"/>
    <w:rsid w:val="00886163"/>
    <w:rsid w:val="00887290"/>
    <w:rsid w:val="0089391E"/>
    <w:rsid w:val="008A7889"/>
    <w:rsid w:val="008B2656"/>
    <w:rsid w:val="008B3E94"/>
    <w:rsid w:val="008C5D9C"/>
    <w:rsid w:val="008C65EB"/>
    <w:rsid w:val="008C6C35"/>
    <w:rsid w:val="008D2035"/>
    <w:rsid w:val="008E2475"/>
    <w:rsid w:val="008F38FB"/>
    <w:rsid w:val="008F6DBB"/>
    <w:rsid w:val="00904D84"/>
    <w:rsid w:val="00916B39"/>
    <w:rsid w:val="0092194D"/>
    <w:rsid w:val="00922010"/>
    <w:rsid w:val="00925C10"/>
    <w:rsid w:val="00930D6B"/>
    <w:rsid w:val="00937013"/>
    <w:rsid w:val="00941CFE"/>
    <w:rsid w:val="00942F40"/>
    <w:rsid w:val="00953BE0"/>
    <w:rsid w:val="00955F6A"/>
    <w:rsid w:val="00957470"/>
    <w:rsid w:val="00987833"/>
    <w:rsid w:val="00994A8C"/>
    <w:rsid w:val="009972B4"/>
    <w:rsid w:val="009B1E64"/>
    <w:rsid w:val="009B20B2"/>
    <w:rsid w:val="009B5B0C"/>
    <w:rsid w:val="009B6AE6"/>
    <w:rsid w:val="009C1FC9"/>
    <w:rsid w:val="009D2221"/>
    <w:rsid w:val="009E1617"/>
    <w:rsid w:val="009E65F9"/>
    <w:rsid w:val="009F0D67"/>
    <w:rsid w:val="00A03FE3"/>
    <w:rsid w:val="00A126B2"/>
    <w:rsid w:val="00A17EB8"/>
    <w:rsid w:val="00A250FF"/>
    <w:rsid w:val="00A268FB"/>
    <w:rsid w:val="00A40CFD"/>
    <w:rsid w:val="00A672EE"/>
    <w:rsid w:val="00A67644"/>
    <w:rsid w:val="00A700CF"/>
    <w:rsid w:val="00A82D30"/>
    <w:rsid w:val="00A86E8E"/>
    <w:rsid w:val="00A90D3D"/>
    <w:rsid w:val="00AC7A82"/>
    <w:rsid w:val="00AC7CD7"/>
    <w:rsid w:val="00AD699E"/>
    <w:rsid w:val="00AD731B"/>
    <w:rsid w:val="00AE23C8"/>
    <w:rsid w:val="00AE4F56"/>
    <w:rsid w:val="00AF0E90"/>
    <w:rsid w:val="00AF3F7D"/>
    <w:rsid w:val="00B01697"/>
    <w:rsid w:val="00B11E95"/>
    <w:rsid w:val="00B12341"/>
    <w:rsid w:val="00B12FF8"/>
    <w:rsid w:val="00B21FBF"/>
    <w:rsid w:val="00B27D95"/>
    <w:rsid w:val="00B3002E"/>
    <w:rsid w:val="00B402E8"/>
    <w:rsid w:val="00B54697"/>
    <w:rsid w:val="00B5594D"/>
    <w:rsid w:val="00B57FE6"/>
    <w:rsid w:val="00B611C5"/>
    <w:rsid w:val="00B70668"/>
    <w:rsid w:val="00B711D0"/>
    <w:rsid w:val="00B725C1"/>
    <w:rsid w:val="00B82469"/>
    <w:rsid w:val="00B86D6A"/>
    <w:rsid w:val="00BC47D2"/>
    <w:rsid w:val="00BD008B"/>
    <w:rsid w:val="00BD15D2"/>
    <w:rsid w:val="00BD3B3E"/>
    <w:rsid w:val="00BD3DFF"/>
    <w:rsid w:val="00BE0AEC"/>
    <w:rsid w:val="00BE75C6"/>
    <w:rsid w:val="00BF013B"/>
    <w:rsid w:val="00BF231C"/>
    <w:rsid w:val="00BF364D"/>
    <w:rsid w:val="00C01EDF"/>
    <w:rsid w:val="00C219AA"/>
    <w:rsid w:val="00C31D71"/>
    <w:rsid w:val="00C321D4"/>
    <w:rsid w:val="00C35BD3"/>
    <w:rsid w:val="00C36EC8"/>
    <w:rsid w:val="00C40540"/>
    <w:rsid w:val="00C512F1"/>
    <w:rsid w:val="00C5239A"/>
    <w:rsid w:val="00C72FFA"/>
    <w:rsid w:val="00C85C84"/>
    <w:rsid w:val="00C918D1"/>
    <w:rsid w:val="00CA2BEE"/>
    <w:rsid w:val="00CA3406"/>
    <w:rsid w:val="00CC05FD"/>
    <w:rsid w:val="00CC2674"/>
    <w:rsid w:val="00CE642A"/>
    <w:rsid w:val="00D032B3"/>
    <w:rsid w:val="00D10C6B"/>
    <w:rsid w:val="00D15530"/>
    <w:rsid w:val="00D174F8"/>
    <w:rsid w:val="00D2378A"/>
    <w:rsid w:val="00D52723"/>
    <w:rsid w:val="00D56DC0"/>
    <w:rsid w:val="00D65A4D"/>
    <w:rsid w:val="00D70AF3"/>
    <w:rsid w:val="00D73EE5"/>
    <w:rsid w:val="00D75100"/>
    <w:rsid w:val="00D76462"/>
    <w:rsid w:val="00D81D7C"/>
    <w:rsid w:val="00D86173"/>
    <w:rsid w:val="00D94BDD"/>
    <w:rsid w:val="00D9560D"/>
    <w:rsid w:val="00DC10CD"/>
    <w:rsid w:val="00DC4929"/>
    <w:rsid w:val="00DC7E08"/>
    <w:rsid w:val="00DD6CAA"/>
    <w:rsid w:val="00DE03FA"/>
    <w:rsid w:val="00DE4889"/>
    <w:rsid w:val="00E02D0D"/>
    <w:rsid w:val="00E04DC4"/>
    <w:rsid w:val="00E17CA7"/>
    <w:rsid w:val="00E35057"/>
    <w:rsid w:val="00E509F1"/>
    <w:rsid w:val="00E5472B"/>
    <w:rsid w:val="00E5482D"/>
    <w:rsid w:val="00E55A60"/>
    <w:rsid w:val="00E57C42"/>
    <w:rsid w:val="00E65911"/>
    <w:rsid w:val="00E706BE"/>
    <w:rsid w:val="00E76D9B"/>
    <w:rsid w:val="00E91ADF"/>
    <w:rsid w:val="00EA783D"/>
    <w:rsid w:val="00EB4F99"/>
    <w:rsid w:val="00ED15E6"/>
    <w:rsid w:val="00EE5444"/>
    <w:rsid w:val="00EE5D78"/>
    <w:rsid w:val="00F122CF"/>
    <w:rsid w:val="00F15676"/>
    <w:rsid w:val="00F16168"/>
    <w:rsid w:val="00F50821"/>
    <w:rsid w:val="00F5090D"/>
    <w:rsid w:val="00F638B9"/>
    <w:rsid w:val="00F63B02"/>
    <w:rsid w:val="00F648ED"/>
    <w:rsid w:val="00F64CF7"/>
    <w:rsid w:val="00F67DDB"/>
    <w:rsid w:val="00F80F31"/>
    <w:rsid w:val="00F82E8E"/>
    <w:rsid w:val="00F957FA"/>
    <w:rsid w:val="00FB2942"/>
    <w:rsid w:val="00FB432D"/>
    <w:rsid w:val="00FD4A2E"/>
    <w:rsid w:val="00FD6B76"/>
    <w:rsid w:val="00FE3DF5"/>
    <w:rsid w:val="00FE4966"/>
    <w:rsid w:val="00FF2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444"/>
    <w:pPr>
      <w:spacing w:after="120"/>
    </w:pPr>
  </w:style>
  <w:style w:type="paragraph" w:styleId="Heading1">
    <w:name w:val="heading 1"/>
    <w:basedOn w:val="Normal"/>
    <w:next w:val="Normal"/>
    <w:link w:val="Heading1Char"/>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uiPriority w:val="39"/>
    <w:qFormat/>
    <w:rsid w:val="00853710"/>
    <w:pPr>
      <w:tabs>
        <w:tab w:val="left" w:pos="880"/>
        <w:tab w:val="right" w:leader="dot" w:pos="8640"/>
      </w:tabs>
      <w:ind w:left="240"/>
      <w:jc w:val="both"/>
    </w:pPr>
  </w:style>
  <w:style w:type="paragraph" w:customStyle="1" w:styleId="TableItems">
    <w:name w:val="Table Items"/>
    <w:basedOn w:val="Normal"/>
    <w:rsid w:val="00937013"/>
    <w:pPr>
      <w:keepNext/>
      <w:spacing w:before="60" w:after="60"/>
      <w:jc w:val="center"/>
    </w:pPr>
  </w:style>
  <w:style w:type="paragraph" w:styleId="TOCHeading">
    <w:name w:val="TOC Heading"/>
    <w:basedOn w:val="Heading1"/>
    <w:next w:val="Normal"/>
    <w:uiPriority w:val="39"/>
    <w:semiHidden/>
    <w:unhideWhenUsed/>
    <w:qFormat/>
    <w:rsid w:val="00D9560D"/>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TOC1">
    <w:name w:val="toc 1"/>
    <w:basedOn w:val="Normal"/>
    <w:next w:val="Normal"/>
    <w:autoRedefine/>
    <w:uiPriority w:val="39"/>
    <w:unhideWhenUsed/>
    <w:qFormat/>
    <w:rsid w:val="00D9560D"/>
    <w:pPr>
      <w:spacing w:after="100"/>
    </w:pPr>
  </w:style>
  <w:style w:type="paragraph" w:styleId="TOC3">
    <w:name w:val="toc 3"/>
    <w:basedOn w:val="Normal"/>
    <w:next w:val="Normal"/>
    <w:autoRedefine/>
    <w:uiPriority w:val="39"/>
    <w:unhideWhenUsed/>
    <w:qFormat/>
    <w:rsid w:val="00D9560D"/>
    <w:pPr>
      <w:spacing w:after="100"/>
      <w:ind w:left="400"/>
    </w:pPr>
  </w:style>
  <w:style w:type="character" w:styleId="Hyperlink">
    <w:name w:val="Hyperlink"/>
    <w:basedOn w:val="DefaultParagraphFont"/>
    <w:uiPriority w:val="99"/>
    <w:unhideWhenUsed/>
    <w:rsid w:val="00D9560D"/>
    <w:rPr>
      <w:color w:val="0000FF" w:themeColor="hyperlink"/>
      <w:u w:val="single"/>
    </w:rPr>
  </w:style>
  <w:style w:type="paragraph" w:styleId="BalloonText">
    <w:name w:val="Balloon Text"/>
    <w:basedOn w:val="Normal"/>
    <w:link w:val="BalloonTextChar"/>
    <w:uiPriority w:val="99"/>
    <w:semiHidden/>
    <w:unhideWhenUsed/>
    <w:rsid w:val="00D956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60D"/>
    <w:rPr>
      <w:rFonts w:ascii="Tahoma" w:hAnsi="Tahoma" w:cs="Tahoma"/>
      <w:sz w:val="16"/>
      <w:szCs w:val="16"/>
    </w:rPr>
  </w:style>
  <w:style w:type="paragraph" w:styleId="Title">
    <w:name w:val="Title"/>
    <w:basedOn w:val="Normal"/>
    <w:next w:val="Normal"/>
    <w:link w:val="TitleChar"/>
    <w:uiPriority w:val="10"/>
    <w:qFormat/>
    <w:rsid w:val="00A17E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EB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768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Accent11">
    <w:name w:val="Light List - Accent 11"/>
    <w:basedOn w:val="TableNormal"/>
    <w:uiPriority w:val="61"/>
    <w:rsid w:val="006768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F80F31"/>
    <w:pPr>
      <w:ind w:left="720"/>
      <w:contextualSpacing/>
    </w:pPr>
  </w:style>
  <w:style w:type="character" w:customStyle="1" w:styleId="Heading2Char">
    <w:name w:val="Heading 2 Char"/>
    <w:basedOn w:val="DefaultParagraphFont"/>
    <w:link w:val="Heading2"/>
    <w:rsid w:val="00477FF8"/>
    <w:rPr>
      <w:rFonts w:ascii="Arial" w:hAnsi="Arial"/>
      <w:b/>
      <w:sz w:val="24"/>
    </w:rPr>
  </w:style>
  <w:style w:type="character" w:customStyle="1" w:styleId="Heading3Char">
    <w:name w:val="Heading 3 Char"/>
    <w:basedOn w:val="DefaultParagraphFont"/>
    <w:link w:val="Heading3"/>
    <w:rsid w:val="00D174F8"/>
    <w:rPr>
      <w:rFonts w:ascii="Arial" w:hAnsi="Arial"/>
      <w:b/>
      <w:sz w:val="24"/>
    </w:rPr>
  </w:style>
  <w:style w:type="character" w:styleId="CommentReference">
    <w:name w:val="annotation reference"/>
    <w:basedOn w:val="DefaultParagraphFont"/>
    <w:uiPriority w:val="99"/>
    <w:semiHidden/>
    <w:unhideWhenUsed/>
    <w:rsid w:val="00701150"/>
    <w:rPr>
      <w:sz w:val="16"/>
      <w:szCs w:val="16"/>
    </w:rPr>
  </w:style>
  <w:style w:type="paragraph" w:styleId="CommentText">
    <w:name w:val="annotation text"/>
    <w:basedOn w:val="Normal"/>
    <w:link w:val="CommentTextChar"/>
    <w:uiPriority w:val="99"/>
    <w:semiHidden/>
    <w:unhideWhenUsed/>
    <w:rsid w:val="00701150"/>
  </w:style>
  <w:style w:type="character" w:customStyle="1" w:styleId="CommentTextChar">
    <w:name w:val="Comment Text Char"/>
    <w:basedOn w:val="DefaultParagraphFont"/>
    <w:link w:val="CommentText"/>
    <w:uiPriority w:val="99"/>
    <w:semiHidden/>
    <w:rsid w:val="00701150"/>
  </w:style>
  <w:style w:type="paragraph" w:styleId="CommentSubject">
    <w:name w:val="annotation subject"/>
    <w:basedOn w:val="CommentText"/>
    <w:next w:val="CommentText"/>
    <w:link w:val="CommentSubjectChar"/>
    <w:uiPriority w:val="99"/>
    <w:semiHidden/>
    <w:unhideWhenUsed/>
    <w:rsid w:val="00701150"/>
    <w:rPr>
      <w:b/>
      <w:bCs/>
    </w:rPr>
  </w:style>
  <w:style w:type="character" w:customStyle="1" w:styleId="CommentSubjectChar">
    <w:name w:val="Comment Subject Char"/>
    <w:basedOn w:val="CommentTextChar"/>
    <w:link w:val="CommentSubject"/>
    <w:uiPriority w:val="99"/>
    <w:semiHidden/>
    <w:rsid w:val="00701150"/>
    <w:rPr>
      <w:b/>
      <w:bCs/>
    </w:rPr>
  </w:style>
  <w:style w:type="paragraph" w:styleId="Revision">
    <w:name w:val="Revision"/>
    <w:hidden/>
    <w:uiPriority w:val="99"/>
    <w:semiHidden/>
    <w:rsid w:val="00701150"/>
  </w:style>
  <w:style w:type="paragraph" w:styleId="Subtitle">
    <w:name w:val="Subtitle"/>
    <w:basedOn w:val="Normal"/>
    <w:next w:val="Normal"/>
    <w:link w:val="SubtitleChar"/>
    <w:uiPriority w:val="11"/>
    <w:qFormat/>
    <w:rsid w:val="00B706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0668"/>
    <w:rPr>
      <w:rFonts w:asciiTheme="majorHAnsi" w:eastAsiaTheme="majorEastAsia" w:hAnsiTheme="majorHAnsi" w:cstheme="majorBidi"/>
      <w:i/>
      <w:iCs/>
      <w:color w:val="4F81BD" w:themeColor="accent1"/>
      <w:spacing w:val="15"/>
      <w:sz w:val="24"/>
      <w:szCs w:val="24"/>
    </w:rPr>
  </w:style>
  <w:style w:type="table" w:customStyle="1" w:styleId="LightList-Accent12">
    <w:name w:val="Light List - Accent 12"/>
    <w:basedOn w:val="TableNormal"/>
    <w:uiPriority w:val="61"/>
    <w:rsid w:val="006524C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rsid w:val="00EE5444"/>
    <w:rPr>
      <w:rFonts w:ascii="Arial" w:hAnsi="Arial"/>
      <w:b/>
      <w:kern w:val="28"/>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444"/>
    <w:pPr>
      <w:spacing w:after="120"/>
    </w:pPr>
  </w:style>
  <w:style w:type="paragraph" w:styleId="Heading1">
    <w:name w:val="heading 1"/>
    <w:basedOn w:val="Normal"/>
    <w:next w:val="Normal"/>
    <w:link w:val="Heading1Char"/>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uiPriority w:val="39"/>
    <w:qFormat/>
    <w:rsid w:val="00853710"/>
    <w:pPr>
      <w:tabs>
        <w:tab w:val="left" w:pos="880"/>
        <w:tab w:val="right" w:leader="dot" w:pos="8640"/>
      </w:tabs>
      <w:ind w:left="240"/>
      <w:jc w:val="both"/>
    </w:pPr>
  </w:style>
  <w:style w:type="paragraph" w:customStyle="1" w:styleId="TableItems">
    <w:name w:val="Table Items"/>
    <w:basedOn w:val="Normal"/>
    <w:rsid w:val="00937013"/>
    <w:pPr>
      <w:keepNext/>
      <w:spacing w:before="60" w:after="60"/>
      <w:jc w:val="center"/>
    </w:pPr>
  </w:style>
  <w:style w:type="paragraph" w:styleId="TOCHeading">
    <w:name w:val="TOC Heading"/>
    <w:basedOn w:val="Heading1"/>
    <w:next w:val="Normal"/>
    <w:uiPriority w:val="39"/>
    <w:semiHidden/>
    <w:unhideWhenUsed/>
    <w:qFormat/>
    <w:rsid w:val="00D9560D"/>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TOC1">
    <w:name w:val="toc 1"/>
    <w:basedOn w:val="Normal"/>
    <w:next w:val="Normal"/>
    <w:autoRedefine/>
    <w:uiPriority w:val="39"/>
    <w:unhideWhenUsed/>
    <w:qFormat/>
    <w:rsid w:val="00D9560D"/>
    <w:pPr>
      <w:spacing w:after="100"/>
    </w:pPr>
  </w:style>
  <w:style w:type="paragraph" w:styleId="TOC3">
    <w:name w:val="toc 3"/>
    <w:basedOn w:val="Normal"/>
    <w:next w:val="Normal"/>
    <w:autoRedefine/>
    <w:uiPriority w:val="39"/>
    <w:unhideWhenUsed/>
    <w:qFormat/>
    <w:rsid w:val="00D9560D"/>
    <w:pPr>
      <w:spacing w:after="100"/>
      <w:ind w:left="400"/>
    </w:pPr>
  </w:style>
  <w:style w:type="character" w:styleId="Hyperlink">
    <w:name w:val="Hyperlink"/>
    <w:basedOn w:val="DefaultParagraphFont"/>
    <w:uiPriority w:val="99"/>
    <w:unhideWhenUsed/>
    <w:rsid w:val="00D9560D"/>
    <w:rPr>
      <w:color w:val="0000FF" w:themeColor="hyperlink"/>
      <w:u w:val="single"/>
    </w:rPr>
  </w:style>
  <w:style w:type="paragraph" w:styleId="BalloonText">
    <w:name w:val="Balloon Text"/>
    <w:basedOn w:val="Normal"/>
    <w:link w:val="BalloonTextChar"/>
    <w:uiPriority w:val="99"/>
    <w:semiHidden/>
    <w:unhideWhenUsed/>
    <w:rsid w:val="00D956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60D"/>
    <w:rPr>
      <w:rFonts w:ascii="Tahoma" w:hAnsi="Tahoma" w:cs="Tahoma"/>
      <w:sz w:val="16"/>
      <w:szCs w:val="16"/>
    </w:rPr>
  </w:style>
  <w:style w:type="paragraph" w:styleId="Title">
    <w:name w:val="Title"/>
    <w:basedOn w:val="Normal"/>
    <w:next w:val="Normal"/>
    <w:link w:val="TitleChar"/>
    <w:uiPriority w:val="10"/>
    <w:qFormat/>
    <w:rsid w:val="00A17E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EB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768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Accent11">
    <w:name w:val="Light List - Accent 11"/>
    <w:basedOn w:val="TableNormal"/>
    <w:uiPriority w:val="61"/>
    <w:rsid w:val="006768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F80F31"/>
    <w:pPr>
      <w:ind w:left="720"/>
      <w:contextualSpacing/>
    </w:pPr>
  </w:style>
  <w:style w:type="character" w:customStyle="1" w:styleId="Heading2Char">
    <w:name w:val="Heading 2 Char"/>
    <w:basedOn w:val="DefaultParagraphFont"/>
    <w:link w:val="Heading2"/>
    <w:rsid w:val="00477FF8"/>
    <w:rPr>
      <w:rFonts w:ascii="Arial" w:hAnsi="Arial"/>
      <w:b/>
      <w:sz w:val="24"/>
    </w:rPr>
  </w:style>
  <w:style w:type="character" w:customStyle="1" w:styleId="Heading3Char">
    <w:name w:val="Heading 3 Char"/>
    <w:basedOn w:val="DefaultParagraphFont"/>
    <w:link w:val="Heading3"/>
    <w:rsid w:val="00D174F8"/>
    <w:rPr>
      <w:rFonts w:ascii="Arial" w:hAnsi="Arial"/>
      <w:b/>
      <w:sz w:val="24"/>
    </w:rPr>
  </w:style>
  <w:style w:type="character" w:styleId="CommentReference">
    <w:name w:val="annotation reference"/>
    <w:basedOn w:val="DefaultParagraphFont"/>
    <w:uiPriority w:val="99"/>
    <w:semiHidden/>
    <w:unhideWhenUsed/>
    <w:rsid w:val="00701150"/>
    <w:rPr>
      <w:sz w:val="16"/>
      <w:szCs w:val="16"/>
    </w:rPr>
  </w:style>
  <w:style w:type="paragraph" w:styleId="CommentText">
    <w:name w:val="annotation text"/>
    <w:basedOn w:val="Normal"/>
    <w:link w:val="CommentTextChar"/>
    <w:uiPriority w:val="99"/>
    <w:semiHidden/>
    <w:unhideWhenUsed/>
    <w:rsid w:val="00701150"/>
  </w:style>
  <w:style w:type="character" w:customStyle="1" w:styleId="CommentTextChar">
    <w:name w:val="Comment Text Char"/>
    <w:basedOn w:val="DefaultParagraphFont"/>
    <w:link w:val="CommentText"/>
    <w:uiPriority w:val="99"/>
    <w:semiHidden/>
    <w:rsid w:val="00701150"/>
  </w:style>
  <w:style w:type="paragraph" w:styleId="CommentSubject">
    <w:name w:val="annotation subject"/>
    <w:basedOn w:val="CommentText"/>
    <w:next w:val="CommentText"/>
    <w:link w:val="CommentSubjectChar"/>
    <w:uiPriority w:val="99"/>
    <w:semiHidden/>
    <w:unhideWhenUsed/>
    <w:rsid w:val="00701150"/>
    <w:rPr>
      <w:b/>
      <w:bCs/>
    </w:rPr>
  </w:style>
  <w:style w:type="character" w:customStyle="1" w:styleId="CommentSubjectChar">
    <w:name w:val="Comment Subject Char"/>
    <w:basedOn w:val="CommentTextChar"/>
    <w:link w:val="CommentSubject"/>
    <w:uiPriority w:val="99"/>
    <w:semiHidden/>
    <w:rsid w:val="00701150"/>
    <w:rPr>
      <w:b/>
      <w:bCs/>
    </w:rPr>
  </w:style>
  <w:style w:type="paragraph" w:styleId="Revision">
    <w:name w:val="Revision"/>
    <w:hidden/>
    <w:uiPriority w:val="99"/>
    <w:semiHidden/>
    <w:rsid w:val="00701150"/>
  </w:style>
  <w:style w:type="paragraph" w:styleId="Subtitle">
    <w:name w:val="Subtitle"/>
    <w:basedOn w:val="Normal"/>
    <w:next w:val="Normal"/>
    <w:link w:val="SubtitleChar"/>
    <w:uiPriority w:val="11"/>
    <w:qFormat/>
    <w:rsid w:val="00B706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0668"/>
    <w:rPr>
      <w:rFonts w:asciiTheme="majorHAnsi" w:eastAsiaTheme="majorEastAsia" w:hAnsiTheme="majorHAnsi" w:cstheme="majorBidi"/>
      <w:i/>
      <w:iCs/>
      <w:color w:val="4F81BD" w:themeColor="accent1"/>
      <w:spacing w:val="15"/>
      <w:sz w:val="24"/>
      <w:szCs w:val="24"/>
    </w:rPr>
  </w:style>
  <w:style w:type="table" w:customStyle="1" w:styleId="LightList-Accent12">
    <w:name w:val="Light List - Accent 12"/>
    <w:basedOn w:val="TableNormal"/>
    <w:uiPriority w:val="61"/>
    <w:rsid w:val="006524C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rsid w:val="00EE5444"/>
    <w:rPr>
      <w:rFonts w:ascii="Arial" w:hAnsi="Arial"/>
      <w:b/>
      <w:kern w:val="2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34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xz0btk\LOCALS~1\Temp\SWC%20Integration%20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9E270-5BB0-4285-96B1-4A8C7FD65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SWC Integration Manual.dotx</Template>
  <TotalTime>1956</TotalTime>
  <Pages>9</Pages>
  <Words>1964</Words>
  <Characters>11197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13135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Jeremy Warmbier</dc:creator>
  <cp:lastModifiedBy>Nexteer Employee</cp:lastModifiedBy>
  <cp:revision>51</cp:revision>
  <cp:lastPrinted>2013-06-26T17:43:00Z</cp:lastPrinted>
  <dcterms:created xsi:type="dcterms:W3CDTF">2013-06-06T17:14:00Z</dcterms:created>
  <dcterms:modified xsi:type="dcterms:W3CDTF">2016-04-21T14:47:00Z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ePWM</vt:lpwstr>
  </property>
  <property fmtid="{D5CDD505-2E9C-101B-9397-08002B2CF9AE}" pid="3" name="MDDRevNum">
    <vt:lpwstr>1</vt:lpwstr>
  </property>
  <property fmtid="{D5CDD505-2E9C-101B-9397-08002B2CF9AE}" pid="4" name="Module Layer">
    <vt:lpwstr>0</vt:lpwstr>
  </property>
  <property fmtid="{D5CDD505-2E9C-101B-9397-08002B2CF9AE}" pid="5" name="Module Name">
    <vt:lpwstr>ePWM</vt:lpwstr>
  </property>
  <property fmtid="{D5CDD505-2E9C-101B-9397-08002B2CF9AE}" pid="6" name="Product Line">
    <vt:lpwstr>Gen II+ EPS EA3</vt:lpwstr>
  </property>
</Properties>
</file>