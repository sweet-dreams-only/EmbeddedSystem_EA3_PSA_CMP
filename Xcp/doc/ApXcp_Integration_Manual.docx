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A17EB8" w:rsidP="00A17EB8">
      <w:pPr>
        <w:pStyle w:val="Title"/>
      </w:pPr>
      <w:r>
        <w:t>Integration</w:t>
      </w:r>
      <w:r w:rsidR="0076047D">
        <w:t xml:space="preserve"> Manual</w:t>
      </w:r>
      <w:r w:rsidR="004A781C">
        <w:t xml:space="preserve"> </w:t>
      </w:r>
      <w:r w:rsidR="0036693A">
        <w:t>–</w:t>
      </w:r>
      <w:r w:rsidR="00BB1906">
        <w:t xml:space="preserve"> </w:t>
      </w:r>
      <w:proofErr w:type="spellStart"/>
      <w:r w:rsidR="00BB1906">
        <w:t>ApXcp</w:t>
      </w:r>
      <w:proofErr w:type="spellEnd"/>
    </w:p>
    <w:p w:rsidR="004A781C" w:rsidRDefault="00B70668" w:rsidP="00B70668">
      <w:pPr>
        <w:pStyle w:val="Subtitle"/>
      </w:pPr>
      <w:r>
        <w:t>Table of Contents</w:t>
      </w:r>
      <w:r w:rsidR="00B10002">
        <w:fldChar w:fldCharType="begin"/>
      </w:r>
      <w:r w:rsidR="004A781C">
        <w:instrText xml:space="preserve"> DOCVARIABLE "MDDRevNum" \* MERGEFORMAT </w:instrText>
      </w:r>
      <w:r w:rsidR="00B10002">
        <w:fldChar w:fldCharType="end"/>
      </w:r>
      <w:r w:rsidR="00B10002">
        <w:fldChar w:fldCharType="begin"/>
      </w:r>
      <w:r w:rsidR="004A781C">
        <w:instrText xml:space="preserve"> DOCVARIABLE "MDDRevNum" \* MERGEFORMAT </w:instrText>
      </w:r>
      <w:r w:rsidR="00B10002">
        <w:fldChar w:fldCharType="end"/>
      </w:r>
    </w:p>
    <w:p w:rsidR="00EE5444" w:rsidRDefault="00B10002">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B70668">
        <w:instrText xml:space="preserve"> TOC \o "1-3" \h \z \u </w:instrText>
      </w:r>
      <w:r>
        <w:fldChar w:fldCharType="separate"/>
      </w:r>
      <w:hyperlink w:anchor="_Toc357692818" w:history="1">
        <w:r w:rsidR="00EE5444" w:rsidRPr="00CD3118">
          <w:rPr>
            <w:rStyle w:val="Hyperlink"/>
            <w:noProof/>
          </w:rPr>
          <w:t>1</w:t>
        </w:r>
        <w:r w:rsidR="00EE5444">
          <w:rPr>
            <w:rFonts w:asciiTheme="minorHAnsi" w:eastAsiaTheme="minorEastAsia" w:hAnsiTheme="minorHAnsi" w:cstheme="minorBidi"/>
            <w:noProof/>
            <w:sz w:val="22"/>
            <w:szCs w:val="22"/>
          </w:rPr>
          <w:tab/>
        </w:r>
        <w:r w:rsidR="00EE5444" w:rsidRPr="00CD3118">
          <w:rPr>
            <w:rStyle w:val="Hyperlink"/>
            <w:noProof/>
          </w:rPr>
          <w:t>Dependencies</w:t>
        </w:r>
        <w:r w:rsidR="00EE5444">
          <w:rPr>
            <w:noProof/>
            <w:webHidden/>
          </w:rPr>
          <w:tab/>
        </w:r>
        <w:r>
          <w:rPr>
            <w:noProof/>
            <w:webHidden/>
          </w:rPr>
          <w:fldChar w:fldCharType="begin"/>
        </w:r>
        <w:r w:rsidR="00EE5444">
          <w:rPr>
            <w:noProof/>
            <w:webHidden/>
          </w:rPr>
          <w:instrText xml:space="preserve"> PAGEREF _Toc357692818 \h </w:instrText>
        </w:r>
        <w:r>
          <w:rPr>
            <w:noProof/>
            <w:webHidden/>
          </w:rPr>
        </w:r>
        <w:r>
          <w:rPr>
            <w:noProof/>
            <w:webHidden/>
          </w:rPr>
          <w:fldChar w:fldCharType="separate"/>
        </w:r>
        <w:r w:rsidR="00EE5444">
          <w:rPr>
            <w:noProof/>
            <w:webHidden/>
          </w:rPr>
          <w:t>2</w:t>
        </w:r>
        <w:r>
          <w:rPr>
            <w:noProof/>
            <w:webHidden/>
          </w:rPr>
          <w:fldChar w:fldCharType="end"/>
        </w:r>
      </w:hyperlink>
    </w:p>
    <w:p w:rsidR="00EE5444" w:rsidRDefault="00160A24">
      <w:pPr>
        <w:pStyle w:val="TOC2"/>
        <w:rPr>
          <w:rFonts w:asciiTheme="minorHAnsi" w:eastAsiaTheme="minorEastAsia" w:hAnsiTheme="minorHAnsi" w:cstheme="minorBidi"/>
          <w:noProof/>
          <w:sz w:val="22"/>
          <w:szCs w:val="22"/>
        </w:rPr>
      </w:pPr>
      <w:hyperlink w:anchor="_Toc357692819" w:history="1">
        <w:r w:rsidR="00EE5444" w:rsidRPr="00CD3118">
          <w:rPr>
            <w:rStyle w:val="Hyperlink"/>
            <w:noProof/>
          </w:rPr>
          <w:t>1.1</w:t>
        </w:r>
        <w:r w:rsidR="00EE5444">
          <w:rPr>
            <w:rFonts w:asciiTheme="minorHAnsi" w:eastAsiaTheme="minorEastAsia" w:hAnsiTheme="minorHAnsi" w:cstheme="minorBidi"/>
            <w:noProof/>
            <w:sz w:val="22"/>
            <w:szCs w:val="22"/>
          </w:rPr>
          <w:tab/>
        </w:r>
        <w:r w:rsidR="00EE5444" w:rsidRPr="00CD3118">
          <w:rPr>
            <w:rStyle w:val="Hyperlink"/>
            <w:noProof/>
          </w:rPr>
          <w:t>SWCs</w:t>
        </w:r>
        <w:r w:rsidR="00EE5444">
          <w:rPr>
            <w:noProof/>
            <w:webHidden/>
          </w:rPr>
          <w:tab/>
        </w:r>
        <w:r w:rsidR="00B10002">
          <w:rPr>
            <w:noProof/>
            <w:webHidden/>
          </w:rPr>
          <w:fldChar w:fldCharType="begin"/>
        </w:r>
        <w:r w:rsidR="00EE5444">
          <w:rPr>
            <w:noProof/>
            <w:webHidden/>
          </w:rPr>
          <w:instrText xml:space="preserve"> PAGEREF _Toc357692819 \h </w:instrText>
        </w:r>
        <w:r w:rsidR="00B10002">
          <w:rPr>
            <w:noProof/>
            <w:webHidden/>
          </w:rPr>
        </w:r>
        <w:r w:rsidR="00B10002">
          <w:rPr>
            <w:noProof/>
            <w:webHidden/>
          </w:rPr>
          <w:fldChar w:fldCharType="separate"/>
        </w:r>
        <w:r w:rsidR="00EE5444">
          <w:rPr>
            <w:noProof/>
            <w:webHidden/>
          </w:rPr>
          <w:t>2</w:t>
        </w:r>
        <w:r w:rsidR="00B10002">
          <w:rPr>
            <w:noProof/>
            <w:webHidden/>
          </w:rPr>
          <w:fldChar w:fldCharType="end"/>
        </w:r>
      </w:hyperlink>
    </w:p>
    <w:p w:rsidR="00EE5444" w:rsidRDefault="00160A24">
      <w:pPr>
        <w:pStyle w:val="TOC2"/>
        <w:rPr>
          <w:rFonts w:asciiTheme="minorHAnsi" w:eastAsiaTheme="minorEastAsia" w:hAnsiTheme="minorHAnsi" w:cstheme="minorBidi"/>
          <w:noProof/>
          <w:sz w:val="22"/>
          <w:szCs w:val="22"/>
        </w:rPr>
      </w:pPr>
      <w:hyperlink w:anchor="_Toc357692820" w:history="1">
        <w:r w:rsidR="00EE5444" w:rsidRPr="00CD3118">
          <w:rPr>
            <w:rStyle w:val="Hyperlink"/>
            <w:noProof/>
          </w:rPr>
          <w:t>1.2</w:t>
        </w:r>
        <w:r w:rsidR="00EE5444">
          <w:rPr>
            <w:rFonts w:asciiTheme="minorHAnsi" w:eastAsiaTheme="minorEastAsia" w:hAnsiTheme="minorHAnsi" w:cstheme="minorBidi"/>
            <w:noProof/>
            <w:sz w:val="22"/>
            <w:szCs w:val="22"/>
          </w:rPr>
          <w:tab/>
        </w:r>
        <w:r w:rsidR="00EE5444" w:rsidRPr="00CD3118">
          <w:rPr>
            <w:rStyle w:val="Hyperlink"/>
            <w:noProof/>
          </w:rPr>
          <w:t>Functions to be provided to Integration Project</w:t>
        </w:r>
        <w:r w:rsidR="00EE5444">
          <w:rPr>
            <w:noProof/>
            <w:webHidden/>
          </w:rPr>
          <w:tab/>
        </w:r>
        <w:r w:rsidR="00B10002">
          <w:rPr>
            <w:noProof/>
            <w:webHidden/>
          </w:rPr>
          <w:fldChar w:fldCharType="begin"/>
        </w:r>
        <w:r w:rsidR="00EE5444">
          <w:rPr>
            <w:noProof/>
            <w:webHidden/>
          </w:rPr>
          <w:instrText xml:space="preserve"> PAGEREF _Toc357692820 \h </w:instrText>
        </w:r>
        <w:r w:rsidR="00B10002">
          <w:rPr>
            <w:noProof/>
            <w:webHidden/>
          </w:rPr>
        </w:r>
        <w:r w:rsidR="00B10002">
          <w:rPr>
            <w:noProof/>
            <w:webHidden/>
          </w:rPr>
          <w:fldChar w:fldCharType="separate"/>
        </w:r>
        <w:r w:rsidR="00EE5444">
          <w:rPr>
            <w:noProof/>
            <w:webHidden/>
          </w:rPr>
          <w:t>2</w:t>
        </w:r>
        <w:r w:rsidR="00B10002">
          <w:rPr>
            <w:noProof/>
            <w:webHidden/>
          </w:rPr>
          <w:fldChar w:fldCharType="end"/>
        </w:r>
      </w:hyperlink>
    </w:p>
    <w:p w:rsidR="00EE5444" w:rsidRDefault="00160A24">
      <w:pPr>
        <w:pStyle w:val="TOC1"/>
        <w:tabs>
          <w:tab w:val="left" w:pos="400"/>
          <w:tab w:val="right" w:leader="dot" w:pos="8630"/>
        </w:tabs>
        <w:rPr>
          <w:rFonts w:asciiTheme="minorHAnsi" w:eastAsiaTheme="minorEastAsia" w:hAnsiTheme="minorHAnsi" w:cstheme="minorBidi"/>
          <w:noProof/>
          <w:sz w:val="22"/>
          <w:szCs w:val="22"/>
        </w:rPr>
      </w:pPr>
      <w:hyperlink w:anchor="_Toc357692821" w:history="1">
        <w:r w:rsidR="00EE5444" w:rsidRPr="00CD3118">
          <w:rPr>
            <w:rStyle w:val="Hyperlink"/>
            <w:noProof/>
          </w:rPr>
          <w:t>2</w:t>
        </w:r>
        <w:r w:rsidR="00EE5444">
          <w:rPr>
            <w:rFonts w:asciiTheme="minorHAnsi" w:eastAsiaTheme="minorEastAsia" w:hAnsiTheme="minorHAnsi" w:cstheme="minorBidi"/>
            <w:noProof/>
            <w:sz w:val="22"/>
            <w:szCs w:val="22"/>
          </w:rPr>
          <w:tab/>
        </w:r>
        <w:r w:rsidR="00EE5444" w:rsidRPr="00CD3118">
          <w:rPr>
            <w:rStyle w:val="Hyperlink"/>
            <w:noProof/>
          </w:rPr>
          <w:t>Configuration</w:t>
        </w:r>
        <w:r w:rsidR="00EE5444">
          <w:rPr>
            <w:noProof/>
            <w:webHidden/>
          </w:rPr>
          <w:tab/>
        </w:r>
        <w:r w:rsidR="00B10002">
          <w:rPr>
            <w:noProof/>
            <w:webHidden/>
          </w:rPr>
          <w:fldChar w:fldCharType="begin"/>
        </w:r>
        <w:r w:rsidR="00EE5444">
          <w:rPr>
            <w:noProof/>
            <w:webHidden/>
          </w:rPr>
          <w:instrText xml:space="preserve"> PAGEREF _Toc357692821 \h </w:instrText>
        </w:r>
        <w:r w:rsidR="00B10002">
          <w:rPr>
            <w:noProof/>
            <w:webHidden/>
          </w:rPr>
        </w:r>
        <w:r w:rsidR="00B10002">
          <w:rPr>
            <w:noProof/>
            <w:webHidden/>
          </w:rPr>
          <w:fldChar w:fldCharType="separate"/>
        </w:r>
        <w:r w:rsidR="00EE5444">
          <w:rPr>
            <w:noProof/>
            <w:webHidden/>
          </w:rPr>
          <w:t>3</w:t>
        </w:r>
        <w:r w:rsidR="00B10002">
          <w:rPr>
            <w:noProof/>
            <w:webHidden/>
          </w:rPr>
          <w:fldChar w:fldCharType="end"/>
        </w:r>
      </w:hyperlink>
    </w:p>
    <w:p w:rsidR="00EE5444" w:rsidRDefault="00160A24">
      <w:pPr>
        <w:pStyle w:val="TOC2"/>
        <w:rPr>
          <w:rFonts w:asciiTheme="minorHAnsi" w:eastAsiaTheme="minorEastAsia" w:hAnsiTheme="minorHAnsi" w:cstheme="minorBidi"/>
          <w:noProof/>
          <w:sz w:val="22"/>
          <w:szCs w:val="22"/>
        </w:rPr>
      </w:pPr>
      <w:hyperlink w:anchor="_Toc357692822" w:history="1">
        <w:r w:rsidR="00EE5444" w:rsidRPr="00CD3118">
          <w:rPr>
            <w:rStyle w:val="Hyperlink"/>
            <w:noProof/>
          </w:rPr>
          <w:t>2.1</w:t>
        </w:r>
        <w:r w:rsidR="00EE5444">
          <w:rPr>
            <w:rFonts w:asciiTheme="minorHAnsi" w:eastAsiaTheme="minorEastAsia" w:hAnsiTheme="minorHAnsi" w:cstheme="minorBidi"/>
            <w:noProof/>
            <w:sz w:val="22"/>
            <w:szCs w:val="22"/>
          </w:rPr>
          <w:tab/>
        </w:r>
        <w:r w:rsidR="00EE5444" w:rsidRPr="00CD3118">
          <w:rPr>
            <w:rStyle w:val="Hyperlink"/>
            <w:noProof/>
          </w:rPr>
          <w:t>Build Time Config</w:t>
        </w:r>
        <w:r w:rsidR="00EE5444">
          <w:rPr>
            <w:noProof/>
            <w:webHidden/>
          </w:rPr>
          <w:tab/>
        </w:r>
        <w:r w:rsidR="00B10002">
          <w:rPr>
            <w:noProof/>
            <w:webHidden/>
          </w:rPr>
          <w:fldChar w:fldCharType="begin"/>
        </w:r>
        <w:r w:rsidR="00EE5444">
          <w:rPr>
            <w:noProof/>
            <w:webHidden/>
          </w:rPr>
          <w:instrText xml:space="preserve"> PAGEREF _Toc357692822 \h </w:instrText>
        </w:r>
        <w:r w:rsidR="00B10002">
          <w:rPr>
            <w:noProof/>
            <w:webHidden/>
          </w:rPr>
        </w:r>
        <w:r w:rsidR="00B10002">
          <w:rPr>
            <w:noProof/>
            <w:webHidden/>
          </w:rPr>
          <w:fldChar w:fldCharType="separate"/>
        </w:r>
        <w:r w:rsidR="00EE5444">
          <w:rPr>
            <w:noProof/>
            <w:webHidden/>
          </w:rPr>
          <w:t>3</w:t>
        </w:r>
        <w:r w:rsidR="00B10002">
          <w:rPr>
            <w:noProof/>
            <w:webHidden/>
          </w:rPr>
          <w:fldChar w:fldCharType="end"/>
        </w:r>
      </w:hyperlink>
    </w:p>
    <w:p w:rsidR="00EE5444" w:rsidRDefault="00160A24">
      <w:pPr>
        <w:pStyle w:val="TOC2"/>
        <w:rPr>
          <w:rFonts w:asciiTheme="minorHAnsi" w:eastAsiaTheme="minorEastAsia" w:hAnsiTheme="minorHAnsi" w:cstheme="minorBidi"/>
          <w:noProof/>
          <w:sz w:val="22"/>
          <w:szCs w:val="22"/>
        </w:rPr>
      </w:pPr>
      <w:hyperlink w:anchor="_Toc357692823" w:history="1">
        <w:r w:rsidR="00EE5444" w:rsidRPr="00CD3118">
          <w:rPr>
            <w:rStyle w:val="Hyperlink"/>
            <w:noProof/>
          </w:rPr>
          <w:t>2.2</w:t>
        </w:r>
        <w:r w:rsidR="00EE5444">
          <w:rPr>
            <w:rFonts w:asciiTheme="minorHAnsi" w:eastAsiaTheme="minorEastAsia" w:hAnsiTheme="minorHAnsi" w:cstheme="minorBidi"/>
            <w:noProof/>
            <w:sz w:val="22"/>
            <w:szCs w:val="22"/>
          </w:rPr>
          <w:tab/>
        </w:r>
        <w:r w:rsidR="00EE5444" w:rsidRPr="00CD3118">
          <w:rPr>
            <w:rStyle w:val="Hyperlink"/>
            <w:noProof/>
          </w:rPr>
          <w:t>Configuration Files to be provided by Integration Project</w:t>
        </w:r>
        <w:r w:rsidR="00EE5444">
          <w:rPr>
            <w:noProof/>
            <w:webHidden/>
          </w:rPr>
          <w:tab/>
        </w:r>
        <w:r w:rsidR="00B10002">
          <w:rPr>
            <w:noProof/>
            <w:webHidden/>
          </w:rPr>
          <w:fldChar w:fldCharType="begin"/>
        </w:r>
        <w:r w:rsidR="00EE5444">
          <w:rPr>
            <w:noProof/>
            <w:webHidden/>
          </w:rPr>
          <w:instrText xml:space="preserve"> PAGEREF _Toc357692823 \h </w:instrText>
        </w:r>
        <w:r w:rsidR="00B10002">
          <w:rPr>
            <w:noProof/>
            <w:webHidden/>
          </w:rPr>
        </w:r>
        <w:r w:rsidR="00B10002">
          <w:rPr>
            <w:noProof/>
            <w:webHidden/>
          </w:rPr>
          <w:fldChar w:fldCharType="separate"/>
        </w:r>
        <w:r w:rsidR="00EE5444">
          <w:rPr>
            <w:noProof/>
            <w:webHidden/>
          </w:rPr>
          <w:t>3</w:t>
        </w:r>
        <w:r w:rsidR="00B10002">
          <w:rPr>
            <w:noProof/>
            <w:webHidden/>
          </w:rPr>
          <w:fldChar w:fldCharType="end"/>
        </w:r>
      </w:hyperlink>
    </w:p>
    <w:p w:rsidR="00EE5444" w:rsidRDefault="00160A24">
      <w:pPr>
        <w:pStyle w:val="TOC3"/>
        <w:tabs>
          <w:tab w:val="left" w:pos="1100"/>
          <w:tab w:val="right" w:leader="dot" w:pos="8630"/>
        </w:tabs>
        <w:rPr>
          <w:rFonts w:asciiTheme="minorHAnsi" w:eastAsiaTheme="minorEastAsia" w:hAnsiTheme="minorHAnsi" w:cstheme="minorBidi"/>
          <w:noProof/>
          <w:sz w:val="22"/>
          <w:szCs w:val="22"/>
        </w:rPr>
      </w:pPr>
      <w:hyperlink w:anchor="_Toc357692824" w:history="1">
        <w:r w:rsidR="00EE5444" w:rsidRPr="00CD3118">
          <w:rPr>
            <w:rStyle w:val="Hyperlink"/>
            <w:noProof/>
          </w:rPr>
          <w:t>2.2.1</w:t>
        </w:r>
        <w:r w:rsidR="00EE5444">
          <w:rPr>
            <w:rFonts w:asciiTheme="minorHAnsi" w:eastAsiaTheme="minorEastAsia" w:hAnsiTheme="minorHAnsi" w:cstheme="minorBidi"/>
            <w:noProof/>
            <w:sz w:val="22"/>
            <w:szCs w:val="22"/>
          </w:rPr>
          <w:tab/>
        </w:r>
        <w:r w:rsidR="00EE5444" w:rsidRPr="00CD3118">
          <w:rPr>
            <w:rStyle w:val="Hyperlink"/>
            <w:noProof/>
          </w:rPr>
          <w:t>Da Vinci Config generation</w:t>
        </w:r>
        <w:r w:rsidR="00EE5444">
          <w:rPr>
            <w:noProof/>
            <w:webHidden/>
          </w:rPr>
          <w:tab/>
        </w:r>
        <w:r w:rsidR="00B10002">
          <w:rPr>
            <w:noProof/>
            <w:webHidden/>
          </w:rPr>
          <w:fldChar w:fldCharType="begin"/>
        </w:r>
        <w:r w:rsidR="00EE5444">
          <w:rPr>
            <w:noProof/>
            <w:webHidden/>
          </w:rPr>
          <w:instrText xml:space="preserve"> PAGEREF _Toc357692824 \h </w:instrText>
        </w:r>
        <w:r w:rsidR="00B10002">
          <w:rPr>
            <w:noProof/>
            <w:webHidden/>
          </w:rPr>
        </w:r>
        <w:r w:rsidR="00B10002">
          <w:rPr>
            <w:noProof/>
            <w:webHidden/>
          </w:rPr>
          <w:fldChar w:fldCharType="separate"/>
        </w:r>
        <w:r w:rsidR="00EE5444">
          <w:rPr>
            <w:noProof/>
            <w:webHidden/>
          </w:rPr>
          <w:t>3</w:t>
        </w:r>
        <w:r w:rsidR="00B10002">
          <w:rPr>
            <w:noProof/>
            <w:webHidden/>
          </w:rPr>
          <w:fldChar w:fldCharType="end"/>
        </w:r>
      </w:hyperlink>
    </w:p>
    <w:p w:rsidR="00EE5444" w:rsidRDefault="00160A24">
      <w:pPr>
        <w:pStyle w:val="TOC3"/>
        <w:tabs>
          <w:tab w:val="left" w:pos="1100"/>
          <w:tab w:val="right" w:leader="dot" w:pos="8630"/>
        </w:tabs>
        <w:rPr>
          <w:rFonts w:asciiTheme="minorHAnsi" w:eastAsiaTheme="minorEastAsia" w:hAnsiTheme="minorHAnsi" w:cstheme="minorBidi"/>
          <w:noProof/>
          <w:sz w:val="22"/>
          <w:szCs w:val="22"/>
        </w:rPr>
      </w:pPr>
      <w:hyperlink w:anchor="_Toc357692825" w:history="1">
        <w:r w:rsidR="00EE5444" w:rsidRPr="00CD3118">
          <w:rPr>
            <w:rStyle w:val="Hyperlink"/>
            <w:noProof/>
          </w:rPr>
          <w:t>2.2.2</w:t>
        </w:r>
        <w:r w:rsidR="00EE5444">
          <w:rPr>
            <w:rFonts w:asciiTheme="minorHAnsi" w:eastAsiaTheme="minorEastAsia" w:hAnsiTheme="minorHAnsi" w:cstheme="minorBidi"/>
            <w:noProof/>
            <w:sz w:val="22"/>
            <w:szCs w:val="22"/>
          </w:rPr>
          <w:tab/>
        </w:r>
        <w:r w:rsidR="00EE5444" w:rsidRPr="00CD3118">
          <w:rPr>
            <w:rStyle w:val="Hyperlink"/>
            <w:noProof/>
          </w:rPr>
          <w:t>Manual Configuration Changes</w:t>
        </w:r>
        <w:r w:rsidR="00EE5444">
          <w:rPr>
            <w:noProof/>
            <w:webHidden/>
          </w:rPr>
          <w:tab/>
        </w:r>
        <w:r w:rsidR="00B10002">
          <w:rPr>
            <w:noProof/>
            <w:webHidden/>
          </w:rPr>
          <w:fldChar w:fldCharType="begin"/>
        </w:r>
        <w:r w:rsidR="00EE5444">
          <w:rPr>
            <w:noProof/>
            <w:webHidden/>
          </w:rPr>
          <w:instrText xml:space="preserve"> PAGEREF _Toc357692825 \h </w:instrText>
        </w:r>
        <w:r w:rsidR="00B10002">
          <w:rPr>
            <w:noProof/>
            <w:webHidden/>
          </w:rPr>
        </w:r>
        <w:r w:rsidR="00B10002">
          <w:rPr>
            <w:noProof/>
            <w:webHidden/>
          </w:rPr>
          <w:fldChar w:fldCharType="separate"/>
        </w:r>
        <w:r w:rsidR="00EE5444">
          <w:rPr>
            <w:noProof/>
            <w:webHidden/>
          </w:rPr>
          <w:t>3</w:t>
        </w:r>
        <w:r w:rsidR="00B10002">
          <w:rPr>
            <w:noProof/>
            <w:webHidden/>
          </w:rPr>
          <w:fldChar w:fldCharType="end"/>
        </w:r>
      </w:hyperlink>
    </w:p>
    <w:p w:rsidR="00EE5444" w:rsidRDefault="00160A24">
      <w:pPr>
        <w:pStyle w:val="TOC1"/>
        <w:tabs>
          <w:tab w:val="left" w:pos="400"/>
          <w:tab w:val="right" w:leader="dot" w:pos="8630"/>
        </w:tabs>
        <w:rPr>
          <w:rFonts w:asciiTheme="minorHAnsi" w:eastAsiaTheme="minorEastAsia" w:hAnsiTheme="minorHAnsi" w:cstheme="minorBidi"/>
          <w:noProof/>
          <w:sz w:val="22"/>
          <w:szCs w:val="22"/>
        </w:rPr>
      </w:pPr>
      <w:hyperlink w:anchor="_Toc357692826" w:history="1">
        <w:r w:rsidR="00EE5444" w:rsidRPr="00CD3118">
          <w:rPr>
            <w:rStyle w:val="Hyperlink"/>
            <w:noProof/>
          </w:rPr>
          <w:t>3</w:t>
        </w:r>
        <w:r w:rsidR="00EE5444">
          <w:rPr>
            <w:rFonts w:asciiTheme="minorHAnsi" w:eastAsiaTheme="minorEastAsia" w:hAnsiTheme="minorHAnsi" w:cstheme="minorBidi"/>
            <w:noProof/>
            <w:sz w:val="22"/>
            <w:szCs w:val="22"/>
          </w:rPr>
          <w:tab/>
        </w:r>
        <w:r w:rsidR="00EE5444" w:rsidRPr="00CD3118">
          <w:rPr>
            <w:rStyle w:val="Hyperlink"/>
            <w:noProof/>
          </w:rPr>
          <w:t>Integration</w:t>
        </w:r>
        <w:r w:rsidR="00EE5444">
          <w:rPr>
            <w:noProof/>
            <w:webHidden/>
          </w:rPr>
          <w:tab/>
        </w:r>
        <w:r w:rsidR="00B10002">
          <w:rPr>
            <w:noProof/>
            <w:webHidden/>
          </w:rPr>
          <w:fldChar w:fldCharType="begin"/>
        </w:r>
        <w:r w:rsidR="00EE5444">
          <w:rPr>
            <w:noProof/>
            <w:webHidden/>
          </w:rPr>
          <w:instrText xml:space="preserve"> PAGEREF _Toc357692826 \h </w:instrText>
        </w:r>
        <w:r w:rsidR="00B10002">
          <w:rPr>
            <w:noProof/>
            <w:webHidden/>
          </w:rPr>
        </w:r>
        <w:r w:rsidR="00B10002">
          <w:rPr>
            <w:noProof/>
            <w:webHidden/>
          </w:rPr>
          <w:fldChar w:fldCharType="separate"/>
        </w:r>
        <w:r w:rsidR="00EE5444">
          <w:rPr>
            <w:noProof/>
            <w:webHidden/>
          </w:rPr>
          <w:t>4</w:t>
        </w:r>
        <w:r w:rsidR="00B10002">
          <w:rPr>
            <w:noProof/>
            <w:webHidden/>
          </w:rPr>
          <w:fldChar w:fldCharType="end"/>
        </w:r>
      </w:hyperlink>
    </w:p>
    <w:p w:rsidR="00EE5444" w:rsidRDefault="00160A24">
      <w:pPr>
        <w:pStyle w:val="TOC2"/>
        <w:rPr>
          <w:rFonts w:asciiTheme="minorHAnsi" w:eastAsiaTheme="minorEastAsia" w:hAnsiTheme="minorHAnsi" w:cstheme="minorBidi"/>
          <w:noProof/>
          <w:sz w:val="22"/>
          <w:szCs w:val="22"/>
        </w:rPr>
      </w:pPr>
      <w:hyperlink w:anchor="_Toc357692827" w:history="1">
        <w:r w:rsidR="00EE5444" w:rsidRPr="00CD3118">
          <w:rPr>
            <w:rStyle w:val="Hyperlink"/>
            <w:noProof/>
          </w:rPr>
          <w:t>3.1</w:t>
        </w:r>
        <w:r w:rsidR="00EE5444">
          <w:rPr>
            <w:rFonts w:asciiTheme="minorHAnsi" w:eastAsiaTheme="minorEastAsia" w:hAnsiTheme="minorHAnsi" w:cstheme="minorBidi"/>
            <w:noProof/>
            <w:sz w:val="22"/>
            <w:szCs w:val="22"/>
          </w:rPr>
          <w:tab/>
        </w:r>
        <w:r w:rsidR="00EE5444" w:rsidRPr="00CD3118">
          <w:rPr>
            <w:rStyle w:val="Hyperlink"/>
            <w:noProof/>
          </w:rPr>
          <w:t>Required Global Data Inputs</w:t>
        </w:r>
        <w:r w:rsidR="00EE5444">
          <w:rPr>
            <w:noProof/>
            <w:webHidden/>
          </w:rPr>
          <w:tab/>
        </w:r>
        <w:r w:rsidR="00B10002">
          <w:rPr>
            <w:noProof/>
            <w:webHidden/>
          </w:rPr>
          <w:fldChar w:fldCharType="begin"/>
        </w:r>
        <w:r w:rsidR="00EE5444">
          <w:rPr>
            <w:noProof/>
            <w:webHidden/>
          </w:rPr>
          <w:instrText xml:space="preserve"> PAGEREF _Toc357692827 \h </w:instrText>
        </w:r>
        <w:r w:rsidR="00B10002">
          <w:rPr>
            <w:noProof/>
            <w:webHidden/>
          </w:rPr>
        </w:r>
        <w:r w:rsidR="00B10002">
          <w:rPr>
            <w:noProof/>
            <w:webHidden/>
          </w:rPr>
          <w:fldChar w:fldCharType="separate"/>
        </w:r>
        <w:r w:rsidR="00EE5444">
          <w:rPr>
            <w:noProof/>
            <w:webHidden/>
          </w:rPr>
          <w:t>4</w:t>
        </w:r>
        <w:r w:rsidR="00B10002">
          <w:rPr>
            <w:noProof/>
            <w:webHidden/>
          </w:rPr>
          <w:fldChar w:fldCharType="end"/>
        </w:r>
      </w:hyperlink>
    </w:p>
    <w:p w:rsidR="00EE5444" w:rsidRDefault="00160A24">
      <w:pPr>
        <w:pStyle w:val="TOC2"/>
        <w:rPr>
          <w:rFonts w:asciiTheme="minorHAnsi" w:eastAsiaTheme="minorEastAsia" w:hAnsiTheme="minorHAnsi" w:cstheme="minorBidi"/>
          <w:noProof/>
          <w:sz w:val="22"/>
          <w:szCs w:val="22"/>
        </w:rPr>
      </w:pPr>
      <w:hyperlink w:anchor="_Toc357692828" w:history="1">
        <w:r w:rsidR="00EE5444" w:rsidRPr="00CD3118">
          <w:rPr>
            <w:rStyle w:val="Hyperlink"/>
            <w:noProof/>
          </w:rPr>
          <w:t>3.2</w:t>
        </w:r>
        <w:r w:rsidR="00EE5444">
          <w:rPr>
            <w:rFonts w:asciiTheme="minorHAnsi" w:eastAsiaTheme="minorEastAsia" w:hAnsiTheme="minorHAnsi" w:cstheme="minorBidi"/>
            <w:noProof/>
            <w:sz w:val="22"/>
            <w:szCs w:val="22"/>
          </w:rPr>
          <w:tab/>
        </w:r>
        <w:r w:rsidR="00EE5444" w:rsidRPr="00CD3118">
          <w:rPr>
            <w:rStyle w:val="Hyperlink"/>
            <w:noProof/>
          </w:rPr>
          <w:t>Optional Global Data Inputs</w:t>
        </w:r>
        <w:r w:rsidR="00EE5444">
          <w:rPr>
            <w:noProof/>
            <w:webHidden/>
          </w:rPr>
          <w:tab/>
        </w:r>
        <w:r w:rsidR="00B10002">
          <w:rPr>
            <w:noProof/>
            <w:webHidden/>
          </w:rPr>
          <w:fldChar w:fldCharType="begin"/>
        </w:r>
        <w:r w:rsidR="00EE5444">
          <w:rPr>
            <w:noProof/>
            <w:webHidden/>
          </w:rPr>
          <w:instrText xml:space="preserve"> PAGEREF _Toc357692828 \h </w:instrText>
        </w:r>
        <w:r w:rsidR="00B10002">
          <w:rPr>
            <w:noProof/>
            <w:webHidden/>
          </w:rPr>
        </w:r>
        <w:r w:rsidR="00B10002">
          <w:rPr>
            <w:noProof/>
            <w:webHidden/>
          </w:rPr>
          <w:fldChar w:fldCharType="separate"/>
        </w:r>
        <w:r w:rsidR="00EE5444">
          <w:rPr>
            <w:noProof/>
            <w:webHidden/>
          </w:rPr>
          <w:t>4</w:t>
        </w:r>
        <w:r w:rsidR="00B10002">
          <w:rPr>
            <w:noProof/>
            <w:webHidden/>
          </w:rPr>
          <w:fldChar w:fldCharType="end"/>
        </w:r>
      </w:hyperlink>
    </w:p>
    <w:p w:rsidR="00EE5444" w:rsidRDefault="00160A24">
      <w:pPr>
        <w:pStyle w:val="TOC2"/>
        <w:rPr>
          <w:rFonts w:asciiTheme="minorHAnsi" w:eastAsiaTheme="minorEastAsia" w:hAnsiTheme="minorHAnsi" w:cstheme="minorBidi"/>
          <w:noProof/>
          <w:sz w:val="22"/>
          <w:szCs w:val="22"/>
        </w:rPr>
      </w:pPr>
      <w:hyperlink w:anchor="_Toc357692829" w:history="1">
        <w:r w:rsidR="00EE5444" w:rsidRPr="00CD3118">
          <w:rPr>
            <w:rStyle w:val="Hyperlink"/>
            <w:noProof/>
          </w:rPr>
          <w:t>3.3</w:t>
        </w:r>
        <w:r w:rsidR="00EE5444">
          <w:rPr>
            <w:rFonts w:asciiTheme="minorHAnsi" w:eastAsiaTheme="minorEastAsia" w:hAnsiTheme="minorHAnsi" w:cstheme="minorBidi"/>
            <w:noProof/>
            <w:sz w:val="22"/>
            <w:szCs w:val="22"/>
          </w:rPr>
          <w:tab/>
        </w:r>
        <w:r w:rsidR="00EE5444" w:rsidRPr="00CD3118">
          <w:rPr>
            <w:rStyle w:val="Hyperlink"/>
            <w:noProof/>
          </w:rPr>
          <w:t>Specific Include Path present</w:t>
        </w:r>
        <w:r w:rsidR="00EE5444">
          <w:rPr>
            <w:noProof/>
            <w:webHidden/>
          </w:rPr>
          <w:tab/>
        </w:r>
        <w:r w:rsidR="00B10002">
          <w:rPr>
            <w:noProof/>
            <w:webHidden/>
          </w:rPr>
          <w:fldChar w:fldCharType="begin"/>
        </w:r>
        <w:r w:rsidR="00EE5444">
          <w:rPr>
            <w:noProof/>
            <w:webHidden/>
          </w:rPr>
          <w:instrText xml:space="preserve"> PAGEREF _Toc357692829 \h </w:instrText>
        </w:r>
        <w:r w:rsidR="00B10002">
          <w:rPr>
            <w:noProof/>
            <w:webHidden/>
          </w:rPr>
        </w:r>
        <w:r w:rsidR="00B10002">
          <w:rPr>
            <w:noProof/>
            <w:webHidden/>
          </w:rPr>
          <w:fldChar w:fldCharType="separate"/>
        </w:r>
        <w:r w:rsidR="00EE5444">
          <w:rPr>
            <w:noProof/>
            <w:webHidden/>
          </w:rPr>
          <w:t>4</w:t>
        </w:r>
        <w:r w:rsidR="00B10002">
          <w:rPr>
            <w:noProof/>
            <w:webHidden/>
          </w:rPr>
          <w:fldChar w:fldCharType="end"/>
        </w:r>
      </w:hyperlink>
    </w:p>
    <w:p w:rsidR="00EE5444" w:rsidRDefault="00160A24">
      <w:pPr>
        <w:pStyle w:val="TOC1"/>
        <w:tabs>
          <w:tab w:val="left" w:pos="400"/>
          <w:tab w:val="right" w:leader="dot" w:pos="8630"/>
        </w:tabs>
        <w:rPr>
          <w:rFonts w:asciiTheme="minorHAnsi" w:eastAsiaTheme="minorEastAsia" w:hAnsiTheme="minorHAnsi" w:cstheme="minorBidi"/>
          <w:noProof/>
          <w:sz w:val="22"/>
          <w:szCs w:val="22"/>
        </w:rPr>
      </w:pPr>
      <w:hyperlink w:anchor="_Toc357692830" w:history="1">
        <w:r w:rsidR="00EE5444" w:rsidRPr="00CD3118">
          <w:rPr>
            <w:rStyle w:val="Hyperlink"/>
            <w:noProof/>
          </w:rPr>
          <w:t>4</w:t>
        </w:r>
        <w:r w:rsidR="00EE5444">
          <w:rPr>
            <w:rFonts w:asciiTheme="minorHAnsi" w:eastAsiaTheme="minorEastAsia" w:hAnsiTheme="minorHAnsi" w:cstheme="minorBidi"/>
            <w:noProof/>
            <w:sz w:val="22"/>
            <w:szCs w:val="22"/>
          </w:rPr>
          <w:tab/>
        </w:r>
        <w:r w:rsidR="00EE5444" w:rsidRPr="00CD3118">
          <w:rPr>
            <w:rStyle w:val="Hyperlink"/>
            <w:noProof/>
          </w:rPr>
          <w:t>Runnable Scheduling</w:t>
        </w:r>
        <w:r w:rsidR="00EE5444">
          <w:rPr>
            <w:noProof/>
            <w:webHidden/>
          </w:rPr>
          <w:tab/>
        </w:r>
        <w:r w:rsidR="00B10002">
          <w:rPr>
            <w:noProof/>
            <w:webHidden/>
          </w:rPr>
          <w:fldChar w:fldCharType="begin"/>
        </w:r>
        <w:r w:rsidR="00EE5444">
          <w:rPr>
            <w:noProof/>
            <w:webHidden/>
          </w:rPr>
          <w:instrText xml:space="preserve"> PAGEREF _Toc357692830 \h </w:instrText>
        </w:r>
        <w:r w:rsidR="00B10002">
          <w:rPr>
            <w:noProof/>
            <w:webHidden/>
          </w:rPr>
        </w:r>
        <w:r w:rsidR="00B10002">
          <w:rPr>
            <w:noProof/>
            <w:webHidden/>
          </w:rPr>
          <w:fldChar w:fldCharType="separate"/>
        </w:r>
        <w:r w:rsidR="00EE5444">
          <w:rPr>
            <w:noProof/>
            <w:webHidden/>
          </w:rPr>
          <w:t>5</w:t>
        </w:r>
        <w:r w:rsidR="00B10002">
          <w:rPr>
            <w:noProof/>
            <w:webHidden/>
          </w:rPr>
          <w:fldChar w:fldCharType="end"/>
        </w:r>
      </w:hyperlink>
    </w:p>
    <w:p w:rsidR="00EE5444" w:rsidRDefault="00160A24">
      <w:pPr>
        <w:pStyle w:val="TOC1"/>
        <w:tabs>
          <w:tab w:val="left" w:pos="400"/>
          <w:tab w:val="right" w:leader="dot" w:pos="8630"/>
        </w:tabs>
        <w:rPr>
          <w:rFonts w:asciiTheme="minorHAnsi" w:eastAsiaTheme="minorEastAsia" w:hAnsiTheme="minorHAnsi" w:cstheme="minorBidi"/>
          <w:noProof/>
          <w:sz w:val="22"/>
          <w:szCs w:val="22"/>
        </w:rPr>
      </w:pPr>
      <w:hyperlink w:anchor="_Toc357692831" w:history="1">
        <w:r w:rsidR="00EE5444" w:rsidRPr="00CD3118">
          <w:rPr>
            <w:rStyle w:val="Hyperlink"/>
            <w:noProof/>
          </w:rPr>
          <w:t>5</w:t>
        </w:r>
        <w:r w:rsidR="00EE5444">
          <w:rPr>
            <w:rFonts w:asciiTheme="minorHAnsi" w:eastAsiaTheme="minorEastAsia" w:hAnsiTheme="minorHAnsi" w:cstheme="minorBidi"/>
            <w:noProof/>
            <w:sz w:val="22"/>
            <w:szCs w:val="22"/>
          </w:rPr>
          <w:tab/>
        </w:r>
        <w:r w:rsidR="00EE5444" w:rsidRPr="00CD3118">
          <w:rPr>
            <w:rStyle w:val="Hyperlink"/>
            <w:noProof/>
          </w:rPr>
          <w:t>Memory Mapping</w:t>
        </w:r>
        <w:r w:rsidR="00EE5444">
          <w:rPr>
            <w:noProof/>
            <w:webHidden/>
          </w:rPr>
          <w:tab/>
        </w:r>
        <w:r w:rsidR="00B10002">
          <w:rPr>
            <w:noProof/>
            <w:webHidden/>
          </w:rPr>
          <w:fldChar w:fldCharType="begin"/>
        </w:r>
        <w:r w:rsidR="00EE5444">
          <w:rPr>
            <w:noProof/>
            <w:webHidden/>
          </w:rPr>
          <w:instrText xml:space="preserve"> PAGEREF _Toc357692831 \h </w:instrText>
        </w:r>
        <w:r w:rsidR="00B10002">
          <w:rPr>
            <w:noProof/>
            <w:webHidden/>
          </w:rPr>
        </w:r>
        <w:r w:rsidR="00B10002">
          <w:rPr>
            <w:noProof/>
            <w:webHidden/>
          </w:rPr>
          <w:fldChar w:fldCharType="separate"/>
        </w:r>
        <w:r w:rsidR="00EE5444">
          <w:rPr>
            <w:noProof/>
            <w:webHidden/>
          </w:rPr>
          <w:t>6</w:t>
        </w:r>
        <w:r w:rsidR="00B10002">
          <w:rPr>
            <w:noProof/>
            <w:webHidden/>
          </w:rPr>
          <w:fldChar w:fldCharType="end"/>
        </w:r>
      </w:hyperlink>
    </w:p>
    <w:p w:rsidR="00EE5444" w:rsidRDefault="00160A24">
      <w:pPr>
        <w:pStyle w:val="TOC2"/>
        <w:rPr>
          <w:rFonts w:asciiTheme="minorHAnsi" w:eastAsiaTheme="minorEastAsia" w:hAnsiTheme="minorHAnsi" w:cstheme="minorBidi"/>
          <w:noProof/>
          <w:sz w:val="22"/>
          <w:szCs w:val="22"/>
        </w:rPr>
      </w:pPr>
      <w:hyperlink w:anchor="_Toc357692832" w:history="1">
        <w:r w:rsidR="00EE5444" w:rsidRPr="00CD3118">
          <w:rPr>
            <w:rStyle w:val="Hyperlink"/>
            <w:noProof/>
          </w:rPr>
          <w:t>5.1</w:t>
        </w:r>
        <w:r w:rsidR="00EE5444">
          <w:rPr>
            <w:rFonts w:asciiTheme="minorHAnsi" w:eastAsiaTheme="minorEastAsia" w:hAnsiTheme="minorHAnsi" w:cstheme="minorBidi"/>
            <w:noProof/>
            <w:sz w:val="22"/>
            <w:szCs w:val="22"/>
          </w:rPr>
          <w:tab/>
        </w:r>
        <w:r w:rsidR="00EE5444" w:rsidRPr="00CD3118">
          <w:rPr>
            <w:rStyle w:val="Hyperlink"/>
            <w:noProof/>
          </w:rPr>
          <w:t>Mapping</w:t>
        </w:r>
        <w:r w:rsidR="00EE5444">
          <w:rPr>
            <w:noProof/>
            <w:webHidden/>
          </w:rPr>
          <w:tab/>
        </w:r>
        <w:r w:rsidR="00B10002">
          <w:rPr>
            <w:noProof/>
            <w:webHidden/>
          </w:rPr>
          <w:fldChar w:fldCharType="begin"/>
        </w:r>
        <w:r w:rsidR="00EE5444">
          <w:rPr>
            <w:noProof/>
            <w:webHidden/>
          </w:rPr>
          <w:instrText xml:space="preserve"> PAGEREF _Toc357692832 \h </w:instrText>
        </w:r>
        <w:r w:rsidR="00B10002">
          <w:rPr>
            <w:noProof/>
            <w:webHidden/>
          </w:rPr>
        </w:r>
        <w:r w:rsidR="00B10002">
          <w:rPr>
            <w:noProof/>
            <w:webHidden/>
          </w:rPr>
          <w:fldChar w:fldCharType="separate"/>
        </w:r>
        <w:r w:rsidR="00EE5444">
          <w:rPr>
            <w:noProof/>
            <w:webHidden/>
          </w:rPr>
          <w:t>6</w:t>
        </w:r>
        <w:r w:rsidR="00B10002">
          <w:rPr>
            <w:noProof/>
            <w:webHidden/>
          </w:rPr>
          <w:fldChar w:fldCharType="end"/>
        </w:r>
      </w:hyperlink>
    </w:p>
    <w:p w:rsidR="00EE5444" w:rsidRDefault="00160A24">
      <w:pPr>
        <w:pStyle w:val="TOC2"/>
        <w:rPr>
          <w:rFonts w:asciiTheme="minorHAnsi" w:eastAsiaTheme="minorEastAsia" w:hAnsiTheme="minorHAnsi" w:cstheme="minorBidi"/>
          <w:noProof/>
          <w:sz w:val="22"/>
          <w:szCs w:val="22"/>
        </w:rPr>
      </w:pPr>
      <w:hyperlink w:anchor="_Toc357692833" w:history="1">
        <w:r w:rsidR="00EE5444" w:rsidRPr="00CD3118">
          <w:rPr>
            <w:rStyle w:val="Hyperlink"/>
            <w:noProof/>
          </w:rPr>
          <w:t>5.2</w:t>
        </w:r>
        <w:r w:rsidR="00EE5444">
          <w:rPr>
            <w:rFonts w:asciiTheme="minorHAnsi" w:eastAsiaTheme="minorEastAsia" w:hAnsiTheme="minorHAnsi" w:cstheme="minorBidi"/>
            <w:noProof/>
            <w:sz w:val="22"/>
            <w:szCs w:val="22"/>
          </w:rPr>
          <w:tab/>
        </w:r>
        <w:r w:rsidR="00EE5444" w:rsidRPr="00CD3118">
          <w:rPr>
            <w:rStyle w:val="Hyperlink"/>
            <w:noProof/>
          </w:rPr>
          <w:t>Usage</w:t>
        </w:r>
        <w:r w:rsidR="00EE5444">
          <w:rPr>
            <w:noProof/>
            <w:webHidden/>
          </w:rPr>
          <w:tab/>
        </w:r>
        <w:r w:rsidR="00B10002">
          <w:rPr>
            <w:noProof/>
            <w:webHidden/>
          </w:rPr>
          <w:fldChar w:fldCharType="begin"/>
        </w:r>
        <w:r w:rsidR="00EE5444">
          <w:rPr>
            <w:noProof/>
            <w:webHidden/>
          </w:rPr>
          <w:instrText xml:space="preserve"> PAGEREF _Toc357692833 \h </w:instrText>
        </w:r>
        <w:r w:rsidR="00B10002">
          <w:rPr>
            <w:noProof/>
            <w:webHidden/>
          </w:rPr>
        </w:r>
        <w:r w:rsidR="00B10002">
          <w:rPr>
            <w:noProof/>
            <w:webHidden/>
          </w:rPr>
          <w:fldChar w:fldCharType="separate"/>
        </w:r>
        <w:r w:rsidR="00EE5444">
          <w:rPr>
            <w:noProof/>
            <w:webHidden/>
          </w:rPr>
          <w:t>6</w:t>
        </w:r>
        <w:r w:rsidR="00B10002">
          <w:rPr>
            <w:noProof/>
            <w:webHidden/>
          </w:rPr>
          <w:fldChar w:fldCharType="end"/>
        </w:r>
      </w:hyperlink>
    </w:p>
    <w:p w:rsidR="00EE5444" w:rsidRDefault="00160A24">
      <w:pPr>
        <w:pStyle w:val="TOC2"/>
        <w:rPr>
          <w:rFonts w:asciiTheme="minorHAnsi" w:eastAsiaTheme="minorEastAsia" w:hAnsiTheme="minorHAnsi" w:cstheme="minorBidi"/>
          <w:noProof/>
          <w:sz w:val="22"/>
          <w:szCs w:val="22"/>
        </w:rPr>
      </w:pPr>
      <w:hyperlink w:anchor="_Toc357692834" w:history="1">
        <w:r w:rsidR="00EE5444" w:rsidRPr="00CD3118">
          <w:rPr>
            <w:rStyle w:val="Hyperlink"/>
            <w:noProof/>
          </w:rPr>
          <w:t>5.3</w:t>
        </w:r>
        <w:r w:rsidR="00EE5444">
          <w:rPr>
            <w:rFonts w:asciiTheme="minorHAnsi" w:eastAsiaTheme="minorEastAsia" w:hAnsiTheme="minorHAnsi" w:cstheme="minorBidi"/>
            <w:noProof/>
            <w:sz w:val="22"/>
            <w:szCs w:val="22"/>
          </w:rPr>
          <w:tab/>
        </w:r>
        <w:r w:rsidR="00EE5444" w:rsidRPr="00CD3118">
          <w:rPr>
            <w:rStyle w:val="Hyperlink"/>
            <w:noProof/>
          </w:rPr>
          <w:t>NvM Blocks</w:t>
        </w:r>
        <w:r w:rsidR="00EE5444">
          <w:rPr>
            <w:noProof/>
            <w:webHidden/>
          </w:rPr>
          <w:tab/>
        </w:r>
        <w:r w:rsidR="00B10002">
          <w:rPr>
            <w:noProof/>
            <w:webHidden/>
          </w:rPr>
          <w:fldChar w:fldCharType="begin"/>
        </w:r>
        <w:r w:rsidR="00EE5444">
          <w:rPr>
            <w:noProof/>
            <w:webHidden/>
          </w:rPr>
          <w:instrText xml:space="preserve"> PAGEREF _Toc357692834 \h </w:instrText>
        </w:r>
        <w:r w:rsidR="00B10002">
          <w:rPr>
            <w:noProof/>
            <w:webHidden/>
          </w:rPr>
        </w:r>
        <w:r w:rsidR="00B10002">
          <w:rPr>
            <w:noProof/>
            <w:webHidden/>
          </w:rPr>
          <w:fldChar w:fldCharType="separate"/>
        </w:r>
        <w:r w:rsidR="00EE5444">
          <w:rPr>
            <w:noProof/>
            <w:webHidden/>
          </w:rPr>
          <w:t>6</w:t>
        </w:r>
        <w:r w:rsidR="00B10002">
          <w:rPr>
            <w:noProof/>
            <w:webHidden/>
          </w:rPr>
          <w:fldChar w:fldCharType="end"/>
        </w:r>
      </w:hyperlink>
    </w:p>
    <w:p w:rsidR="00EE5444" w:rsidRDefault="00160A24">
      <w:pPr>
        <w:pStyle w:val="TOC1"/>
        <w:tabs>
          <w:tab w:val="left" w:pos="400"/>
          <w:tab w:val="right" w:leader="dot" w:pos="8630"/>
        </w:tabs>
        <w:rPr>
          <w:rFonts w:asciiTheme="minorHAnsi" w:eastAsiaTheme="minorEastAsia" w:hAnsiTheme="minorHAnsi" w:cstheme="minorBidi"/>
          <w:noProof/>
          <w:sz w:val="22"/>
          <w:szCs w:val="22"/>
        </w:rPr>
      </w:pPr>
      <w:hyperlink w:anchor="_Toc357692835" w:history="1">
        <w:r w:rsidR="00EE5444" w:rsidRPr="00CD3118">
          <w:rPr>
            <w:rStyle w:val="Hyperlink"/>
            <w:noProof/>
          </w:rPr>
          <w:t>6</w:t>
        </w:r>
        <w:r w:rsidR="00EE5444">
          <w:rPr>
            <w:rFonts w:asciiTheme="minorHAnsi" w:eastAsiaTheme="minorEastAsia" w:hAnsiTheme="minorHAnsi" w:cstheme="minorBidi"/>
            <w:noProof/>
            <w:sz w:val="22"/>
            <w:szCs w:val="22"/>
          </w:rPr>
          <w:tab/>
        </w:r>
        <w:r w:rsidR="00EE5444" w:rsidRPr="00CD3118">
          <w:rPr>
            <w:rStyle w:val="Hyperlink"/>
            <w:noProof/>
          </w:rPr>
          <w:t>Compiler Settings</w:t>
        </w:r>
        <w:r w:rsidR="00EE5444">
          <w:rPr>
            <w:noProof/>
            <w:webHidden/>
          </w:rPr>
          <w:tab/>
        </w:r>
        <w:r w:rsidR="00B10002">
          <w:rPr>
            <w:noProof/>
            <w:webHidden/>
          </w:rPr>
          <w:fldChar w:fldCharType="begin"/>
        </w:r>
        <w:r w:rsidR="00EE5444">
          <w:rPr>
            <w:noProof/>
            <w:webHidden/>
          </w:rPr>
          <w:instrText xml:space="preserve"> PAGEREF _Toc357692835 \h </w:instrText>
        </w:r>
        <w:r w:rsidR="00B10002">
          <w:rPr>
            <w:noProof/>
            <w:webHidden/>
          </w:rPr>
        </w:r>
        <w:r w:rsidR="00B10002">
          <w:rPr>
            <w:noProof/>
            <w:webHidden/>
          </w:rPr>
          <w:fldChar w:fldCharType="separate"/>
        </w:r>
        <w:r w:rsidR="00EE5444">
          <w:rPr>
            <w:noProof/>
            <w:webHidden/>
          </w:rPr>
          <w:t>6</w:t>
        </w:r>
        <w:r w:rsidR="00B10002">
          <w:rPr>
            <w:noProof/>
            <w:webHidden/>
          </w:rPr>
          <w:fldChar w:fldCharType="end"/>
        </w:r>
      </w:hyperlink>
    </w:p>
    <w:p w:rsidR="00EE5444" w:rsidRDefault="00160A24">
      <w:pPr>
        <w:pStyle w:val="TOC2"/>
        <w:rPr>
          <w:rFonts w:asciiTheme="minorHAnsi" w:eastAsiaTheme="minorEastAsia" w:hAnsiTheme="minorHAnsi" w:cstheme="minorBidi"/>
          <w:noProof/>
          <w:sz w:val="22"/>
          <w:szCs w:val="22"/>
        </w:rPr>
      </w:pPr>
      <w:hyperlink w:anchor="_Toc357692836" w:history="1">
        <w:r w:rsidR="00EE5444" w:rsidRPr="00CD3118">
          <w:rPr>
            <w:rStyle w:val="Hyperlink"/>
            <w:noProof/>
          </w:rPr>
          <w:t>6.1</w:t>
        </w:r>
        <w:r w:rsidR="00EE5444">
          <w:rPr>
            <w:rFonts w:asciiTheme="minorHAnsi" w:eastAsiaTheme="minorEastAsia" w:hAnsiTheme="minorHAnsi" w:cstheme="minorBidi"/>
            <w:noProof/>
            <w:sz w:val="22"/>
            <w:szCs w:val="22"/>
          </w:rPr>
          <w:tab/>
        </w:r>
        <w:r w:rsidR="00EE5444" w:rsidRPr="00CD3118">
          <w:rPr>
            <w:rStyle w:val="Hyperlink"/>
            <w:noProof/>
          </w:rPr>
          <w:t>Preprocessor MACRO</w:t>
        </w:r>
        <w:r w:rsidR="00EE5444">
          <w:rPr>
            <w:noProof/>
            <w:webHidden/>
          </w:rPr>
          <w:tab/>
        </w:r>
        <w:r w:rsidR="00B10002">
          <w:rPr>
            <w:noProof/>
            <w:webHidden/>
          </w:rPr>
          <w:fldChar w:fldCharType="begin"/>
        </w:r>
        <w:r w:rsidR="00EE5444">
          <w:rPr>
            <w:noProof/>
            <w:webHidden/>
          </w:rPr>
          <w:instrText xml:space="preserve"> PAGEREF _Toc357692836 \h </w:instrText>
        </w:r>
        <w:r w:rsidR="00B10002">
          <w:rPr>
            <w:noProof/>
            <w:webHidden/>
          </w:rPr>
        </w:r>
        <w:r w:rsidR="00B10002">
          <w:rPr>
            <w:noProof/>
            <w:webHidden/>
          </w:rPr>
          <w:fldChar w:fldCharType="separate"/>
        </w:r>
        <w:r w:rsidR="00EE5444">
          <w:rPr>
            <w:noProof/>
            <w:webHidden/>
          </w:rPr>
          <w:t>6</w:t>
        </w:r>
        <w:r w:rsidR="00B10002">
          <w:rPr>
            <w:noProof/>
            <w:webHidden/>
          </w:rPr>
          <w:fldChar w:fldCharType="end"/>
        </w:r>
      </w:hyperlink>
    </w:p>
    <w:p w:rsidR="00EE5444" w:rsidRDefault="00160A24">
      <w:pPr>
        <w:pStyle w:val="TOC2"/>
        <w:rPr>
          <w:rFonts w:asciiTheme="minorHAnsi" w:eastAsiaTheme="minorEastAsia" w:hAnsiTheme="minorHAnsi" w:cstheme="minorBidi"/>
          <w:noProof/>
          <w:sz w:val="22"/>
          <w:szCs w:val="22"/>
        </w:rPr>
      </w:pPr>
      <w:hyperlink w:anchor="_Toc357692837" w:history="1">
        <w:r w:rsidR="00EE5444" w:rsidRPr="00CD3118">
          <w:rPr>
            <w:rStyle w:val="Hyperlink"/>
            <w:noProof/>
          </w:rPr>
          <w:t>6.2</w:t>
        </w:r>
        <w:r w:rsidR="00EE5444">
          <w:rPr>
            <w:rFonts w:asciiTheme="minorHAnsi" w:eastAsiaTheme="minorEastAsia" w:hAnsiTheme="minorHAnsi" w:cstheme="minorBidi"/>
            <w:noProof/>
            <w:sz w:val="22"/>
            <w:szCs w:val="22"/>
          </w:rPr>
          <w:tab/>
        </w:r>
        <w:r w:rsidR="00EE5444" w:rsidRPr="00CD3118">
          <w:rPr>
            <w:rStyle w:val="Hyperlink"/>
            <w:noProof/>
          </w:rPr>
          <w:t>Optimization Settings</w:t>
        </w:r>
        <w:r w:rsidR="00EE5444">
          <w:rPr>
            <w:noProof/>
            <w:webHidden/>
          </w:rPr>
          <w:tab/>
        </w:r>
        <w:r w:rsidR="00B10002">
          <w:rPr>
            <w:noProof/>
            <w:webHidden/>
          </w:rPr>
          <w:fldChar w:fldCharType="begin"/>
        </w:r>
        <w:r w:rsidR="00EE5444">
          <w:rPr>
            <w:noProof/>
            <w:webHidden/>
          </w:rPr>
          <w:instrText xml:space="preserve"> PAGEREF _Toc357692837 \h </w:instrText>
        </w:r>
        <w:r w:rsidR="00B10002">
          <w:rPr>
            <w:noProof/>
            <w:webHidden/>
          </w:rPr>
        </w:r>
        <w:r w:rsidR="00B10002">
          <w:rPr>
            <w:noProof/>
            <w:webHidden/>
          </w:rPr>
          <w:fldChar w:fldCharType="separate"/>
        </w:r>
        <w:r w:rsidR="00EE5444">
          <w:rPr>
            <w:noProof/>
            <w:webHidden/>
          </w:rPr>
          <w:t>6</w:t>
        </w:r>
        <w:r w:rsidR="00B10002">
          <w:rPr>
            <w:noProof/>
            <w:webHidden/>
          </w:rPr>
          <w:fldChar w:fldCharType="end"/>
        </w:r>
      </w:hyperlink>
    </w:p>
    <w:p w:rsidR="00EE5444" w:rsidRDefault="00160A24">
      <w:pPr>
        <w:pStyle w:val="TOC1"/>
        <w:tabs>
          <w:tab w:val="left" w:pos="400"/>
          <w:tab w:val="right" w:leader="dot" w:pos="8630"/>
        </w:tabs>
        <w:rPr>
          <w:rFonts w:asciiTheme="minorHAnsi" w:eastAsiaTheme="minorEastAsia" w:hAnsiTheme="minorHAnsi" w:cstheme="minorBidi"/>
          <w:noProof/>
          <w:sz w:val="22"/>
          <w:szCs w:val="22"/>
        </w:rPr>
      </w:pPr>
      <w:hyperlink w:anchor="_Toc357692838" w:history="1">
        <w:r w:rsidR="00EE5444" w:rsidRPr="00CD3118">
          <w:rPr>
            <w:rStyle w:val="Hyperlink"/>
            <w:noProof/>
          </w:rPr>
          <w:t>7</w:t>
        </w:r>
        <w:r w:rsidR="00EE5444">
          <w:rPr>
            <w:rFonts w:asciiTheme="minorHAnsi" w:eastAsiaTheme="minorEastAsia" w:hAnsiTheme="minorHAnsi" w:cstheme="minorBidi"/>
            <w:noProof/>
            <w:sz w:val="22"/>
            <w:szCs w:val="22"/>
          </w:rPr>
          <w:tab/>
        </w:r>
        <w:r w:rsidR="00EE5444" w:rsidRPr="00CD3118">
          <w:rPr>
            <w:rStyle w:val="Hyperlink"/>
            <w:noProof/>
          </w:rPr>
          <w:t>Revision Control Log</w:t>
        </w:r>
        <w:r w:rsidR="00EE5444">
          <w:rPr>
            <w:noProof/>
            <w:webHidden/>
          </w:rPr>
          <w:tab/>
        </w:r>
        <w:r w:rsidR="00B10002">
          <w:rPr>
            <w:noProof/>
            <w:webHidden/>
          </w:rPr>
          <w:fldChar w:fldCharType="begin"/>
        </w:r>
        <w:r w:rsidR="00EE5444">
          <w:rPr>
            <w:noProof/>
            <w:webHidden/>
          </w:rPr>
          <w:instrText xml:space="preserve"> PAGEREF _Toc357692838 \h </w:instrText>
        </w:r>
        <w:r w:rsidR="00B10002">
          <w:rPr>
            <w:noProof/>
            <w:webHidden/>
          </w:rPr>
        </w:r>
        <w:r w:rsidR="00B10002">
          <w:rPr>
            <w:noProof/>
            <w:webHidden/>
          </w:rPr>
          <w:fldChar w:fldCharType="separate"/>
        </w:r>
        <w:r w:rsidR="00EE5444">
          <w:rPr>
            <w:noProof/>
            <w:webHidden/>
          </w:rPr>
          <w:t>7</w:t>
        </w:r>
        <w:r w:rsidR="00B10002">
          <w:rPr>
            <w:noProof/>
            <w:webHidden/>
          </w:rPr>
          <w:fldChar w:fldCharType="end"/>
        </w:r>
      </w:hyperlink>
    </w:p>
    <w:p w:rsidR="00B70668" w:rsidRDefault="00B10002" w:rsidP="00B70668">
      <w:r>
        <w:fldChar w:fldCharType="end"/>
      </w:r>
    </w:p>
    <w:p w:rsidR="004527BC" w:rsidRDefault="00B70668" w:rsidP="00B70668">
      <w:pPr>
        <w:spacing w:after="0"/>
        <w:rPr>
          <w:rFonts w:ascii="Arial" w:hAnsi="Arial"/>
          <w:b/>
          <w:kern w:val="28"/>
          <w:sz w:val="28"/>
        </w:rPr>
      </w:pPr>
      <w:r>
        <w:t xml:space="preserve"> </w:t>
      </w:r>
      <w:r w:rsidR="004527BC">
        <w:br w:type="page"/>
      </w:r>
    </w:p>
    <w:p w:rsidR="00B27D95" w:rsidRDefault="00B27D95">
      <w:pPr>
        <w:pStyle w:val="Heading1"/>
      </w:pPr>
      <w:bookmarkStart w:id="0" w:name="_Toc357692818"/>
      <w:r w:rsidRPr="00B27D95">
        <w:lastRenderedPageBreak/>
        <w:t>Dependencies</w:t>
      </w:r>
      <w:bookmarkEnd w:id="0"/>
    </w:p>
    <w:p w:rsidR="00FC0988" w:rsidRDefault="00FC0988" w:rsidP="00FC0988">
      <w:pPr>
        <w:pStyle w:val="Heading2"/>
        <w:tabs>
          <w:tab w:val="num" w:pos="576"/>
        </w:tabs>
      </w:pPr>
      <w:bookmarkStart w:id="1" w:name="_Toc362965378"/>
      <w:bookmarkStart w:id="2" w:name="_Toc357692821"/>
      <w:proofErr w:type="spellStart"/>
      <w:proofErr w:type="gramStart"/>
      <w:r>
        <w:t>GetSetIndexes</w:t>
      </w:r>
      <w:proofErr w:type="spellEnd"/>
      <w:r>
        <w:t>(</w:t>
      </w:r>
      <w:proofErr w:type="gramEnd"/>
      <w:r>
        <w:t xml:space="preserve">) and </w:t>
      </w:r>
      <w:proofErr w:type="spellStart"/>
      <w:r>
        <w:t>GetPersIndexes</w:t>
      </w:r>
      <w:proofErr w:type="spellEnd"/>
      <w:r>
        <w:t>()</w:t>
      </w:r>
      <w:bookmarkEnd w:id="1"/>
    </w:p>
    <w:p w:rsidR="00FC0988" w:rsidRPr="000902EB" w:rsidRDefault="00FC0988" w:rsidP="00FC0988">
      <w:pPr>
        <w:pStyle w:val="Heading3"/>
        <w:tabs>
          <w:tab w:val="num" w:pos="720"/>
        </w:tabs>
      </w:pPr>
      <w:bookmarkStart w:id="3" w:name="_Toc362965379"/>
      <w:r>
        <w:t>Overview</w:t>
      </w:r>
      <w:bookmarkEnd w:id="3"/>
    </w:p>
    <w:p w:rsidR="00FC0988" w:rsidRDefault="00FC0988" w:rsidP="00FC0988">
      <w:r>
        <w:t xml:space="preserve">The integration specific functions below, </w:t>
      </w:r>
      <w:proofErr w:type="spellStart"/>
      <w:r>
        <w:t>GetSetIndexes</w:t>
      </w:r>
      <w:proofErr w:type="spellEnd"/>
      <w:r>
        <w:t xml:space="preserve"> and </w:t>
      </w:r>
      <w:proofErr w:type="spellStart"/>
      <w:r>
        <w:t>GetPersIndexes</w:t>
      </w:r>
      <w:proofErr w:type="spellEnd"/>
      <w:r>
        <w:t xml:space="preserve">, are used to return an array of tuning identifiers to the tune-on-the-fly (or online calibration as defined in the XCP specs) function. They are used to copy the active sets or personalities into RAM. The functions should be implemented in an integration specific component that determines the desired personality and desired set identifiers sent to tuning select authority SWC. </w:t>
      </w:r>
    </w:p>
    <w:p w:rsidR="00FC0988" w:rsidRDefault="00FC0988" w:rsidP="00FC0988">
      <w:r>
        <w:t xml:space="preserve">If tune-on-the-fly functionality is disabled, the functions below do not need to be defined. </w:t>
      </w:r>
    </w:p>
    <w:p w:rsidR="00FC0988" w:rsidRPr="00497DF5" w:rsidRDefault="00FC0988" w:rsidP="00FC0988">
      <w:r>
        <w:t xml:space="preserve">If tune-on-the-fly is enabled and the lookup functions are disabled, the functions below do not need to be defined. When a copy cal page XCP command is called, the personalities are copied from 0 to a max limit based on the active tuning set that is currently being used.  In the case of the tuning sets being copied, only the active tuning set is copied in to the RAM.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428"/>
        <w:gridCol w:w="4428"/>
      </w:tblGrid>
      <w:tr w:rsidR="00FC0988" w:rsidTr="004649C3">
        <w:tc>
          <w:tcPr>
            <w:tcW w:w="4428" w:type="dxa"/>
            <w:shd w:val="clear" w:color="auto" w:fill="4F81BD" w:themeFill="accent1"/>
          </w:tcPr>
          <w:p w:rsidR="00FC0988" w:rsidRPr="00487E5A" w:rsidRDefault="00FC0988" w:rsidP="004649C3">
            <w:pPr>
              <w:rPr>
                <w:b/>
                <w:bCs/>
                <w:color w:val="FFFFFF" w:themeColor="background1"/>
              </w:rPr>
            </w:pPr>
            <w:r w:rsidRPr="00487E5A">
              <w:rPr>
                <w:b/>
                <w:bCs/>
                <w:color w:val="FFFFFF" w:themeColor="background1"/>
              </w:rPr>
              <w:t>Module</w:t>
            </w:r>
          </w:p>
        </w:tc>
        <w:tc>
          <w:tcPr>
            <w:tcW w:w="4428" w:type="dxa"/>
            <w:shd w:val="clear" w:color="auto" w:fill="4F81BD" w:themeFill="accent1"/>
          </w:tcPr>
          <w:p w:rsidR="00FC0988" w:rsidRPr="00487E5A" w:rsidRDefault="00FC0988" w:rsidP="004649C3">
            <w:pPr>
              <w:rPr>
                <w:b/>
                <w:bCs/>
                <w:color w:val="FFFFFF" w:themeColor="background1"/>
              </w:rPr>
            </w:pPr>
            <w:r w:rsidRPr="00487E5A">
              <w:rPr>
                <w:b/>
                <w:bCs/>
                <w:color w:val="FFFFFF" w:themeColor="background1"/>
              </w:rPr>
              <w:t>Required API</w:t>
            </w:r>
          </w:p>
        </w:tc>
      </w:tr>
      <w:tr w:rsidR="00FC0988" w:rsidTr="004649C3">
        <w:tc>
          <w:tcPr>
            <w:tcW w:w="4428" w:type="dxa"/>
            <w:tcBorders>
              <w:top w:val="single" w:sz="8" w:space="0" w:color="4F81BD" w:themeColor="accent1"/>
              <w:left w:val="single" w:sz="8" w:space="0" w:color="4F81BD" w:themeColor="accent1"/>
              <w:bottom w:val="single" w:sz="8" w:space="0" w:color="4F81BD" w:themeColor="accent1"/>
            </w:tcBorders>
          </w:tcPr>
          <w:p w:rsidR="00FC0988" w:rsidRPr="00487E5A" w:rsidRDefault="00FC0988" w:rsidP="004649C3">
            <w:pPr>
              <w:rPr>
                <w:b/>
                <w:bCs/>
              </w:rPr>
            </w:pPr>
            <w:r w:rsidRPr="00487E5A">
              <w:rPr>
                <w:b/>
                <w:bCs/>
              </w:rPr>
              <w:t>&lt;Integration Specific Module&gt;</w:t>
            </w:r>
          </w:p>
        </w:tc>
        <w:tc>
          <w:tcPr>
            <w:tcW w:w="4428" w:type="dxa"/>
            <w:tcBorders>
              <w:top w:val="single" w:sz="8" w:space="0" w:color="4F81BD" w:themeColor="accent1"/>
              <w:bottom w:val="single" w:sz="8" w:space="0" w:color="4F81BD" w:themeColor="accent1"/>
              <w:right w:val="single" w:sz="8" w:space="0" w:color="4F81BD" w:themeColor="accent1"/>
            </w:tcBorders>
          </w:tcPr>
          <w:p w:rsidR="00FC0988" w:rsidRDefault="00FC0988" w:rsidP="004649C3">
            <w:r>
              <w:t xml:space="preserve">Function outline defined below: </w:t>
            </w:r>
          </w:p>
        </w:tc>
      </w:tr>
    </w:tbl>
    <w:p w:rsidR="00FC0988" w:rsidRPr="00C63ACC" w:rsidRDefault="00FC0988" w:rsidP="00FC0988"/>
    <w:p w:rsidR="00FC0988" w:rsidRDefault="00FC0988" w:rsidP="00FC0988">
      <w:pPr>
        <w:pStyle w:val="Heading3"/>
        <w:tabs>
          <w:tab w:val="num" w:pos="720"/>
        </w:tabs>
      </w:pPr>
      <w:bookmarkStart w:id="4" w:name="_Toc362965380"/>
      <w:r>
        <w:t>Function Prototypes</w:t>
      </w:r>
      <w:bookmarkEnd w:id="4"/>
    </w:p>
    <w:p w:rsidR="00FC0988" w:rsidRPr="000F4F75" w:rsidRDefault="00FC0988" w:rsidP="00FC0988">
      <w:r>
        <w:t xml:space="preserve">The actual implementation of the function will vary between programs. However, the function should be structured so the </w:t>
      </w:r>
      <w:proofErr w:type="spellStart"/>
      <w:r>
        <w:t>passed</w:t>
      </w:r>
      <w:proofErr w:type="spellEnd"/>
      <w:r>
        <w:t xml:space="preserve"> arguments are of the same time to provide a common interface to the XCP functions. </w:t>
      </w:r>
    </w:p>
    <w:tbl>
      <w:tblPr>
        <w:tblW w:w="7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2739"/>
        <w:gridCol w:w="668"/>
        <w:gridCol w:w="465"/>
        <w:gridCol w:w="607"/>
        <w:gridCol w:w="607"/>
        <w:gridCol w:w="607"/>
      </w:tblGrid>
      <w:tr w:rsidR="00FC0988" w:rsidTr="004649C3">
        <w:tc>
          <w:tcPr>
            <w:tcW w:w="2083" w:type="dxa"/>
          </w:tcPr>
          <w:p w:rsidR="00FC0988" w:rsidRDefault="00FC0988" w:rsidP="004649C3">
            <w:pPr>
              <w:spacing w:before="60"/>
              <w:rPr>
                <w:rFonts w:ascii="Arial" w:hAnsi="Arial" w:cs="Arial"/>
                <w:b/>
                <w:bCs/>
                <w:sz w:val="16"/>
              </w:rPr>
            </w:pPr>
            <w:r>
              <w:rPr>
                <w:rFonts w:ascii="Arial" w:hAnsi="Arial" w:cs="Arial"/>
                <w:b/>
                <w:bCs/>
                <w:sz w:val="16"/>
              </w:rPr>
              <w:t>Function Name</w:t>
            </w:r>
          </w:p>
        </w:tc>
        <w:tc>
          <w:tcPr>
            <w:tcW w:w="2739" w:type="dxa"/>
          </w:tcPr>
          <w:p w:rsidR="00FC0988" w:rsidRDefault="00FC0988" w:rsidP="004649C3">
            <w:pPr>
              <w:spacing w:before="60"/>
              <w:rPr>
                <w:rFonts w:ascii="Arial" w:hAnsi="Arial" w:cs="Arial"/>
                <w:sz w:val="16"/>
              </w:rPr>
            </w:pPr>
            <w:proofErr w:type="spellStart"/>
            <w:r w:rsidRPr="00251E2C">
              <w:rPr>
                <w:rFonts w:ascii="Arial" w:hAnsi="Arial" w:cs="Arial"/>
                <w:sz w:val="16"/>
              </w:rPr>
              <w:t>GetSetIndexes</w:t>
            </w:r>
            <w:proofErr w:type="spellEnd"/>
            <w:r>
              <w:rPr>
                <w:rFonts w:ascii="Arial" w:hAnsi="Arial" w:cs="Arial"/>
                <w:sz w:val="16"/>
              </w:rPr>
              <w:t xml:space="preserve"> or </w:t>
            </w:r>
            <w:proofErr w:type="spellStart"/>
            <w:r w:rsidRPr="00251E2C">
              <w:rPr>
                <w:rFonts w:ascii="Arial" w:hAnsi="Arial" w:cs="Arial"/>
                <w:sz w:val="16"/>
              </w:rPr>
              <w:t>Get</w:t>
            </w:r>
            <w:r>
              <w:rPr>
                <w:rFonts w:ascii="Arial" w:hAnsi="Arial" w:cs="Arial"/>
                <w:sz w:val="16"/>
              </w:rPr>
              <w:t>Pers</w:t>
            </w:r>
            <w:r w:rsidRPr="00251E2C">
              <w:rPr>
                <w:rFonts w:ascii="Arial" w:hAnsi="Arial" w:cs="Arial"/>
                <w:sz w:val="16"/>
              </w:rPr>
              <w:t>ndexes</w:t>
            </w:r>
            <w:proofErr w:type="spellEnd"/>
            <w:r>
              <w:rPr>
                <w:rFonts w:ascii="Arial" w:hAnsi="Arial" w:cs="Arial"/>
                <w:sz w:val="16"/>
              </w:rPr>
              <w:t xml:space="preserve"> </w:t>
            </w:r>
          </w:p>
          <w:p w:rsidR="00FC0988" w:rsidRDefault="00FC0988" w:rsidP="004649C3">
            <w:pPr>
              <w:spacing w:before="60"/>
              <w:rPr>
                <w:rFonts w:ascii="Arial" w:hAnsi="Arial" w:cs="Arial"/>
                <w:sz w:val="16"/>
              </w:rPr>
            </w:pPr>
          </w:p>
        </w:tc>
        <w:tc>
          <w:tcPr>
            <w:tcW w:w="668" w:type="dxa"/>
            <w:shd w:val="pct30" w:color="FFFF00" w:fill="auto"/>
          </w:tcPr>
          <w:p w:rsidR="00FC0988" w:rsidRDefault="00FC0988" w:rsidP="004649C3">
            <w:pPr>
              <w:spacing w:before="60"/>
              <w:jc w:val="center"/>
              <w:rPr>
                <w:rFonts w:ascii="Arial" w:hAnsi="Arial" w:cs="Arial"/>
                <w:sz w:val="16"/>
              </w:rPr>
            </w:pPr>
            <w:r>
              <w:rPr>
                <w:rFonts w:ascii="Arial" w:hAnsi="Arial" w:cs="Arial"/>
                <w:sz w:val="16"/>
              </w:rPr>
              <w:t>Type</w:t>
            </w:r>
          </w:p>
        </w:tc>
        <w:tc>
          <w:tcPr>
            <w:tcW w:w="465" w:type="dxa"/>
            <w:shd w:val="pct30" w:color="FFFF00" w:fill="auto"/>
          </w:tcPr>
          <w:p w:rsidR="00FC0988" w:rsidRDefault="00FC0988" w:rsidP="004649C3">
            <w:pPr>
              <w:spacing w:before="60"/>
              <w:jc w:val="center"/>
              <w:rPr>
                <w:rFonts w:ascii="Arial" w:hAnsi="Arial" w:cs="Arial"/>
                <w:sz w:val="16"/>
              </w:rPr>
            </w:pPr>
            <w:r>
              <w:rPr>
                <w:rFonts w:ascii="Arial" w:hAnsi="Arial" w:cs="Arial"/>
                <w:sz w:val="16"/>
              </w:rPr>
              <w:t>Dir.</w:t>
            </w:r>
          </w:p>
        </w:tc>
        <w:tc>
          <w:tcPr>
            <w:tcW w:w="607" w:type="dxa"/>
            <w:shd w:val="pct30" w:color="FFFF00" w:fill="auto"/>
          </w:tcPr>
          <w:p w:rsidR="00FC0988" w:rsidRDefault="00FC0988" w:rsidP="004649C3">
            <w:pPr>
              <w:spacing w:before="60"/>
              <w:jc w:val="center"/>
              <w:rPr>
                <w:rFonts w:ascii="Arial" w:hAnsi="Arial" w:cs="Arial"/>
                <w:sz w:val="16"/>
              </w:rPr>
            </w:pPr>
            <w:r>
              <w:rPr>
                <w:rFonts w:ascii="Arial" w:hAnsi="Arial" w:cs="Arial"/>
                <w:sz w:val="16"/>
              </w:rPr>
              <w:t>Min</w:t>
            </w:r>
          </w:p>
        </w:tc>
        <w:tc>
          <w:tcPr>
            <w:tcW w:w="607" w:type="dxa"/>
            <w:shd w:val="pct30" w:color="FFFF00" w:fill="auto"/>
          </w:tcPr>
          <w:p w:rsidR="00FC0988" w:rsidRDefault="00FC0988" w:rsidP="004649C3">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FC0988" w:rsidRDefault="00FC0988" w:rsidP="004649C3">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C0988" w:rsidTr="004649C3">
        <w:tc>
          <w:tcPr>
            <w:tcW w:w="2083" w:type="dxa"/>
          </w:tcPr>
          <w:p w:rsidR="00FC0988" w:rsidRDefault="00FC0988" w:rsidP="004649C3">
            <w:pPr>
              <w:spacing w:before="60"/>
              <w:rPr>
                <w:rFonts w:ascii="Arial" w:hAnsi="Arial" w:cs="Arial"/>
                <w:b/>
                <w:bCs/>
                <w:sz w:val="16"/>
              </w:rPr>
            </w:pPr>
            <w:r>
              <w:rPr>
                <w:rFonts w:ascii="Arial" w:hAnsi="Arial" w:cs="Arial"/>
                <w:b/>
                <w:bCs/>
                <w:sz w:val="16"/>
              </w:rPr>
              <w:t xml:space="preserve">Arguments Passed </w:t>
            </w:r>
          </w:p>
        </w:tc>
        <w:tc>
          <w:tcPr>
            <w:tcW w:w="2739" w:type="dxa"/>
          </w:tcPr>
          <w:p w:rsidR="00FC0988" w:rsidRPr="00FC0988" w:rsidRDefault="00FC0988" w:rsidP="004649C3">
            <w:pPr>
              <w:spacing w:before="60"/>
              <w:rPr>
                <w:rFonts w:ascii="Arial" w:hAnsi="Arial" w:cs="Arial"/>
                <w:sz w:val="16"/>
                <w:lang w:val="fr-FR"/>
              </w:rPr>
            </w:pPr>
            <w:r w:rsidRPr="00FC0988">
              <w:rPr>
                <w:rFonts w:ascii="Arial" w:hAnsi="Arial" w:cs="Arial"/>
                <w:sz w:val="16"/>
                <w:lang w:val="fr-FR"/>
              </w:rPr>
              <w:t>NumOfSets_Cnt_T_u8</w:t>
            </w:r>
            <w:r w:rsidRPr="00FC0988">
              <w:rPr>
                <w:rFonts w:ascii="Arial" w:hAnsi="Arial" w:cs="Arial"/>
                <w:sz w:val="16"/>
                <w:lang w:val="fr-FR"/>
              </w:rPr>
              <w:br/>
              <w:t>or</w:t>
            </w:r>
            <w:r w:rsidRPr="00FC0988">
              <w:rPr>
                <w:rFonts w:ascii="Arial" w:hAnsi="Arial" w:cs="Arial"/>
                <w:sz w:val="16"/>
                <w:lang w:val="fr-FR"/>
              </w:rPr>
              <w:br/>
              <w:t>NumOfPers_Cnt_T_u8</w:t>
            </w:r>
          </w:p>
        </w:tc>
        <w:tc>
          <w:tcPr>
            <w:tcW w:w="668" w:type="dxa"/>
          </w:tcPr>
          <w:p w:rsidR="00FC0988" w:rsidRDefault="00FC0988" w:rsidP="004649C3">
            <w:pPr>
              <w:spacing w:before="60"/>
              <w:rPr>
                <w:rFonts w:ascii="Arial" w:hAnsi="Arial" w:cs="Arial"/>
                <w:sz w:val="16"/>
              </w:rPr>
            </w:pPr>
            <w:r>
              <w:rPr>
                <w:rFonts w:ascii="Arial" w:hAnsi="Arial" w:cs="Arial"/>
                <w:sz w:val="16"/>
              </w:rPr>
              <w:t>uint8</w:t>
            </w:r>
          </w:p>
        </w:tc>
        <w:tc>
          <w:tcPr>
            <w:tcW w:w="465" w:type="dxa"/>
          </w:tcPr>
          <w:p w:rsidR="00FC0988" w:rsidRDefault="00FC0988" w:rsidP="004649C3">
            <w:pPr>
              <w:spacing w:before="60"/>
              <w:rPr>
                <w:rFonts w:ascii="Arial" w:hAnsi="Arial" w:cs="Arial"/>
                <w:sz w:val="16"/>
              </w:rPr>
            </w:pPr>
            <w:r>
              <w:rPr>
                <w:rFonts w:ascii="Arial" w:hAnsi="Arial" w:cs="Arial"/>
                <w:sz w:val="16"/>
              </w:rPr>
              <w:t>I</w:t>
            </w:r>
          </w:p>
        </w:tc>
        <w:tc>
          <w:tcPr>
            <w:tcW w:w="607" w:type="dxa"/>
          </w:tcPr>
          <w:p w:rsidR="00FC0988" w:rsidRDefault="00FC0988" w:rsidP="004649C3">
            <w:pPr>
              <w:spacing w:before="60"/>
              <w:rPr>
                <w:rFonts w:ascii="Arial" w:hAnsi="Arial" w:cs="Arial"/>
                <w:sz w:val="16"/>
              </w:rPr>
            </w:pPr>
            <w:r>
              <w:rPr>
                <w:rFonts w:ascii="Arial" w:hAnsi="Arial" w:cs="Arial"/>
                <w:sz w:val="16"/>
              </w:rPr>
              <w:t>0</w:t>
            </w:r>
          </w:p>
        </w:tc>
        <w:tc>
          <w:tcPr>
            <w:tcW w:w="607" w:type="dxa"/>
          </w:tcPr>
          <w:p w:rsidR="00FC0988" w:rsidRDefault="00FC0988" w:rsidP="004649C3">
            <w:pPr>
              <w:spacing w:before="60"/>
              <w:rPr>
                <w:rFonts w:ascii="Arial" w:hAnsi="Arial" w:cs="Arial"/>
                <w:sz w:val="16"/>
              </w:rPr>
            </w:pPr>
            <w:r>
              <w:rPr>
                <w:rFonts w:ascii="Arial" w:hAnsi="Arial" w:cs="Arial"/>
                <w:sz w:val="16"/>
              </w:rPr>
              <w:t>255</w:t>
            </w:r>
          </w:p>
        </w:tc>
        <w:tc>
          <w:tcPr>
            <w:tcW w:w="607" w:type="dxa"/>
            <w:shd w:val="pct15" w:color="auto" w:fill="auto"/>
          </w:tcPr>
          <w:p w:rsidR="00FC0988" w:rsidRDefault="00FC0988" w:rsidP="004649C3">
            <w:pPr>
              <w:spacing w:before="60"/>
              <w:rPr>
                <w:rFonts w:ascii="Arial" w:hAnsi="Arial" w:cs="Arial"/>
                <w:sz w:val="16"/>
              </w:rPr>
            </w:pPr>
          </w:p>
        </w:tc>
      </w:tr>
      <w:tr w:rsidR="00FC0988" w:rsidTr="004649C3">
        <w:tc>
          <w:tcPr>
            <w:tcW w:w="2083" w:type="dxa"/>
          </w:tcPr>
          <w:p w:rsidR="00FC0988" w:rsidRDefault="00FC0988" w:rsidP="004649C3">
            <w:pPr>
              <w:spacing w:before="60"/>
              <w:rPr>
                <w:rFonts w:ascii="Arial" w:hAnsi="Arial" w:cs="Arial"/>
                <w:b/>
                <w:bCs/>
                <w:sz w:val="16"/>
              </w:rPr>
            </w:pPr>
          </w:p>
        </w:tc>
        <w:tc>
          <w:tcPr>
            <w:tcW w:w="2739" w:type="dxa"/>
          </w:tcPr>
          <w:p w:rsidR="00FC0988" w:rsidRDefault="00FC0988" w:rsidP="004649C3">
            <w:pPr>
              <w:spacing w:before="60"/>
              <w:rPr>
                <w:rFonts w:ascii="Arial" w:hAnsi="Arial" w:cs="Arial"/>
                <w:sz w:val="16"/>
              </w:rPr>
            </w:pPr>
            <w:r w:rsidRPr="00251E2C">
              <w:rPr>
                <w:rFonts w:ascii="Arial" w:hAnsi="Arial" w:cs="Arial"/>
                <w:sz w:val="16"/>
              </w:rPr>
              <w:t>data</w:t>
            </w:r>
          </w:p>
        </w:tc>
        <w:tc>
          <w:tcPr>
            <w:tcW w:w="668" w:type="dxa"/>
          </w:tcPr>
          <w:p w:rsidR="00FC0988" w:rsidRDefault="00FC0988" w:rsidP="004649C3">
            <w:pPr>
              <w:spacing w:before="60"/>
              <w:rPr>
                <w:rFonts w:ascii="Arial" w:hAnsi="Arial" w:cs="Arial"/>
                <w:sz w:val="16"/>
              </w:rPr>
            </w:pPr>
            <w:r>
              <w:rPr>
                <w:rFonts w:ascii="Arial" w:hAnsi="Arial" w:cs="Arial"/>
                <w:sz w:val="16"/>
              </w:rPr>
              <w:t>uint8*</w:t>
            </w:r>
          </w:p>
        </w:tc>
        <w:tc>
          <w:tcPr>
            <w:tcW w:w="465" w:type="dxa"/>
          </w:tcPr>
          <w:p w:rsidR="00FC0988" w:rsidRDefault="00FC0988" w:rsidP="004649C3">
            <w:pPr>
              <w:spacing w:before="60"/>
              <w:rPr>
                <w:rFonts w:ascii="Arial" w:hAnsi="Arial" w:cs="Arial"/>
                <w:sz w:val="16"/>
              </w:rPr>
            </w:pPr>
            <w:r>
              <w:rPr>
                <w:rFonts w:ascii="Arial" w:hAnsi="Arial" w:cs="Arial"/>
                <w:sz w:val="16"/>
              </w:rPr>
              <w:t>I/O</w:t>
            </w:r>
          </w:p>
        </w:tc>
        <w:tc>
          <w:tcPr>
            <w:tcW w:w="607" w:type="dxa"/>
          </w:tcPr>
          <w:p w:rsidR="00FC0988" w:rsidRDefault="00FC0988" w:rsidP="004649C3">
            <w:pPr>
              <w:spacing w:before="60"/>
              <w:rPr>
                <w:rFonts w:ascii="Arial" w:hAnsi="Arial" w:cs="Arial"/>
                <w:sz w:val="16"/>
              </w:rPr>
            </w:pPr>
            <w:r>
              <w:rPr>
                <w:rFonts w:ascii="Arial" w:hAnsi="Arial" w:cs="Arial"/>
                <w:sz w:val="16"/>
              </w:rPr>
              <w:t>0</w:t>
            </w:r>
          </w:p>
        </w:tc>
        <w:tc>
          <w:tcPr>
            <w:tcW w:w="607" w:type="dxa"/>
          </w:tcPr>
          <w:p w:rsidR="00FC0988" w:rsidRDefault="00FC0988" w:rsidP="004649C3">
            <w:pPr>
              <w:spacing w:before="60"/>
              <w:rPr>
                <w:rFonts w:ascii="Arial" w:hAnsi="Arial" w:cs="Arial"/>
                <w:sz w:val="16"/>
              </w:rPr>
            </w:pPr>
            <w:r>
              <w:rPr>
                <w:rFonts w:ascii="Arial" w:hAnsi="Arial" w:cs="Arial"/>
                <w:sz w:val="16"/>
              </w:rPr>
              <w:t>255</w:t>
            </w:r>
          </w:p>
        </w:tc>
        <w:tc>
          <w:tcPr>
            <w:tcW w:w="607" w:type="dxa"/>
            <w:shd w:val="pct15" w:color="auto" w:fill="auto"/>
          </w:tcPr>
          <w:p w:rsidR="00FC0988" w:rsidRDefault="00FC0988" w:rsidP="004649C3">
            <w:pPr>
              <w:spacing w:before="60"/>
              <w:rPr>
                <w:rFonts w:ascii="Arial" w:hAnsi="Arial" w:cs="Arial"/>
                <w:sz w:val="16"/>
              </w:rPr>
            </w:pPr>
          </w:p>
        </w:tc>
      </w:tr>
      <w:tr w:rsidR="00FC0988" w:rsidTr="004649C3">
        <w:tc>
          <w:tcPr>
            <w:tcW w:w="2083" w:type="dxa"/>
          </w:tcPr>
          <w:p w:rsidR="00FC0988" w:rsidRDefault="00FC0988" w:rsidP="004649C3">
            <w:pPr>
              <w:spacing w:before="60"/>
              <w:rPr>
                <w:rFonts w:ascii="Arial" w:hAnsi="Arial" w:cs="Arial"/>
                <w:b/>
                <w:bCs/>
                <w:sz w:val="16"/>
              </w:rPr>
            </w:pPr>
            <w:r>
              <w:rPr>
                <w:rFonts w:ascii="Arial" w:hAnsi="Arial" w:cs="Arial"/>
                <w:b/>
                <w:bCs/>
                <w:sz w:val="16"/>
              </w:rPr>
              <w:t>Return Value</w:t>
            </w:r>
          </w:p>
        </w:tc>
        <w:tc>
          <w:tcPr>
            <w:tcW w:w="2739" w:type="dxa"/>
          </w:tcPr>
          <w:p w:rsidR="00FC0988" w:rsidRDefault="00FC0988" w:rsidP="004649C3">
            <w:pPr>
              <w:spacing w:before="60"/>
              <w:rPr>
                <w:rFonts w:ascii="Arial" w:hAnsi="Arial" w:cs="Arial"/>
                <w:sz w:val="16"/>
              </w:rPr>
            </w:pPr>
            <w:r>
              <w:rPr>
                <w:rFonts w:ascii="Arial" w:hAnsi="Arial" w:cs="Arial"/>
                <w:sz w:val="16"/>
              </w:rPr>
              <w:t>N/A</w:t>
            </w:r>
          </w:p>
        </w:tc>
        <w:tc>
          <w:tcPr>
            <w:tcW w:w="668" w:type="dxa"/>
          </w:tcPr>
          <w:p w:rsidR="00FC0988" w:rsidRDefault="00FC0988" w:rsidP="004649C3">
            <w:pPr>
              <w:spacing w:before="60"/>
              <w:rPr>
                <w:rFonts w:ascii="Arial" w:hAnsi="Arial" w:cs="Arial"/>
                <w:sz w:val="16"/>
              </w:rPr>
            </w:pPr>
          </w:p>
        </w:tc>
        <w:tc>
          <w:tcPr>
            <w:tcW w:w="465" w:type="dxa"/>
          </w:tcPr>
          <w:p w:rsidR="00FC0988" w:rsidRDefault="00FC0988" w:rsidP="004649C3">
            <w:pPr>
              <w:spacing w:before="60"/>
              <w:rPr>
                <w:rFonts w:ascii="Arial" w:hAnsi="Arial" w:cs="Arial"/>
                <w:sz w:val="16"/>
              </w:rPr>
            </w:pPr>
          </w:p>
        </w:tc>
        <w:tc>
          <w:tcPr>
            <w:tcW w:w="607" w:type="dxa"/>
          </w:tcPr>
          <w:p w:rsidR="00FC0988" w:rsidRDefault="00FC0988" w:rsidP="004649C3">
            <w:pPr>
              <w:spacing w:before="60"/>
              <w:rPr>
                <w:rFonts w:ascii="Arial" w:hAnsi="Arial" w:cs="Arial"/>
                <w:sz w:val="16"/>
              </w:rPr>
            </w:pPr>
          </w:p>
        </w:tc>
        <w:tc>
          <w:tcPr>
            <w:tcW w:w="607" w:type="dxa"/>
          </w:tcPr>
          <w:p w:rsidR="00FC0988" w:rsidRDefault="00FC0988" w:rsidP="004649C3">
            <w:pPr>
              <w:spacing w:before="60"/>
              <w:rPr>
                <w:rFonts w:ascii="Arial" w:hAnsi="Arial" w:cs="Arial"/>
                <w:sz w:val="16"/>
              </w:rPr>
            </w:pPr>
          </w:p>
        </w:tc>
        <w:tc>
          <w:tcPr>
            <w:tcW w:w="607" w:type="dxa"/>
          </w:tcPr>
          <w:p w:rsidR="00FC0988" w:rsidRDefault="00FC0988" w:rsidP="004649C3">
            <w:pPr>
              <w:spacing w:before="60"/>
              <w:rPr>
                <w:rFonts w:ascii="Arial" w:hAnsi="Arial" w:cs="Arial"/>
                <w:sz w:val="16"/>
              </w:rPr>
            </w:pPr>
          </w:p>
        </w:tc>
      </w:tr>
    </w:tbl>
    <w:p w:rsidR="00FC0988" w:rsidRDefault="00FC0988" w:rsidP="00FC0988"/>
    <w:p w:rsidR="00FC0988" w:rsidRDefault="00FC0988" w:rsidP="00FC0988">
      <w:pPr>
        <w:pStyle w:val="Heading3"/>
        <w:tabs>
          <w:tab w:val="num" w:pos="720"/>
        </w:tabs>
      </w:pPr>
      <w:bookmarkStart w:id="5" w:name="_Toc362965381"/>
      <w:r>
        <w:t>Example 1 -- BMW</w:t>
      </w:r>
      <w:bookmarkEnd w:id="5"/>
    </w:p>
    <w:p w:rsidR="00FC0988" w:rsidRPr="00C63ACC" w:rsidRDefault="00FC0988" w:rsidP="00FC0988">
      <w:r>
        <w:t xml:space="preserve">The following example illustrates a similar situation found in the BMW program. Active personalities are determined by coding bits. Using the </w:t>
      </w:r>
      <w:proofErr w:type="spellStart"/>
      <w:r>
        <w:t>GetPersIndexes</w:t>
      </w:r>
      <w:proofErr w:type="spellEnd"/>
      <w:r>
        <w:t xml:space="preserve"> function, the function will loop through the personalities to find the index of the personality that contains the matching coding ID. The indexes are returned and the active personalities are copied into RAM. </w:t>
      </w:r>
    </w:p>
    <w:p w:rsidR="00FC0988" w:rsidRDefault="00FC0988" w:rsidP="00FC0988">
      <w:pPr>
        <w:jc w:val="center"/>
      </w:pPr>
      <w:r>
        <w:object w:dxaOrig="4376" w:dyaOrig="1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05pt;height:92.4pt" o:ole="">
            <v:imagedata r:id="rId9" o:title=""/>
          </v:shape>
          <o:OLEObject Type="Embed" ProgID="Visio.Drawing.11" ShapeID="_x0000_i1025" DrawAspect="Content" ObjectID="_1444466724" r:id="rId10"/>
        </w:object>
      </w:r>
    </w:p>
    <w:p w:rsidR="00851333" w:rsidRDefault="00851333" w:rsidP="00851333">
      <w:pPr>
        <w:pStyle w:val="Heading2"/>
        <w:tabs>
          <w:tab w:val="num" w:pos="576"/>
        </w:tabs>
      </w:pPr>
      <w:proofErr w:type="spellStart"/>
      <w:proofErr w:type="gramStart"/>
      <w:r w:rsidRPr="00851333">
        <w:lastRenderedPageBreak/>
        <w:t>ProcessXCPPID</w:t>
      </w:r>
      <w:proofErr w:type="spellEnd"/>
      <w:r>
        <w:t>()</w:t>
      </w:r>
      <w:proofErr w:type="gramEnd"/>
    </w:p>
    <w:p w:rsidR="00851333" w:rsidRPr="000902EB" w:rsidRDefault="00851333" w:rsidP="00851333">
      <w:pPr>
        <w:pStyle w:val="Heading3"/>
        <w:tabs>
          <w:tab w:val="num" w:pos="720"/>
        </w:tabs>
      </w:pPr>
      <w:r>
        <w:t>Overview</w:t>
      </w:r>
    </w:p>
    <w:p w:rsidR="00851333" w:rsidRPr="00497DF5" w:rsidRDefault="00851333" w:rsidP="00851333">
      <w:r>
        <w:t>This function must be available to this module to call by the integration manual.  This should be provided by the CMS component which does the processing on XCP PIDs.  This function is required to allow the CMS component to figure out when an XCP PID is finished being read or written.</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428"/>
        <w:gridCol w:w="4428"/>
      </w:tblGrid>
      <w:tr w:rsidR="00851333" w:rsidTr="004649C3">
        <w:tc>
          <w:tcPr>
            <w:tcW w:w="4428" w:type="dxa"/>
            <w:shd w:val="clear" w:color="auto" w:fill="4F81BD" w:themeFill="accent1"/>
          </w:tcPr>
          <w:p w:rsidR="00851333" w:rsidRPr="00487E5A" w:rsidRDefault="00851333" w:rsidP="004649C3">
            <w:pPr>
              <w:rPr>
                <w:b/>
                <w:bCs/>
                <w:color w:val="FFFFFF" w:themeColor="background1"/>
              </w:rPr>
            </w:pPr>
            <w:r w:rsidRPr="00487E5A">
              <w:rPr>
                <w:b/>
                <w:bCs/>
                <w:color w:val="FFFFFF" w:themeColor="background1"/>
              </w:rPr>
              <w:t>Module</w:t>
            </w:r>
          </w:p>
        </w:tc>
        <w:tc>
          <w:tcPr>
            <w:tcW w:w="4428" w:type="dxa"/>
            <w:shd w:val="clear" w:color="auto" w:fill="4F81BD" w:themeFill="accent1"/>
          </w:tcPr>
          <w:p w:rsidR="00851333" w:rsidRPr="00487E5A" w:rsidRDefault="00851333" w:rsidP="004649C3">
            <w:pPr>
              <w:rPr>
                <w:b/>
                <w:bCs/>
                <w:color w:val="FFFFFF" w:themeColor="background1"/>
              </w:rPr>
            </w:pPr>
            <w:r w:rsidRPr="00487E5A">
              <w:rPr>
                <w:b/>
                <w:bCs/>
                <w:color w:val="FFFFFF" w:themeColor="background1"/>
              </w:rPr>
              <w:t>Required API</w:t>
            </w:r>
          </w:p>
        </w:tc>
      </w:tr>
      <w:tr w:rsidR="00851333" w:rsidTr="004649C3">
        <w:tc>
          <w:tcPr>
            <w:tcW w:w="4428" w:type="dxa"/>
            <w:tcBorders>
              <w:top w:val="single" w:sz="8" w:space="0" w:color="4F81BD" w:themeColor="accent1"/>
              <w:left w:val="single" w:sz="8" w:space="0" w:color="4F81BD" w:themeColor="accent1"/>
              <w:bottom w:val="single" w:sz="8" w:space="0" w:color="4F81BD" w:themeColor="accent1"/>
            </w:tcBorders>
          </w:tcPr>
          <w:p w:rsidR="00851333" w:rsidRPr="00487E5A" w:rsidRDefault="000C5CD0" w:rsidP="004649C3">
            <w:pPr>
              <w:rPr>
                <w:b/>
                <w:bCs/>
              </w:rPr>
            </w:pPr>
            <w:r>
              <w:rPr>
                <w:b/>
                <w:bCs/>
              </w:rPr>
              <w:t>CMS Common</w:t>
            </w:r>
          </w:p>
        </w:tc>
        <w:tc>
          <w:tcPr>
            <w:tcW w:w="4428" w:type="dxa"/>
            <w:tcBorders>
              <w:top w:val="single" w:sz="8" w:space="0" w:color="4F81BD" w:themeColor="accent1"/>
              <w:bottom w:val="single" w:sz="8" w:space="0" w:color="4F81BD" w:themeColor="accent1"/>
              <w:right w:val="single" w:sz="8" w:space="0" w:color="4F81BD" w:themeColor="accent1"/>
            </w:tcBorders>
          </w:tcPr>
          <w:p w:rsidR="00851333" w:rsidRDefault="00851333" w:rsidP="004649C3">
            <w:r>
              <w:t xml:space="preserve">Function outline defined below: </w:t>
            </w:r>
          </w:p>
        </w:tc>
      </w:tr>
    </w:tbl>
    <w:p w:rsidR="00851333" w:rsidRPr="00C63ACC" w:rsidRDefault="00851333" w:rsidP="00851333"/>
    <w:p w:rsidR="00851333" w:rsidRDefault="00851333" w:rsidP="00851333">
      <w:pPr>
        <w:pStyle w:val="Heading3"/>
        <w:tabs>
          <w:tab w:val="num" w:pos="720"/>
        </w:tabs>
      </w:pPr>
      <w:r>
        <w:t>Function Prototypes</w:t>
      </w:r>
    </w:p>
    <w:p w:rsidR="00851333" w:rsidRPr="000F4F75" w:rsidRDefault="00851333" w:rsidP="00851333"/>
    <w:tbl>
      <w:tblPr>
        <w:tblW w:w="7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2739"/>
        <w:gridCol w:w="668"/>
        <w:gridCol w:w="465"/>
        <w:gridCol w:w="607"/>
        <w:gridCol w:w="607"/>
        <w:gridCol w:w="607"/>
      </w:tblGrid>
      <w:tr w:rsidR="00851333" w:rsidTr="004649C3">
        <w:tc>
          <w:tcPr>
            <w:tcW w:w="2083" w:type="dxa"/>
          </w:tcPr>
          <w:p w:rsidR="00851333" w:rsidRDefault="00851333" w:rsidP="004649C3">
            <w:pPr>
              <w:spacing w:before="60"/>
              <w:rPr>
                <w:rFonts w:ascii="Arial" w:hAnsi="Arial" w:cs="Arial"/>
                <w:b/>
                <w:bCs/>
                <w:sz w:val="16"/>
              </w:rPr>
            </w:pPr>
            <w:r>
              <w:rPr>
                <w:rFonts w:ascii="Arial" w:hAnsi="Arial" w:cs="Arial"/>
                <w:b/>
                <w:bCs/>
                <w:sz w:val="16"/>
              </w:rPr>
              <w:t>Function Name</w:t>
            </w:r>
          </w:p>
        </w:tc>
        <w:tc>
          <w:tcPr>
            <w:tcW w:w="2739" w:type="dxa"/>
          </w:tcPr>
          <w:p w:rsidR="00851333" w:rsidRDefault="000C5CD0" w:rsidP="004649C3">
            <w:pPr>
              <w:spacing w:before="60"/>
              <w:rPr>
                <w:rFonts w:ascii="Arial" w:hAnsi="Arial" w:cs="Arial"/>
                <w:sz w:val="16"/>
              </w:rPr>
            </w:pPr>
            <w:proofErr w:type="spellStart"/>
            <w:r w:rsidRPr="000C5CD0">
              <w:rPr>
                <w:rFonts w:ascii="Arial" w:hAnsi="Arial" w:cs="Arial"/>
                <w:sz w:val="16"/>
              </w:rPr>
              <w:t>ProcessXCPPID</w:t>
            </w:r>
            <w:proofErr w:type="spellEnd"/>
            <w:r w:rsidRPr="000C5CD0">
              <w:rPr>
                <w:rFonts w:ascii="Arial" w:hAnsi="Arial" w:cs="Arial"/>
                <w:sz w:val="16"/>
              </w:rPr>
              <w:t xml:space="preserve"> </w:t>
            </w:r>
          </w:p>
        </w:tc>
        <w:tc>
          <w:tcPr>
            <w:tcW w:w="668" w:type="dxa"/>
            <w:shd w:val="pct30" w:color="FFFF00" w:fill="auto"/>
          </w:tcPr>
          <w:p w:rsidR="00851333" w:rsidRDefault="00851333" w:rsidP="004649C3">
            <w:pPr>
              <w:spacing w:before="60"/>
              <w:jc w:val="center"/>
              <w:rPr>
                <w:rFonts w:ascii="Arial" w:hAnsi="Arial" w:cs="Arial"/>
                <w:sz w:val="16"/>
              </w:rPr>
            </w:pPr>
            <w:r>
              <w:rPr>
                <w:rFonts w:ascii="Arial" w:hAnsi="Arial" w:cs="Arial"/>
                <w:sz w:val="16"/>
              </w:rPr>
              <w:t>Type</w:t>
            </w:r>
          </w:p>
        </w:tc>
        <w:tc>
          <w:tcPr>
            <w:tcW w:w="465" w:type="dxa"/>
            <w:shd w:val="pct30" w:color="FFFF00" w:fill="auto"/>
          </w:tcPr>
          <w:p w:rsidR="00851333" w:rsidRDefault="00851333" w:rsidP="004649C3">
            <w:pPr>
              <w:spacing w:before="60"/>
              <w:jc w:val="center"/>
              <w:rPr>
                <w:rFonts w:ascii="Arial" w:hAnsi="Arial" w:cs="Arial"/>
                <w:sz w:val="16"/>
              </w:rPr>
            </w:pPr>
            <w:r>
              <w:rPr>
                <w:rFonts w:ascii="Arial" w:hAnsi="Arial" w:cs="Arial"/>
                <w:sz w:val="16"/>
              </w:rPr>
              <w:t>Dir.</w:t>
            </w:r>
          </w:p>
        </w:tc>
        <w:tc>
          <w:tcPr>
            <w:tcW w:w="607" w:type="dxa"/>
            <w:shd w:val="pct30" w:color="FFFF00" w:fill="auto"/>
          </w:tcPr>
          <w:p w:rsidR="00851333" w:rsidRDefault="00851333" w:rsidP="004649C3">
            <w:pPr>
              <w:spacing w:before="60"/>
              <w:jc w:val="center"/>
              <w:rPr>
                <w:rFonts w:ascii="Arial" w:hAnsi="Arial" w:cs="Arial"/>
                <w:sz w:val="16"/>
              </w:rPr>
            </w:pPr>
            <w:r>
              <w:rPr>
                <w:rFonts w:ascii="Arial" w:hAnsi="Arial" w:cs="Arial"/>
                <w:sz w:val="16"/>
              </w:rPr>
              <w:t>Min</w:t>
            </w:r>
          </w:p>
        </w:tc>
        <w:tc>
          <w:tcPr>
            <w:tcW w:w="607" w:type="dxa"/>
            <w:shd w:val="pct30" w:color="FFFF00" w:fill="auto"/>
          </w:tcPr>
          <w:p w:rsidR="00851333" w:rsidRDefault="00851333" w:rsidP="004649C3">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851333" w:rsidRDefault="00851333" w:rsidP="004649C3">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851333" w:rsidTr="004649C3">
        <w:tc>
          <w:tcPr>
            <w:tcW w:w="2083" w:type="dxa"/>
          </w:tcPr>
          <w:p w:rsidR="00851333" w:rsidRDefault="00851333" w:rsidP="004649C3">
            <w:pPr>
              <w:spacing w:before="60"/>
              <w:rPr>
                <w:rFonts w:ascii="Arial" w:hAnsi="Arial" w:cs="Arial"/>
                <w:b/>
                <w:bCs/>
                <w:sz w:val="16"/>
              </w:rPr>
            </w:pPr>
            <w:r>
              <w:rPr>
                <w:rFonts w:ascii="Arial" w:hAnsi="Arial" w:cs="Arial"/>
                <w:b/>
                <w:bCs/>
                <w:sz w:val="16"/>
              </w:rPr>
              <w:t xml:space="preserve">Arguments Passed </w:t>
            </w:r>
          </w:p>
        </w:tc>
        <w:tc>
          <w:tcPr>
            <w:tcW w:w="2739" w:type="dxa"/>
          </w:tcPr>
          <w:p w:rsidR="00851333" w:rsidRPr="00FC0988" w:rsidRDefault="00690A92" w:rsidP="004649C3">
            <w:pPr>
              <w:spacing w:before="60"/>
              <w:rPr>
                <w:rFonts w:ascii="Arial" w:hAnsi="Arial" w:cs="Arial"/>
                <w:sz w:val="16"/>
                <w:lang w:val="fr-FR"/>
              </w:rPr>
            </w:pPr>
            <w:r w:rsidRPr="00690A92">
              <w:rPr>
                <w:rFonts w:ascii="Arial" w:hAnsi="Arial" w:cs="Arial"/>
                <w:sz w:val="16"/>
                <w:lang w:val="fr-FR"/>
              </w:rPr>
              <w:t>Size_Cnt_T_u08</w:t>
            </w:r>
          </w:p>
        </w:tc>
        <w:tc>
          <w:tcPr>
            <w:tcW w:w="668" w:type="dxa"/>
          </w:tcPr>
          <w:p w:rsidR="00851333" w:rsidRDefault="00851333" w:rsidP="004649C3">
            <w:pPr>
              <w:spacing w:before="60"/>
              <w:rPr>
                <w:rFonts w:ascii="Arial" w:hAnsi="Arial" w:cs="Arial"/>
                <w:sz w:val="16"/>
              </w:rPr>
            </w:pPr>
            <w:r>
              <w:rPr>
                <w:rFonts w:ascii="Arial" w:hAnsi="Arial" w:cs="Arial"/>
                <w:sz w:val="16"/>
              </w:rPr>
              <w:t>uint8</w:t>
            </w:r>
          </w:p>
        </w:tc>
        <w:tc>
          <w:tcPr>
            <w:tcW w:w="465" w:type="dxa"/>
          </w:tcPr>
          <w:p w:rsidR="00851333" w:rsidRDefault="00851333" w:rsidP="004649C3">
            <w:pPr>
              <w:spacing w:before="60"/>
              <w:rPr>
                <w:rFonts w:ascii="Arial" w:hAnsi="Arial" w:cs="Arial"/>
                <w:sz w:val="16"/>
              </w:rPr>
            </w:pPr>
            <w:r>
              <w:rPr>
                <w:rFonts w:ascii="Arial" w:hAnsi="Arial" w:cs="Arial"/>
                <w:sz w:val="16"/>
              </w:rPr>
              <w:t>I</w:t>
            </w:r>
          </w:p>
        </w:tc>
        <w:tc>
          <w:tcPr>
            <w:tcW w:w="607" w:type="dxa"/>
          </w:tcPr>
          <w:p w:rsidR="00851333" w:rsidRDefault="00690A92" w:rsidP="004649C3">
            <w:pPr>
              <w:spacing w:before="60"/>
              <w:rPr>
                <w:rFonts w:ascii="Arial" w:hAnsi="Arial" w:cs="Arial"/>
                <w:sz w:val="16"/>
              </w:rPr>
            </w:pPr>
            <w:r>
              <w:rPr>
                <w:rFonts w:ascii="Arial" w:hAnsi="Arial" w:cs="Arial"/>
                <w:sz w:val="16"/>
              </w:rPr>
              <w:t>1</w:t>
            </w:r>
          </w:p>
        </w:tc>
        <w:tc>
          <w:tcPr>
            <w:tcW w:w="607" w:type="dxa"/>
          </w:tcPr>
          <w:p w:rsidR="00851333" w:rsidRDefault="00690A92" w:rsidP="004649C3">
            <w:pPr>
              <w:spacing w:before="60"/>
              <w:rPr>
                <w:rFonts w:ascii="Arial" w:hAnsi="Arial" w:cs="Arial"/>
                <w:sz w:val="16"/>
              </w:rPr>
            </w:pPr>
            <w:r>
              <w:rPr>
                <w:rFonts w:ascii="Arial" w:hAnsi="Arial" w:cs="Arial"/>
                <w:sz w:val="16"/>
              </w:rPr>
              <w:t>8</w:t>
            </w:r>
          </w:p>
        </w:tc>
        <w:tc>
          <w:tcPr>
            <w:tcW w:w="607" w:type="dxa"/>
            <w:shd w:val="pct15" w:color="auto" w:fill="auto"/>
          </w:tcPr>
          <w:p w:rsidR="00851333" w:rsidRDefault="00851333" w:rsidP="004649C3">
            <w:pPr>
              <w:spacing w:before="60"/>
              <w:rPr>
                <w:rFonts w:ascii="Arial" w:hAnsi="Arial" w:cs="Arial"/>
                <w:sz w:val="16"/>
              </w:rPr>
            </w:pPr>
          </w:p>
        </w:tc>
      </w:tr>
      <w:tr w:rsidR="00851333" w:rsidTr="004649C3">
        <w:tc>
          <w:tcPr>
            <w:tcW w:w="2083" w:type="dxa"/>
          </w:tcPr>
          <w:p w:rsidR="00851333" w:rsidRDefault="00851333" w:rsidP="004649C3">
            <w:pPr>
              <w:spacing w:before="60"/>
              <w:rPr>
                <w:rFonts w:ascii="Arial" w:hAnsi="Arial" w:cs="Arial"/>
                <w:b/>
                <w:bCs/>
                <w:sz w:val="16"/>
              </w:rPr>
            </w:pPr>
            <w:r>
              <w:rPr>
                <w:rFonts w:ascii="Arial" w:hAnsi="Arial" w:cs="Arial"/>
                <w:b/>
                <w:bCs/>
                <w:sz w:val="16"/>
              </w:rPr>
              <w:t>Return Value</w:t>
            </w:r>
          </w:p>
        </w:tc>
        <w:tc>
          <w:tcPr>
            <w:tcW w:w="2739" w:type="dxa"/>
          </w:tcPr>
          <w:p w:rsidR="00851333" w:rsidRDefault="00851333" w:rsidP="004649C3">
            <w:pPr>
              <w:spacing w:before="60"/>
              <w:rPr>
                <w:rFonts w:ascii="Arial" w:hAnsi="Arial" w:cs="Arial"/>
                <w:sz w:val="16"/>
              </w:rPr>
            </w:pPr>
            <w:r>
              <w:rPr>
                <w:rFonts w:ascii="Arial" w:hAnsi="Arial" w:cs="Arial"/>
                <w:sz w:val="16"/>
              </w:rPr>
              <w:t>N/A</w:t>
            </w:r>
          </w:p>
        </w:tc>
        <w:tc>
          <w:tcPr>
            <w:tcW w:w="668" w:type="dxa"/>
          </w:tcPr>
          <w:p w:rsidR="00851333" w:rsidRDefault="00851333" w:rsidP="004649C3">
            <w:pPr>
              <w:spacing w:before="60"/>
              <w:rPr>
                <w:rFonts w:ascii="Arial" w:hAnsi="Arial" w:cs="Arial"/>
                <w:sz w:val="16"/>
              </w:rPr>
            </w:pPr>
          </w:p>
        </w:tc>
        <w:tc>
          <w:tcPr>
            <w:tcW w:w="465" w:type="dxa"/>
          </w:tcPr>
          <w:p w:rsidR="00851333" w:rsidRDefault="00851333" w:rsidP="004649C3">
            <w:pPr>
              <w:spacing w:before="60"/>
              <w:rPr>
                <w:rFonts w:ascii="Arial" w:hAnsi="Arial" w:cs="Arial"/>
                <w:sz w:val="16"/>
              </w:rPr>
            </w:pPr>
          </w:p>
        </w:tc>
        <w:tc>
          <w:tcPr>
            <w:tcW w:w="607" w:type="dxa"/>
          </w:tcPr>
          <w:p w:rsidR="00851333" w:rsidRDefault="00851333" w:rsidP="004649C3">
            <w:pPr>
              <w:spacing w:before="60"/>
              <w:rPr>
                <w:rFonts w:ascii="Arial" w:hAnsi="Arial" w:cs="Arial"/>
                <w:sz w:val="16"/>
              </w:rPr>
            </w:pPr>
          </w:p>
        </w:tc>
        <w:tc>
          <w:tcPr>
            <w:tcW w:w="607" w:type="dxa"/>
          </w:tcPr>
          <w:p w:rsidR="00851333" w:rsidRDefault="00851333" w:rsidP="004649C3">
            <w:pPr>
              <w:spacing w:before="60"/>
              <w:rPr>
                <w:rFonts w:ascii="Arial" w:hAnsi="Arial" w:cs="Arial"/>
                <w:sz w:val="16"/>
              </w:rPr>
            </w:pPr>
          </w:p>
        </w:tc>
        <w:tc>
          <w:tcPr>
            <w:tcW w:w="607" w:type="dxa"/>
          </w:tcPr>
          <w:p w:rsidR="00851333" w:rsidRDefault="00851333" w:rsidP="004649C3">
            <w:pPr>
              <w:spacing w:before="60"/>
              <w:rPr>
                <w:rFonts w:ascii="Arial" w:hAnsi="Arial" w:cs="Arial"/>
                <w:sz w:val="16"/>
              </w:rPr>
            </w:pPr>
          </w:p>
        </w:tc>
      </w:tr>
    </w:tbl>
    <w:p w:rsidR="00851333" w:rsidRDefault="00851333" w:rsidP="00FC0988">
      <w:pPr>
        <w:jc w:val="center"/>
      </w:pPr>
    </w:p>
    <w:p w:rsidR="006D151B" w:rsidRPr="006D151B" w:rsidRDefault="00A17EB8" w:rsidP="006D151B">
      <w:pPr>
        <w:pStyle w:val="Heading1"/>
      </w:pPr>
      <w:r>
        <w:t>Configuration</w:t>
      </w:r>
      <w:bookmarkEnd w:id="2"/>
    </w:p>
    <w:p w:rsidR="006768B8" w:rsidRDefault="006768B8" w:rsidP="006768B8">
      <w:pPr>
        <w:pStyle w:val="Heading2"/>
      </w:pPr>
      <w:bookmarkStart w:id="6" w:name="_Toc357692822"/>
      <w:r>
        <w:t xml:space="preserve">Build Time </w:t>
      </w:r>
      <w:proofErr w:type="spellStart"/>
      <w:r>
        <w:t>Config</w:t>
      </w:r>
      <w:bookmarkEnd w:id="6"/>
      <w:proofErr w:type="spellEnd"/>
    </w:p>
    <w:tbl>
      <w:tblPr>
        <w:tblStyle w:val="LightList-Accent11"/>
        <w:tblW w:w="0" w:type="auto"/>
        <w:tblLook w:val="04A0" w:firstRow="1" w:lastRow="0" w:firstColumn="1" w:lastColumn="0" w:noHBand="0" w:noVBand="1"/>
      </w:tblPr>
      <w:tblGrid>
        <w:gridCol w:w="3258"/>
        <w:gridCol w:w="4771"/>
        <w:gridCol w:w="827"/>
      </w:tblGrid>
      <w:tr w:rsidR="006D151B"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1D6A7F" w:rsidP="00DE03FA">
            <w:r>
              <w:t>Modules</w:t>
            </w:r>
          </w:p>
        </w:tc>
        <w:tc>
          <w:tcPr>
            <w:tcW w:w="4771"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r>
              <w:t>Notes</w:t>
            </w:r>
          </w:p>
        </w:tc>
        <w:tc>
          <w:tcPr>
            <w:tcW w:w="827"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p>
        </w:tc>
      </w:tr>
      <w:tr w:rsidR="006D151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1D6A7F" w:rsidRDefault="00AD699E" w:rsidP="00DE03FA">
            <w:r>
              <w:t>None</w:t>
            </w:r>
          </w:p>
        </w:tc>
        <w:tc>
          <w:tcPr>
            <w:tcW w:w="4771"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c>
          <w:tcPr>
            <w:tcW w:w="827"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r>
    </w:tbl>
    <w:p w:rsidR="000D28B1" w:rsidRDefault="000D28B1" w:rsidP="005C7476">
      <w:pPr>
        <w:pStyle w:val="Heading2"/>
      </w:pPr>
      <w:bookmarkStart w:id="7" w:name="_Toc357692823"/>
      <w:bookmarkStart w:id="8" w:name="OLE_LINK10"/>
      <w:bookmarkStart w:id="9" w:name="OLE_LINK11"/>
      <w:r w:rsidRPr="007C4C59">
        <w:t>Configuration Files</w:t>
      </w:r>
      <w:r>
        <w:t xml:space="preserve"> to be provided by Integration Project</w:t>
      </w:r>
      <w:bookmarkEnd w:id="7"/>
    </w:p>
    <w:p w:rsidR="00BC5DE5" w:rsidRDefault="00BC5DE5"/>
    <w:p w:rsidR="00932C7E" w:rsidRDefault="00932C7E" w:rsidP="00932C7E">
      <w:pPr>
        <w:pStyle w:val="Heading3"/>
      </w:pPr>
      <w:bookmarkStart w:id="10" w:name="_Toc357692824"/>
      <w:bookmarkStart w:id="11" w:name="OLE_LINK12"/>
      <w:bookmarkStart w:id="12" w:name="OLE_LINK13"/>
      <w:bookmarkStart w:id="13" w:name="_Toc357692825"/>
      <w:bookmarkEnd w:id="8"/>
      <w:bookmarkEnd w:id="9"/>
      <w:r>
        <w:t>Da Vinci Parameter Configuration Changes</w:t>
      </w:r>
      <w:bookmarkEnd w:id="10"/>
    </w:p>
    <w:tbl>
      <w:tblPr>
        <w:tblStyle w:val="LightList-Accent11"/>
        <w:tblW w:w="0" w:type="auto"/>
        <w:tblLook w:val="04A0" w:firstRow="1" w:lastRow="0" w:firstColumn="1" w:lastColumn="0" w:noHBand="0" w:noVBand="1"/>
      </w:tblPr>
      <w:tblGrid>
        <w:gridCol w:w="3995"/>
        <w:gridCol w:w="3811"/>
        <w:gridCol w:w="1050"/>
      </w:tblGrid>
      <w:tr w:rsidR="00932C7E" w:rsidTr="00E1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5" w:type="dxa"/>
          </w:tcPr>
          <w:p w:rsidR="00932C7E" w:rsidRDefault="00932C7E" w:rsidP="00034D69">
            <w:r>
              <w:t>Parameter</w:t>
            </w:r>
          </w:p>
        </w:tc>
        <w:tc>
          <w:tcPr>
            <w:tcW w:w="3811" w:type="dxa"/>
          </w:tcPr>
          <w:p w:rsidR="00932C7E" w:rsidRDefault="00932C7E" w:rsidP="00034D69">
            <w:pPr>
              <w:cnfStyle w:val="100000000000" w:firstRow="1" w:lastRow="0" w:firstColumn="0" w:lastColumn="0" w:oddVBand="0" w:evenVBand="0" w:oddHBand="0" w:evenHBand="0" w:firstRowFirstColumn="0" w:firstRowLastColumn="0" w:lastRowFirstColumn="0" w:lastRowLastColumn="0"/>
            </w:pPr>
            <w:r>
              <w:t>Notes</w:t>
            </w:r>
          </w:p>
        </w:tc>
        <w:tc>
          <w:tcPr>
            <w:tcW w:w="1050" w:type="dxa"/>
          </w:tcPr>
          <w:p w:rsidR="00932C7E" w:rsidRDefault="00932C7E" w:rsidP="00034D69">
            <w:pPr>
              <w:cnfStyle w:val="100000000000" w:firstRow="1" w:lastRow="0" w:firstColumn="0" w:lastColumn="0" w:oddVBand="0" w:evenVBand="0" w:oddHBand="0" w:evenHBand="0" w:firstRowFirstColumn="0" w:firstRowLastColumn="0" w:lastRowFirstColumn="0" w:lastRowLastColumn="0"/>
            </w:pPr>
            <w:r>
              <w:t>SWC</w:t>
            </w:r>
          </w:p>
        </w:tc>
      </w:tr>
      <w:tr w:rsidR="00FC0988" w:rsidTr="00E126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995" w:type="dxa"/>
          </w:tcPr>
          <w:p w:rsidR="00FC0988" w:rsidRPr="00487E5A" w:rsidRDefault="00FC0988" w:rsidP="004649C3">
            <w:pPr>
              <w:rPr>
                <w:b w:val="0"/>
                <w:bCs w:val="0"/>
              </w:rPr>
            </w:pPr>
            <w:r w:rsidRPr="00487E5A">
              <w:t>D_NUMOFVLDEEMEMRGNS_CNT_U08</w:t>
            </w:r>
          </w:p>
        </w:tc>
        <w:tc>
          <w:tcPr>
            <w:tcW w:w="3811" w:type="dxa"/>
          </w:tcPr>
          <w:p w:rsidR="00FC0988" w:rsidRDefault="00FC0988" w:rsidP="004649C3">
            <w:pPr>
              <w:cnfStyle w:val="000000100000" w:firstRow="0" w:lastRow="0" w:firstColumn="0" w:lastColumn="0" w:oddVBand="0" w:evenVBand="0" w:oddHBand="1" w:evenHBand="0" w:firstRowFirstColumn="0" w:firstRowLastColumn="0" w:lastRowFirstColumn="0" w:lastRowLastColumn="0"/>
            </w:pPr>
            <w:r>
              <w:t xml:space="preserve">Generated in </w:t>
            </w:r>
            <w:proofErr w:type="spellStart"/>
            <w:r>
              <w:t>Ap_ApXcp.Cfg.h</w:t>
            </w:r>
            <w:proofErr w:type="spellEnd"/>
            <w:r>
              <w:t xml:space="preserve"> if external EEPROM access is set to STD_ON in Configurator. Value will be determined by the EEPROM memory access defined in the ECUC file. </w:t>
            </w:r>
          </w:p>
        </w:tc>
        <w:tc>
          <w:tcPr>
            <w:tcW w:w="1050" w:type="dxa"/>
          </w:tcPr>
          <w:p w:rsidR="00FC0988" w:rsidRDefault="00FC0988" w:rsidP="00034D69">
            <w:pPr>
              <w:cnfStyle w:val="000000100000" w:firstRow="0" w:lastRow="0" w:firstColumn="0" w:lastColumn="0" w:oddVBand="0" w:evenVBand="0" w:oddHBand="1" w:evenHBand="0" w:firstRowFirstColumn="0" w:firstRowLastColumn="0" w:lastRowFirstColumn="0" w:lastRowLastColumn="0"/>
            </w:pPr>
            <w:proofErr w:type="spellStart"/>
            <w:r>
              <w:t>ApXcp</w:t>
            </w:r>
            <w:proofErr w:type="spellEnd"/>
          </w:p>
        </w:tc>
      </w:tr>
      <w:tr w:rsidR="00FC0988" w:rsidTr="00E126C6">
        <w:trPr>
          <w:trHeight w:val="322"/>
        </w:trPr>
        <w:tc>
          <w:tcPr>
            <w:cnfStyle w:val="001000000000" w:firstRow="0" w:lastRow="0" w:firstColumn="1" w:lastColumn="0" w:oddVBand="0" w:evenVBand="0" w:oddHBand="0" w:evenHBand="0" w:firstRowFirstColumn="0" w:firstRowLastColumn="0" w:lastRowFirstColumn="0" w:lastRowLastColumn="0"/>
            <w:tcW w:w="3995" w:type="dxa"/>
          </w:tcPr>
          <w:p w:rsidR="00FC0988" w:rsidRPr="00487E5A" w:rsidRDefault="00FC0988" w:rsidP="004649C3">
            <w:pPr>
              <w:rPr>
                <w:b w:val="0"/>
                <w:bCs w:val="0"/>
              </w:rPr>
            </w:pPr>
            <w:r w:rsidRPr="00487E5A">
              <w:t>BC_XCP_EXTEEPACCESS</w:t>
            </w:r>
          </w:p>
        </w:tc>
        <w:tc>
          <w:tcPr>
            <w:tcW w:w="3811" w:type="dxa"/>
          </w:tcPr>
          <w:p w:rsidR="00FC0988" w:rsidRDefault="00FC0988" w:rsidP="004649C3">
            <w:pPr>
              <w:cnfStyle w:val="000000000000" w:firstRow="0" w:lastRow="0" w:firstColumn="0" w:lastColumn="0" w:oddVBand="0" w:evenVBand="0" w:oddHBand="0" w:evenHBand="0" w:firstRowFirstColumn="0" w:firstRowLastColumn="0" w:lastRowFirstColumn="0" w:lastRowLastColumn="0"/>
            </w:pPr>
            <w:r>
              <w:t xml:space="preserve">Set to STD_ON in Configurator if XCP access to external EEPROM is required. </w:t>
            </w:r>
          </w:p>
        </w:tc>
        <w:tc>
          <w:tcPr>
            <w:tcW w:w="1050" w:type="dxa"/>
          </w:tcPr>
          <w:p w:rsidR="00FC0988" w:rsidRDefault="00FC0988" w:rsidP="00034D69">
            <w:pPr>
              <w:cnfStyle w:val="000000000000" w:firstRow="0" w:lastRow="0" w:firstColumn="0" w:lastColumn="0" w:oddVBand="0" w:evenVBand="0" w:oddHBand="0" w:evenHBand="0" w:firstRowFirstColumn="0" w:firstRowLastColumn="0" w:lastRowFirstColumn="0" w:lastRowLastColumn="0"/>
            </w:pPr>
            <w:proofErr w:type="spellStart"/>
            <w:r w:rsidRPr="00FC0988">
              <w:t>ApXcp</w:t>
            </w:r>
            <w:proofErr w:type="spellEnd"/>
          </w:p>
        </w:tc>
      </w:tr>
      <w:tr w:rsidR="00FC0988" w:rsidTr="00E126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995" w:type="dxa"/>
          </w:tcPr>
          <w:p w:rsidR="00FC0988" w:rsidRPr="00487E5A" w:rsidRDefault="00FC0988" w:rsidP="004649C3">
            <w:pPr>
              <w:rPr>
                <w:b w:val="0"/>
                <w:bCs w:val="0"/>
              </w:rPr>
            </w:pPr>
            <w:r w:rsidRPr="00487E5A">
              <w:t>BC_XCP_TUNEONFLY</w:t>
            </w:r>
          </w:p>
        </w:tc>
        <w:tc>
          <w:tcPr>
            <w:tcW w:w="3811" w:type="dxa"/>
          </w:tcPr>
          <w:p w:rsidR="00FC0988" w:rsidRDefault="00FC0988" w:rsidP="004649C3">
            <w:pPr>
              <w:cnfStyle w:val="000000100000" w:firstRow="0" w:lastRow="0" w:firstColumn="0" w:lastColumn="0" w:oddVBand="0" w:evenVBand="0" w:oddHBand="1" w:evenHBand="0" w:firstRowFirstColumn="0" w:firstRowLastColumn="0" w:lastRowFirstColumn="0" w:lastRowLastColumn="0"/>
            </w:pPr>
            <w:r>
              <w:t xml:space="preserve">Set to STD_ON in </w:t>
            </w:r>
            <w:proofErr w:type="spellStart"/>
            <w:r>
              <w:t>Configuartor</w:t>
            </w:r>
            <w:proofErr w:type="spellEnd"/>
            <w:r>
              <w:t xml:space="preserve"> if tune-on-the-fly support is required. </w:t>
            </w:r>
          </w:p>
        </w:tc>
        <w:tc>
          <w:tcPr>
            <w:tcW w:w="1050" w:type="dxa"/>
          </w:tcPr>
          <w:p w:rsidR="00FC0988" w:rsidRDefault="00FC0988" w:rsidP="00034D69">
            <w:pPr>
              <w:cnfStyle w:val="000000100000" w:firstRow="0" w:lastRow="0" w:firstColumn="0" w:lastColumn="0" w:oddVBand="0" w:evenVBand="0" w:oddHBand="1" w:evenHBand="0" w:firstRowFirstColumn="0" w:firstRowLastColumn="0" w:lastRowFirstColumn="0" w:lastRowLastColumn="0"/>
            </w:pPr>
            <w:proofErr w:type="spellStart"/>
            <w:r w:rsidRPr="00FC0988">
              <w:t>ApXcp</w:t>
            </w:r>
            <w:proofErr w:type="spellEnd"/>
          </w:p>
        </w:tc>
      </w:tr>
      <w:tr w:rsidR="00FC0988" w:rsidTr="00E126C6">
        <w:trPr>
          <w:trHeight w:val="322"/>
        </w:trPr>
        <w:tc>
          <w:tcPr>
            <w:cnfStyle w:val="001000000000" w:firstRow="0" w:lastRow="0" w:firstColumn="1" w:lastColumn="0" w:oddVBand="0" w:evenVBand="0" w:oddHBand="0" w:evenHBand="0" w:firstRowFirstColumn="0" w:firstRowLastColumn="0" w:lastRowFirstColumn="0" w:lastRowLastColumn="0"/>
            <w:tcW w:w="3995" w:type="dxa"/>
          </w:tcPr>
          <w:p w:rsidR="00FC0988" w:rsidRPr="00487E5A" w:rsidRDefault="00FC0988" w:rsidP="004649C3">
            <w:pPr>
              <w:rPr>
                <w:b w:val="0"/>
                <w:bCs w:val="0"/>
              </w:rPr>
            </w:pPr>
            <w:r w:rsidRPr="00487E5A">
              <w:t>BC_XCP_PERSINDEXLOOKUP</w:t>
            </w:r>
          </w:p>
        </w:tc>
        <w:tc>
          <w:tcPr>
            <w:tcW w:w="3811" w:type="dxa"/>
          </w:tcPr>
          <w:p w:rsidR="00FC0988" w:rsidRDefault="00FC0988" w:rsidP="004649C3">
            <w:pPr>
              <w:cnfStyle w:val="000000000000" w:firstRow="0" w:lastRow="0" w:firstColumn="0" w:lastColumn="0" w:oddVBand="0" w:evenVBand="0" w:oddHBand="0" w:evenHBand="0" w:firstRowFirstColumn="0" w:firstRowLastColumn="0" w:lastRowFirstColumn="0" w:lastRowLastColumn="0"/>
            </w:pPr>
            <w:r>
              <w:t xml:space="preserve">Set to STD_ON in Configurator if a function call to </w:t>
            </w:r>
            <w:proofErr w:type="spellStart"/>
            <w:r>
              <w:t>GetPersIndexes</w:t>
            </w:r>
            <w:proofErr w:type="spellEnd"/>
            <w:r>
              <w:t xml:space="preserve"> is required to return the indexes of active personalities. Note: BC_XCP_TUNEONFLY must be set to STD_ON</w:t>
            </w:r>
          </w:p>
        </w:tc>
        <w:tc>
          <w:tcPr>
            <w:tcW w:w="1050" w:type="dxa"/>
          </w:tcPr>
          <w:p w:rsidR="00FC0988" w:rsidRDefault="00FC0988" w:rsidP="00034D69">
            <w:pPr>
              <w:cnfStyle w:val="000000000000" w:firstRow="0" w:lastRow="0" w:firstColumn="0" w:lastColumn="0" w:oddVBand="0" w:evenVBand="0" w:oddHBand="0" w:evenHBand="0" w:firstRowFirstColumn="0" w:firstRowLastColumn="0" w:lastRowFirstColumn="0" w:lastRowLastColumn="0"/>
            </w:pPr>
            <w:proofErr w:type="spellStart"/>
            <w:r w:rsidRPr="00FC0988">
              <w:t>ApXcp</w:t>
            </w:r>
            <w:proofErr w:type="spellEnd"/>
          </w:p>
        </w:tc>
      </w:tr>
      <w:tr w:rsidR="00FC0988" w:rsidTr="00E126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995" w:type="dxa"/>
          </w:tcPr>
          <w:p w:rsidR="00FC0988" w:rsidRPr="00487E5A" w:rsidRDefault="00FC0988" w:rsidP="004649C3">
            <w:pPr>
              <w:rPr>
                <w:b w:val="0"/>
                <w:bCs w:val="0"/>
              </w:rPr>
            </w:pPr>
            <w:r w:rsidRPr="00487E5A">
              <w:lastRenderedPageBreak/>
              <w:t>BC_XCP_SETINDEXLOOKUP</w:t>
            </w:r>
          </w:p>
        </w:tc>
        <w:tc>
          <w:tcPr>
            <w:tcW w:w="3811" w:type="dxa"/>
          </w:tcPr>
          <w:p w:rsidR="00FC0988" w:rsidRDefault="00FC0988" w:rsidP="004649C3">
            <w:pPr>
              <w:cnfStyle w:val="000000100000" w:firstRow="0" w:lastRow="0" w:firstColumn="0" w:lastColumn="0" w:oddVBand="0" w:evenVBand="0" w:oddHBand="1" w:evenHBand="0" w:firstRowFirstColumn="0" w:firstRowLastColumn="0" w:lastRowFirstColumn="0" w:lastRowLastColumn="0"/>
            </w:pPr>
            <w:r>
              <w:t xml:space="preserve">Set to STD_ON in Configurator if a function call to </w:t>
            </w:r>
            <w:proofErr w:type="spellStart"/>
            <w:r w:rsidRPr="00497DF5">
              <w:t>GetSetIndexes</w:t>
            </w:r>
            <w:proofErr w:type="spellEnd"/>
            <w:r w:rsidRPr="00497DF5">
              <w:t xml:space="preserve"> </w:t>
            </w:r>
            <w:r>
              <w:t>is required to return the indexes of active sets. Note: BC_XCP_TUNEONFLY must be set to STD_ON</w:t>
            </w:r>
          </w:p>
        </w:tc>
        <w:tc>
          <w:tcPr>
            <w:tcW w:w="1050" w:type="dxa"/>
          </w:tcPr>
          <w:p w:rsidR="00FC0988" w:rsidRDefault="00FC0988" w:rsidP="00034D69">
            <w:pPr>
              <w:cnfStyle w:val="000000100000" w:firstRow="0" w:lastRow="0" w:firstColumn="0" w:lastColumn="0" w:oddVBand="0" w:evenVBand="0" w:oddHBand="1" w:evenHBand="0" w:firstRowFirstColumn="0" w:firstRowLastColumn="0" w:lastRowFirstColumn="0" w:lastRowLastColumn="0"/>
            </w:pPr>
            <w:proofErr w:type="spellStart"/>
            <w:r w:rsidRPr="00FC0988">
              <w:t>ApXcp</w:t>
            </w:r>
            <w:proofErr w:type="spellEnd"/>
          </w:p>
        </w:tc>
      </w:tr>
      <w:tr w:rsidR="00AE0623" w:rsidTr="00E126C6">
        <w:trPr>
          <w:trHeight w:val="322"/>
        </w:trPr>
        <w:tc>
          <w:tcPr>
            <w:cnfStyle w:val="001000000000" w:firstRow="0" w:lastRow="0" w:firstColumn="1" w:lastColumn="0" w:oddVBand="0" w:evenVBand="0" w:oddHBand="0" w:evenHBand="0" w:firstRowFirstColumn="0" w:firstRowLastColumn="0" w:lastRowFirstColumn="0" w:lastRowLastColumn="0"/>
            <w:tcW w:w="3995" w:type="dxa"/>
          </w:tcPr>
          <w:p w:rsidR="00AE0623" w:rsidRPr="00487E5A" w:rsidRDefault="00AE0623" w:rsidP="004649C3">
            <w:pPr>
              <w:rPr>
                <w:b w:val="0"/>
                <w:bCs w:val="0"/>
              </w:rPr>
            </w:pPr>
            <w:r>
              <w:rPr>
                <w:b w:val="0"/>
                <w:bCs w:val="0"/>
              </w:rPr>
              <w:t>&lt;Non Trusted Function Stack Size&gt;</w:t>
            </w:r>
          </w:p>
        </w:tc>
        <w:tc>
          <w:tcPr>
            <w:tcW w:w="3811" w:type="dxa"/>
          </w:tcPr>
          <w:p w:rsidR="00AE0623" w:rsidRDefault="00AE0623" w:rsidP="009A597D">
            <w:pPr>
              <w:cnfStyle w:val="000000000000" w:firstRow="0" w:lastRow="0" w:firstColumn="0" w:lastColumn="0" w:oddVBand="0" w:evenVBand="0" w:oddHBand="0" w:evenHBand="0" w:firstRowFirstColumn="0" w:firstRowLastColumn="0" w:lastRowFirstColumn="0" w:lastRowLastColumn="0"/>
            </w:pPr>
            <w:r>
              <w:t xml:space="preserve">This needs to be configured (to a non-zero value) for the task or ISR that handles the XCP commands.  This is required to support </w:t>
            </w:r>
            <w:r w:rsidR="00AB3494">
              <w:t>application switching for XCP writes.  Please note this is only required if a program has non-trusted applications configured.</w:t>
            </w:r>
          </w:p>
        </w:tc>
        <w:tc>
          <w:tcPr>
            <w:tcW w:w="1050" w:type="dxa"/>
          </w:tcPr>
          <w:p w:rsidR="00AE0623" w:rsidRPr="00FC0988" w:rsidRDefault="00AB3494" w:rsidP="00034D69">
            <w:pPr>
              <w:cnfStyle w:val="000000000000" w:firstRow="0" w:lastRow="0" w:firstColumn="0" w:lastColumn="0" w:oddVBand="0" w:evenVBand="0" w:oddHBand="0" w:evenHBand="0" w:firstRowFirstColumn="0" w:firstRowLastColumn="0" w:lastRowFirstColumn="0" w:lastRowLastColumn="0"/>
            </w:pPr>
            <w:r>
              <w:t>Os</w:t>
            </w:r>
          </w:p>
        </w:tc>
      </w:tr>
      <w:tr w:rsidR="00AB3494" w:rsidTr="00E126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995" w:type="dxa"/>
          </w:tcPr>
          <w:p w:rsidR="00AB3494" w:rsidRDefault="00AB3494" w:rsidP="004649C3">
            <w:pPr>
              <w:rPr>
                <w:b w:val="0"/>
                <w:bCs w:val="0"/>
              </w:rPr>
            </w:pPr>
            <w:r>
              <w:rPr>
                <w:b w:val="0"/>
                <w:bCs w:val="0"/>
              </w:rPr>
              <w:t>&lt;Trusted/Non Trusted functions for XCP writes&gt;</w:t>
            </w:r>
          </w:p>
        </w:tc>
        <w:tc>
          <w:tcPr>
            <w:tcW w:w="3811" w:type="dxa"/>
          </w:tcPr>
          <w:p w:rsidR="00AB3494" w:rsidRDefault="00AB3494" w:rsidP="009A597D">
            <w:pPr>
              <w:cnfStyle w:val="000000100000" w:firstRow="0" w:lastRow="0" w:firstColumn="0" w:lastColumn="0" w:oddVBand="0" w:evenVBand="0" w:oddHBand="1" w:evenHBand="0" w:firstRowFirstColumn="0" w:firstRowLastColumn="0" w:lastRowFirstColumn="0" w:lastRowLastColumn="0"/>
            </w:pPr>
            <w:r>
              <w:t xml:space="preserve">If a program has multiple applications configured, non-trusted or trusted functions must be configured for each </w:t>
            </w:r>
            <w:r w:rsidR="009A597D">
              <w:t>application</w:t>
            </w:r>
            <w:r>
              <w:t>.  This is required to allow the XCP write commands to switch context before performing the write.</w:t>
            </w:r>
            <w:r w:rsidR="00841E0E">
              <w:t xml:space="preserve">  These functions should end up calling </w:t>
            </w:r>
            <w:proofErr w:type="spellStart"/>
            <w:proofErr w:type="gramStart"/>
            <w:r w:rsidR="00841E0E" w:rsidRPr="00841E0E">
              <w:t>ApXcpWriteCommon</w:t>
            </w:r>
            <w:proofErr w:type="spellEnd"/>
            <w:r w:rsidR="00841E0E">
              <w:t>(</w:t>
            </w:r>
            <w:proofErr w:type="gramEnd"/>
            <w:r w:rsidR="00841E0E">
              <w:t>)</w:t>
            </w:r>
            <w:r w:rsidR="00A57653">
              <w:t xml:space="preserve"> to perform the write.</w:t>
            </w:r>
          </w:p>
          <w:p w:rsidR="009A597D" w:rsidRDefault="009A597D" w:rsidP="009A597D">
            <w:pPr>
              <w:cnfStyle w:val="000000100000" w:firstRow="0" w:lastRow="0" w:firstColumn="0" w:lastColumn="0" w:oddVBand="0" w:evenVBand="0" w:oddHBand="1" w:evenHBand="0" w:firstRowFirstColumn="0" w:firstRowLastColumn="0" w:lastRowFirstColumn="0" w:lastRowLastColumn="0"/>
            </w:pPr>
            <w:r>
              <w:t>Ex:</w:t>
            </w:r>
          </w:p>
          <w:p w:rsidR="009A597D" w:rsidRDefault="009A597D" w:rsidP="009A597D">
            <w:pPr>
              <w:cnfStyle w:val="000000100000" w:firstRow="0" w:lastRow="0" w:firstColumn="0" w:lastColumn="0" w:oddVBand="0" w:evenVBand="0" w:oddHBand="1" w:evenHBand="0" w:firstRowFirstColumn="0" w:firstRowLastColumn="0" w:lastRowFirstColumn="0" w:lastRowLastColumn="0"/>
            </w:pPr>
            <w:r w:rsidRPr="009A597D">
              <w:t>NtWrapS_XcpWriteAp8</w:t>
            </w:r>
            <w:r>
              <w:t>()</w:t>
            </w:r>
          </w:p>
          <w:p w:rsidR="009A597D" w:rsidRDefault="009A597D" w:rsidP="009A597D">
            <w:pPr>
              <w:cnfStyle w:val="000000100000" w:firstRow="0" w:lastRow="0" w:firstColumn="0" w:lastColumn="0" w:oddVBand="0" w:evenVBand="0" w:oddHBand="1" w:evenHBand="0" w:firstRowFirstColumn="0" w:firstRowLastColumn="0" w:lastRowFirstColumn="0" w:lastRowLastColumn="0"/>
            </w:pPr>
            <w:r w:rsidRPr="009A597D">
              <w:t>NtWrapS_XcpWriteAp9</w:t>
            </w:r>
            <w:r>
              <w:t>()</w:t>
            </w:r>
          </w:p>
          <w:p w:rsidR="009A597D" w:rsidRDefault="009A597D" w:rsidP="009A597D">
            <w:pPr>
              <w:cnfStyle w:val="000000100000" w:firstRow="0" w:lastRow="0" w:firstColumn="0" w:lastColumn="0" w:oddVBand="0" w:evenVBand="0" w:oddHBand="1" w:evenHBand="0" w:firstRowFirstColumn="0" w:firstRowLastColumn="0" w:lastRowFirstColumn="0" w:lastRowLastColumn="0"/>
            </w:pPr>
            <w:r w:rsidRPr="009A597D">
              <w:t>TWrapS_XcpWriteAp0</w:t>
            </w:r>
          </w:p>
        </w:tc>
        <w:tc>
          <w:tcPr>
            <w:tcW w:w="1050" w:type="dxa"/>
          </w:tcPr>
          <w:p w:rsidR="00AB3494" w:rsidRDefault="00684315" w:rsidP="00034D69">
            <w:pPr>
              <w:cnfStyle w:val="000000100000" w:firstRow="0" w:lastRow="0" w:firstColumn="0" w:lastColumn="0" w:oddVBand="0" w:evenVBand="0" w:oddHBand="1" w:evenHBand="0" w:firstRowFirstColumn="0" w:firstRowLastColumn="0" w:lastRowFirstColumn="0" w:lastRowLastColumn="0"/>
            </w:pPr>
            <w:r>
              <w:t>Os</w:t>
            </w:r>
          </w:p>
        </w:tc>
      </w:tr>
      <w:tr w:rsidR="00D573B4" w:rsidTr="00E126C6">
        <w:trPr>
          <w:trHeight w:val="322"/>
          <w:ins w:id="14" w:author="Smith, Kevin" w:date="2013-10-25T21:22:00Z"/>
        </w:trPr>
        <w:tc>
          <w:tcPr>
            <w:cnfStyle w:val="001000000000" w:firstRow="0" w:lastRow="0" w:firstColumn="1" w:lastColumn="0" w:oddVBand="0" w:evenVBand="0" w:oddHBand="0" w:evenHBand="0" w:firstRowFirstColumn="0" w:firstRowLastColumn="0" w:lastRowFirstColumn="0" w:lastRowLastColumn="0"/>
            <w:tcW w:w="3995" w:type="dxa"/>
          </w:tcPr>
          <w:p w:rsidR="00D573B4" w:rsidRDefault="00D573B4" w:rsidP="004649C3">
            <w:pPr>
              <w:rPr>
                <w:ins w:id="15" w:author="Smith, Kevin" w:date="2013-10-25T21:22:00Z"/>
              </w:rPr>
            </w:pPr>
            <w:ins w:id="16" w:author="Smith, Kevin" w:date="2013-10-25T21:22:00Z">
              <w:r>
                <w:t>BC_XCP_TOTFRAMSIZE_UNT_32</w:t>
              </w:r>
            </w:ins>
          </w:p>
        </w:tc>
        <w:tc>
          <w:tcPr>
            <w:tcW w:w="3811" w:type="dxa"/>
          </w:tcPr>
          <w:p w:rsidR="00D573B4" w:rsidRDefault="00D573B4" w:rsidP="009A597D">
            <w:pPr>
              <w:cnfStyle w:val="000000000000" w:firstRow="0" w:lastRow="0" w:firstColumn="0" w:lastColumn="0" w:oddVBand="0" w:evenVBand="0" w:oddHBand="0" w:evenHBand="0" w:firstRowFirstColumn="0" w:firstRowLastColumn="0" w:lastRowFirstColumn="0" w:lastRowLastColumn="0"/>
              <w:rPr>
                <w:ins w:id="17" w:author="Smith, Kevin" w:date="2013-10-25T21:22:00Z"/>
              </w:rPr>
            </w:pPr>
            <w:ins w:id="18" w:author="Smith, Kevin" w:date="2013-10-25T21:22:00Z">
              <w:r>
                <w:t>This should be set to the same size as the amount of RAM allocated to TOTF</w:t>
              </w:r>
            </w:ins>
            <w:ins w:id="19" w:author="Smith, Kevin" w:date="2013-10-28T11:54:00Z">
              <w:r w:rsidR="00E126C6">
                <w:t>. Also used as the size of the buffer if Segment16 is enabled.</w:t>
              </w:r>
            </w:ins>
          </w:p>
        </w:tc>
        <w:tc>
          <w:tcPr>
            <w:tcW w:w="1050" w:type="dxa"/>
          </w:tcPr>
          <w:p w:rsidR="00D573B4" w:rsidRDefault="00D573B4" w:rsidP="00034D69">
            <w:pPr>
              <w:cnfStyle w:val="000000000000" w:firstRow="0" w:lastRow="0" w:firstColumn="0" w:lastColumn="0" w:oddVBand="0" w:evenVBand="0" w:oddHBand="0" w:evenHBand="0" w:firstRowFirstColumn="0" w:firstRowLastColumn="0" w:lastRowFirstColumn="0" w:lastRowLastColumn="0"/>
              <w:rPr>
                <w:ins w:id="20" w:author="Smith, Kevin" w:date="2013-10-25T21:22:00Z"/>
              </w:rPr>
            </w:pPr>
            <w:proofErr w:type="spellStart"/>
            <w:ins w:id="21" w:author="Smith, Kevin" w:date="2013-10-25T21:22:00Z">
              <w:r>
                <w:t>ApXcp</w:t>
              </w:r>
              <w:proofErr w:type="spellEnd"/>
            </w:ins>
          </w:p>
        </w:tc>
      </w:tr>
      <w:tr w:rsidR="00D573B4" w:rsidTr="00E126C6">
        <w:trPr>
          <w:cnfStyle w:val="000000100000" w:firstRow="0" w:lastRow="0" w:firstColumn="0" w:lastColumn="0" w:oddVBand="0" w:evenVBand="0" w:oddHBand="1" w:evenHBand="0" w:firstRowFirstColumn="0" w:firstRowLastColumn="0" w:lastRowFirstColumn="0" w:lastRowLastColumn="0"/>
          <w:trHeight w:val="322"/>
          <w:ins w:id="22" w:author="Smith, Kevin" w:date="2013-10-25T21:22:00Z"/>
        </w:trPr>
        <w:tc>
          <w:tcPr>
            <w:cnfStyle w:val="001000000000" w:firstRow="0" w:lastRow="0" w:firstColumn="1" w:lastColumn="0" w:oddVBand="0" w:evenVBand="0" w:oddHBand="0" w:evenHBand="0" w:firstRowFirstColumn="0" w:firstRowLastColumn="0" w:lastRowFirstColumn="0" w:lastRowLastColumn="0"/>
            <w:tcW w:w="3995" w:type="dxa"/>
          </w:tcPr>
          <w:p w:rsidR="00D573B4" w:rsidRDefault="00D573B4" w:rsidP="00E126C6">
            <w:pPr>
              <w:rPr>
                <w:ins w:id="23" w:author="Smith, Kevin" w:date="2013-10-25T21:22:00Z"/>
              </w:rPr>
            </w:pPr>
            <w:ins w:id="24" w:author="Smith, Kevin" w:date="2013-10-25T21:22:00Z">
              <w:r>
                <w:t>BC_XCP_SEG</w:t>
              </w:r>
            </w:ins>
            <w:ins w:id="25" w:author="Smith, Kevin" w:date="2013-10-28T11:54:00Z">
              <w:r w:rsidR="00E126C6">
                <w:t>[x]</w:t>
              </w:r>
            </w:ins>
            <w:ins w:id="26" w:author="Smith, Kevin" w:date="2013-10-25T21:22:00Z">
              <w:r>
                <w:t>ENABLE</w:t>
              </w:r>
            </w:ins>
          </w:p>
        </w:tc>
        <w:tc>
          <w:tcPr>
            <w:tcW w:w="3811" w:type="dxa"/>
          </w:tcPr>
          <w:p w:rsidR="00D573B4" w:rsidRDefault="00D573B4" w:rsidP="00E126C6">
            <w:pPr>
              <w:cnfStyle w:val="000000100000" w:firstRow="0" w:lastRow="0" w:firstColumn="0" w:lastColumn="0" w:oddVBand="0" w:evenVBand="0" w:oddHBand="1" w:evenHBand="0" w:firstRowFirstColumn="0" w:firstRowLastColumn="0" w:lastRowFirstColumn="0" w:lastRowLastColumn="0"/>
              <w:rPr>
                <w:ins w:id="27" w:author="Smith, Kevin" w:date="2013-10-25T21:22:00Z"/>
              </w:rPr>
            </w:pPr>
            <w:ins w:id="28" w:author="Smith, Kevin" w:date="2013-10-25T21:23:00Z">
              <w:r>
                <w:t xml:space="preserve">This should be set to STD_ON to enable </w:t>
              </w:r>
            </w:ins>
            <w:ins w:id="29" w:author="Smith, Kevin" w:date="2013-10-25T21:24:00Z">
              <w:r>
                <w:t>the number segment</w:t>
              </w:r>
            </w:ins>
            <w:ins w:id="30" w:author="Smith, Kevin" w:date="2013-10-28T11:54:00Z">
              <w:r w:rsidR="00E126C6">
                <w:t>, where</w:t>
              </w:r>
            </w:ins>
            <w:ins w:id="31" w:author="Smith, Kevin" w:date="2013-10-25T21:24:00Z">
              <w:r>
                <w:t xml:space="preserve"> [x]</w:t>
              </w:r>
            </w:ins>
            <w:ins w:id="32" w:author="Smith, Kevin" w:date="2013-10-28T11:54:00Z">
              <w:r w:rsidR="00E126C6">
                <w:t xml:space="preserve"> </w:t>
              </w:r>
            </w:ins>
            <w:ins w:id="33" w:author="Smith, Kevin" w:date="2013-10-25T21:24:00Z">
              <w:r>
                <w:t>=</w:t>
              </w:r>
            </w:ins>
            <w:ins w:id="34" w:author="Smith, Kevin" w:date="2013-10-28T11:54:00Z">
              <w:r w:rsidR="00E126C6">
                <w:t xml:space="preserve"> </w:t>
              </w:r>
            </w:ins>
            <w:ins w:id="35" w:author="Smith, Kevin" w:date="2013-10-25T21:24:00Z">
              <w:r>
                <w:t>Segment number.</w:t>
              </w:r>
            </w:ins>
          </w:p>
        </w:tc>
        <w:tc>
          <w:tcPr>
            <w:tcW w:w="1050" w:type="dxa"/>
          </w:tcPr>
          <w:p w:rsidR="00D573B4" w:rsidRDefault="00D573B4" w:rsidP="00034D69">
            <w:pPr>
              <w:cnfStyle w:val="000000100000" w:firstRow="0" w:lastRow="0" w:firstColumn="0" w:lastColumn="0" w:oddVBand="0" w:evenVBand="0" w:oddHBand="1" w:evenHBand="0" w:firstRowFirstColumn="0" w:firstRowLastColumn="0" w:lastRowFirstColumn="0" w:lastRowLastColumn="0"/>
              <w:rPr>
                <w:ins w:id="36" w:author="Smith, Kevin" w:date="2013-10-25T21:22:00Z"/>
              </w:rPr>
            </w:pPr>
            <w:proofErr w:type="spellStart"/>
            <w:ins w:id="37" w:author="Smith, Kevin" w:date="2013-10-25T21:23:00Z">
              <w:r>
                <w:t>ApXcp</w:t>
              </w:r>
            </w:ins>
            <w:proofErr w:type="spellEnd"/>
          </w:p>
        </w:tc>
      </w:tr>
      <w:tr w:rsidR="00D573B4" w:rsidTr="00E126C6">
        <w:trPr>
          <w:trHeight w:val="322"/>
          <w:ins w:id="38" w:author="Smith, Kevin" w:date="2013-10-25T21:23:00Z"/>
        </w:trPr>
        <w:tc>
          <w:tcPr>
            <w:cnfStyle w:val="001000000000" w:firstRow="0" w:lastRow="0" w:firstColumn="1" w:lastColumn="0" w:oddVBand="0" w:evenVBand="0" w:oddHBand="0" w:evenHBand="0" w:firstRowFirstColumn="0" w:firstRowLastColumn="0" w:lastRowFirstColumn="0" w:lastRowLastColumn="0"/>
            <w:tcW w:w="3995" w:type="dxa"/>
          </w:tcPr>
          <w:p w:rsidR="00D573B4" w:rsidRDefault="00D573B4" w:rsidP="004649C3">
            <w:pPr>
              <w:rPr>
                <w:ins w:id="39" w:author="Smith, Kevin" w:date="2013-10-25T21:23:00Z"/>
              </w:rPr>
            </w:pPr>
            <w:ins w:id="40" w:author="Smith, Kevin" w:date="2013-10-25T21:23:00Z">
              <w:r>
                <w:t>BC_XCP_MAXPERCOPY_CNT_U8</w:t>
              </w:r>
            </w:ins>
          </w:p>
        </w:tc>
        <w:tc>
          <w:tcPr>
            <w:tcW w:w="3811" w:type="dxa"/>
          </w:tcPr>
          <w:p w:rsidR="00D573B4" w:rsidRDefault="00E126C6" w:rsidP="00E126C6">
            <w:pPr>
              <w:cnfStyle w:val="000000000000" w:firstRow="0" w:lastRow="0" w:firstColumn="0" w:lastColumn="0" w:oddVBand="0" w:evenVBand="0" w:oddHBand="0" w:evenHBand="0" w:firstRowFirstColumn="0" w:firstRowLastColumn="0" w:lastRowFirstColumn="0" w:lastRowLastColumn="0"/>
              <w:rPr>
                <w:ins w:id="41" w:author="Smith, Kevin" w:date="2013-10-25T21:23:00Z"/>
              </w:rPr>
            </w:pPr>
            <w:ins w:id="42" w:author="Smith, Kevin" w:date="2013-10-28T11:54:00Z">
              <w:r>
                <w:t xml:space="preserve">Used with segment 0, the number represents the </w:t>
              </w:r>
            </w:ins>
            <w:ins w:id="43" w:author="Smith, Kevin" w:date="2013-10-28T11:55:00Z">
              <w:r>
                <w:t>n</w:t>
              </w:r>
            </w:ins>
            <w:ins w:id="44" w:author="Smith, Kevin" w:date="2013-10-25T21:23:00Z">
              <w:r w:rsidR="00D573B4">
                <w:t xml:space="preserve">umber of </w:t>
              </w:r>
            </w:ins>
            <w:ins w:id="45" w:author="Smith, Kevin" w:date="2013-10-28T11:55:00Z">
              <w:r>
                <w:t xml:space="preserve">tuning </w:t>
              </w:r>
            </w:ins>
            <w:ins w:id="46" w:author="Smith, Kevin" w:date="2013-10-25T21:23:00Z">
              <w:r>
                <w:t>personalities to copy into RAM</w:t>
              </w:r>
            </w:ins>
            <w:ins w:id="47" w:author="Smith, Kevin" w:date="2013-10-28T11:55:00Z">
              <w:r>
                <w:t xml:space="preserve">. Must be </w:t>
              </w:r>
            </w:ins>
            <w:ins w:id="48" w:author="Smith, Kevin" w:date="2013-10-25T21:23:00Z">
              <w:r w:rsidR="00D573B4">
                <w:t xml:space="preserve">set to at least 1. </w:t>
              </w:r>
            </w:ins>
          </w:p>
        </w:tc>
        <w:tc>
          <w:tcPr>
            <w:tcW w:w="1050" w:type="dxa"/>
          </w:tcPr>
          <w:p w:rsidR="00D573B4" w:rsidRDefault="00D573B4" w:rsidP="00034D69">
            <w:pPr>
              <w:cnfStyle w:val="000000000000" w:firstRow="0" w:lastRow="0" w:firstColumn="0" w:lastColumn="0" w:oddVBand="0" w:evenVBand="0" w:oddHBand="0" w:evenHBand="0" w:firstRowFirstColumn="0" w:firstRowLastColumn="0" w:lastRowFirstColumn="0" w:lastRowLastColumn="0"/>
              <w:rPr>
                <w:ins w:id="49" w:author="Smith, Kevin" w:date="2013-10-25T21:23:00Z"/>
              </w:rPr>
            </w:pPr>
            <w:proofErr w:type="spellStart"/>
            <w:ins w:id="50" w:author="Smith, Kevin" w:date="2013-10-25T21:23:00Z">
              <w:r>
                <w:t>ApXcp</w:t>
              </w:r>
              <w:proofErr w:type="spellEnd"/>
            </w:ins>
          </w:p>
        </w:tc>
      </w:tr>
      <w:tr w:rsidR="00D573B4" w:rsidTr="00E126C6">
        <w:trPr>
          <w:cnfStyle w:val="000000100000" w:firstRow="0" w:lastRow="0" w:firstColumn="0" w:lastColumn="0" w:oddVBand="0" w:evenVBand="0" w:oddHBand="1" w:evenHBand="0" w:firstRowFirstColumn="0" w:firstRowLastColumn="0" w:lastRowFirstColumn="0" w:lastRowLastColumn="0"/>
          <w:trHeight w:val="322"/>
          <w:ins w:id="51" w:author="Smith, Kevin" w:date="2013-10-25T21:23:00Z"/>
        </w:trPr>
        <w:tc>
          <w:tcPr>
            <w:cnfStyle w:val="001000000000" w:firstRow="0" w:lastRow="0" w:firstColumn="1" w:lastColumn="0" w:oddVBand="0" w:evenVBand="0" w:oddHBand="0" w:evenHBand="0" w:firstRowFirstColumn="0" w:firstRowLastColumn="0" w:lastRowFirstColumn="0" w:lastRowLastColumn="0"/>
            <w:tcW w:w="3995" w:type="dxa"/>
          </w:tcPr>
          <w:p w:rsidR="00D573B4" w:rsidRDefault="00E126C6" w:rsidP="004649C3">
            <w:pPr>
              <w:rPr>
                <w:ins w:id="52" w:author="Smith, Kevin" w:date="2013-10-25T21:23:00Z"/>
              </w:rPr>
            </w:pPr>
            <w:proofErr w:type="spellStart"/>
            <w:ins w:id="53" w:author="Smith, Kevin" w:date="2013-10-28T11:56:00Z">
              <w:r w:rsidRPr="00E126C6">
                <w:t>CalConstNumOfPerSymbol</w:t>
              </w:r>
            </w:ins>
            <w:proofErr w:type="spellEnd"/>
          </w:p>
        </w:tc>
        <w:tc>
          <w:tcPr>
            <w:tcW w:w="3811" w:type="dxa"/>
          </w:tcPr>
          <w:p w:rsidR="00D573B4" w:rsidRDefault="00E126C6" w:rsidP="009A597D">
            <w:pPr>
              <w:cnfStyle w:val="000000100000" w:firstRow="0" w:lastRow="0" w:firstColumn="0" w:lastColumn="0" w:oddVBand="0" w:evenVBand="0" w:oddHBand="1" w:evenHBand="0" w:firstRowFirstColumn="0" w:firstRowLastColumn="0" w:lastRowFirstColumn="0" w:lastRowLastColumn="0"/>
              <w:rPr>
                <w:ins w:id="54" w:author="Smith, Kevin" w:date="2013-10-25T21:23:00Z"/>
              </w:rPr>
            </w:pPr>
            <w:ins w:id="55" w:author="Smith, Kevin" w:date="2013-10-28T11:56:00Z">
              <w:r>
                <w:t xml:space="preserve">Set to the number of tuning </w:t>
              </w:r>
              <w:proofErr w:type="spellStart"/>
              <w:r>
                <w:t>personalties</w:t>
              </w:r>
              <w:proofErr w:type="spellEnd"/>
              <w:r>
                <w:t xml:space="preserve"> constant. Typically this is defined in </w:t>
              </w:r>
              <w:proofErr w:type="spellStart"/>
              <w:r>
                <w:t>CalConstants.h</w:t>
              </w:r>
              <w:proofErr w:type="spellEnd"/>
              <w:r>
                <w:t xml:space="preserve"> with the name </w:t>
              </w:r>
              <w:r w:rsidRPr="00E126C6">
                <w:t>D_NUMOFPERS_CNT_U16</w:t>
              </w:r>
            </w:ins>
            <w:ins w:id="56" w:author="Smith, Kevin" w:date="2013-10-28T11:57:00Z">
              <w:r>
                <w:t>.</w:t>
              </w:r>
            </w:ins>
          </w:p>
        </w:tc>
        <w:tc>
          <w:tcPr>
            <w:tcW w:w="1050" w:type="dxa"/>
          </w:tcPr>
          <w:p w:rsidR="00D573B4" w:rsidRDefault="00D573B4" w:rsidP="00034D69">
            <w:pPr>
              <w:cnfStyle w:val="000000100000" w:firstRow="0" w:lastRow="0" w:firstColumn="0" w:lastColumn="0" w:oddVBand="0" w:evenVBand="0" w:oddHBand="1" w:evenHBand="0" w:firstRowFirstColumn="0" w:firstRowLastColumn="0" w:lastRowFirstColumn="0" w:lastRowLastColumn="0"/>
              <w:rPr>
                <w:ins w:id="57" w:author="Smith, Kevin" w:date="2013-10-25T21:23:00Z"/>
              </w:rPr>
            </w:pPr>
            <w:proofErr w:type="spellStart"/>
            <w:ins w:id="58" w:author="Smith, Kevin" w:date="2013-10-25T21:25:00Z">
              <w:r>
                <w:t>ApXcp</w:t>
              </w:r>
            </w:ins>
            <w:proofErr w:type="spellEnd"/>
          </w:p>
        </w:tc>
      </w:tr>
      <w:tr w:rsidR="00D573B4" w:rsidTr="00E126C6">
        <w:trPr>
          <w:trHeight w:val="322"/>
          <w:ins w:id="59" w:author="Smith, Kevin" w:date="2013-10-25T21:25:00Z"/>
        </w:trPr>
        <w:tc>
          <w:tcPr>
            <w:cnfStyle w:val="001000000000" w:firstRow="0" w:lastRow="0" w:firstColumn="1" w:lastColumn="0" w:oddVBand="0" w:evenVBand="0" w:oddHBand="0" w:evenHBand="0" w:firstRowFirstColumn="0" w:firstRowLastColumn="0" w:lastRowFirstColumn="0" w:lastRowLastColumn="0"/>
            <w:tcW w:w="3995" w:type="dxa"/>
          </w:tcPr>
          <w:p w:rsidR="00D573B4" w:rsidRDefault="00D573B4" w:rsidP="004649C3">
            <w:pPr>
              <w:rPr>
                <w:ins w:id="60" w:author="Smith, Kevin" w:date="2013-10-25T21:25:00Z"/>
              </w:rPr>
            </w:pPr>
            <w:ins w:id="61" w:author="Smith, Kevin" w:date="2013-10-25T21:25:00Z">
              <w:r>
                <w:t>BC_XCP_MAXSETCOPY_CNT_U8</w:t>
              </w:r>
            </w:ins>
          </w:p>
        </w:tc>
        <w:tc>
          <w:tcPr>
            <w:tcW w:w="3811" w:type="dxa"/>
          </w:tcPr>
          <w:p w:rsidR="00D573B4" w:rsidRDefault="00E126C6" w:rsidP="00E126C6">
            <w:pPr>
              <w:cnfStyle w:val="000000000000" w:firstRow="0" w:lastRow="0" w:firstColumn="0" w:lastColumn="0" w:oddVBand="0" w:evenVBand="0" w:oddHBand="0" w:evenHBand="0" w:firstRowFirstColumn="0" w:firstRowLastColumn="0" w:lastRowFirstColumn="0" w:lastRowLastColumn="0"/>
              <w:rPr>
                <w:ins w:id="62" w:author="Smith, Kevin" w:date="2013-10-25T21:25:00Z"/>
              </w:rPr>
            </w:pPr>
            <w:ins w:id="63" w:author="Smith, Kevin" w:date="2013-10-28T11:57:00Z">
              <w:r>
                <w:t xml:space="preserve">Used with segment </w:t>
              </w:r>
              <w:r>
                <w:t>1</w:t>
              </w:r>
              <w:r>
                <w:t xml:space="preserve">, the number represents the number of tuning </w:t>
              </w:r>
              <w:r>
                <w:t>set</w:t>
              </w:r>
              <w:r>
                <w:t>s to copy into RAM. Must be set to at least 1.</w:t>
              </w:r>
            </w:ins>
          </w:p>
        </w:tc>
        <w:tc>
          <w:tcPr>
            <w:tcW w:w="1050" w:type="dxa"/>
          </w:tcPr>
          <w:p w:rsidR="00D573B4" w:rsidRDefault="00D573B4" w:rsidP="00034D69">
            <w:pPr>
              <w:cnfStyle w:val="000000000000" w:firstRow="0" w:lastRow="0" w:firstColumn="0" w:lastColumn="0" w:oddVBand="0" w:evenVBand="0" w:oddHBand="0" w:evenHBand="0" w:firstRowFirstColumn="0" w:firstRowLastColumn="0" w:lastRowFirstColumn="0" w:lastRowLastColumn="0"/>
              <w:rPr>
                <w:ins w:id="64" w:author="Smith, Kevin" w:date="2013-10-25T21:25:00Z"/>
              </w:rPr>
            </w:pPr>
            <w:proofErr w:type="spellStart"/>
            <w:ins w:id="65" w:author="Smith, Kevin" w:date="2013-10-25T21:25:00Z">
              <w:r>
                <w:t>ApXcp</w:t>
              </w:r>
              <w:proofErr w:type="spellEnd"/>
            </w:ins>
          </w:p>
        </w:tc>
      </w:tr>
      <w:tr w:rsidR="00D573B4" w:rsidTr="00E126C6">
        <w:trPr>
          <w:cnfStyle w:val="000000100000" w:firstRow="0" w:lastRow="0" w:firstColumn="0" w:lastColumn="0" w:oddVBand="0" w:evenVBand="0" w:oddHBand="1" w:evenHBand="0" w:firstRowFirstColumn="0" w:firstRowLastColumn="0" w:lastRowFirstColumn="0" w:lastRowLastColumn="0"/>
          <w:trHeight w:val="322"/>
          <w:ins w:id="66" w:author="Smith, Kevin" w:date="2013-10-25T21:25:00Z"/>
        </w:trPr>
        <w:tc>
          <w:tcPr>
            <w:cnfStyle w:val="001000000000" w:firstRow="0" w:lastRow="0" w:firstColumn="1" w:lastColumn="0" w:oddVBand="0" w:evenVBand="0" w:oddHBand="0" w:evenHBand="0" w:firstRowFirstColumn="0" w:firstRowLastColumn="0" w:lastRowFirstColumn="0" w:lastRowLastColumn="0"/>
            <w:tcW w:w="3995" w:type="dxa"/>
          </w:tcPr>
          <w:p w:rsidR="00D573B4" w:rsidRDefault="00E126C6" w:rsidP="004649C3">
            <w:pPr>
              <w:rPr>
                <w:ins w:id="67" w:author="Smith, Kevin" w:date="2013-10-25T21:25:00Z"/>
              </w:rPr>
            </w:pPr>
            <w:proofErr w:type="spellStart"/>
            <w:ins w:id="68" w:author="Smith, Kevin" w:date="2013-10-28T11:57:00Z">
              <w:r w:rsidRPr="00E126C6">
                <w:t>CalConstNumOfSetSymbol</w:t>
              </w:r>
            </w:ins>
            <w:proofErr w:type="spellEnd"/>
          </w:p>
        </w:tc>
        <w:tc>
          <w:tcPr>
            <w:tcW w:w="3811" w:type="dxa"/>
          </w:tcPr>
          <w:p w:rsidR="00D573B4" w:rsidRDefault="00E126C6" w:rsidP="00E126C6">
            <w:pPr>
              <w:cnfStyle w:val="000000100000" w:firstRow="0" w:lastRow="0" w:firstColumn="0" w:lastColumn="0" w:oddVBand="0" w:evenVBand="0" w:oddHBand="1" w:evenHBand="0" w:firstRowFirstColumn="0" w:firstRowLastColumn="0" w:lastRowFirstColumn="0" w:lastRowLastColumn="0"/>
              <w:rPr>
                <w:ins w:id="69" w:author="Smith, Kevin" w:date="2013-10-25T21:25:00Z"/>
              </w:rPr>
            </w:pPr>
            <w:ins w:id="70" w:author="Smith, Kevin" w:date="2013-10-28T11:57:00Z">
              <w:r>
                <w:t xml:space="preserve">Set to the number of tuning </w:t>
              </w:r>
              <w:r>
                <w:t>sets</w:t>
              </w:r>
              <w:r>
                <w:t xml:space="preserve"> constant. Typically this is defined in </w:t>
              </w:r>
              <w:proofErr w:type="spellStart"/>
              <w:r>
                <w:t>CalConstants.h</w:t>
              </w:r>
              <w:proofErr w:type="spellEnd"/>
              <w:r>
                <w:t xml:space="preserve"> with the name </w:t>
              </w:r>
              <w:r w:rsidRPr="00E126C6">
                <w:lastRenderedPageBreak/>
                <w:t>D_NUMOFTUNSETS_CNT_U16</w:t>
              </w:r>
              <w:r>
                <w:t>.</w:t>
              </w:r>
            </w:ins>
          </w:p>
        </w:tc>
        <w:tc>
          <w:tcPr>
            <w:tcW w:w="1050" w:type="dxa"/>
          </w:tcPr>
          <w:p w:rsidR="00D573B4" w:rsidRDefault="00D573B4" w:rsidP="00034D69">
            <w:pPr>
              <w:cnfStyle w:val="000000100000" w:firstRow="0" w:lastRow="0" w:firstColumn="0" w:lastColumn="0" w:oddVBand="0" w:evenVBand="0" w:oddHBand="1" w:evenHBand="0" w:firstRowFirstColumn="0" w:firstRowLastColumn="0" w:lastRowFirstColumn="0" w:lastRowLastColumn="0"/>
              <w:rPr>
                <w:ins w:id="71" w:author="Smith, Kevin" w:date="2013-10-25T21:25:00Z"/>
              </w:rPr>
            </w:pPr>
            <w:proofErr w:type="spellStart"/>
            <w:ins w:id="72" w:author="Smith, Kevin" w:date="2013-10-25T21:26:00Z">
              <w:r>
                <w:lastRenderedPageBreak/>
                <w:t>ApAcp</w:t>
              </w:r>
            </w:ins>
            <w:proofErr w:type="spellEnd"/>
          </w:p>
        </w:tc>
      </w:tr>
      <w:tr w:rsidR="00D573B4" w:rsidTr="00E126C6">
        <w:trPr>
          <w:trHeight w:val="322"/>
          <w:ins w:id="73" w:author="Smith, Kevin" w:date="2013-10-25T21:26:00Z"/>
        </w:trPr>
        <w:tc>
          <w:tcPr>
            <w:cnfStyle w:val="001000000000" w:firstRow="0" w:lastRow="0" w:firstColumn="1" w:lastColumn="0" w:oddVBand="0" w:evenVBand="0" w:oddHBand="0" w:evenHBand="0" w:firstRowFirstColumn="0" w:firstRowLastColumn="0" w:lastRowFirstColumn="0" w:lastRowLastColumn="0"/>
            <w:tcW w:w="3995" w:type="dxa"/>
          </w:tcPr>
          <w:p w:rsidR="00D573B4" w:rsidRDefault="00D573B4" w:rsidP="004649C3">
            <w:pPr>
              <w:rPr>
                <w:ins w:id="74" w:author="Smith, Kevin" w:date="2013-10-25T21:26:00Z"/>
              </w:rPr>
            </w:pPr>
            <w:ins w:id="75" w:author="Smith, Kevin" w:date="2013-10-25T21:26:00Z">
              <w:r>
                <w:lastRenderedPageBreak/>
                <w:t>BC_XCP_SEG16LNKSYMB</w:t>
              </w:r>
            </w:ins>
          </w:p>
        </w:tc>
        <w:tc>
          <w:tcPr>
            <w:tcW w:w="3811" w:type="dxa"/>
          </w:tcPr>
          <w:p w:rsidR="00D573B4" w:rsidRDefault="00E126C6" w:rsidP="00E126C6">
            <w:pPr>
              <w:cnfStyle w:val="000000000000" w:firstRow="0" w:lastRow="0" w:firstColumn="0" w:lastColumn="0" w:oddVBand="0" w:evenVBand="0" w:oddHBand="0" w:evenHBand="0" w:firstRowFirstColumn="0" w:firstRowLastColumn="0" w:lastRowFirstColumn="0" w:lastRowLastColumn="0"/>
              <w:rPr>
                <w:ins w:id="76" w:author="Smith, Kevin" w:date="2013-10-25T21:26:00Z"/>
              </w:rPr>
            </w:pPr>
            <w:ins w:id="77" w:author="Smith, Kevin" w:date="2013-10-28T11:58:00Z">
              <w:r>
                <w:t>Used with segment 16. The linker symbol represents the s</w:t>
              </w:r>
            </w:ins>
            <w:ins w:id="78" w:author="Smith, Kevin" w:date="2013-10-25T21:26:00Z">
              <w:r w:rsidR="00D573B4">
                <w:t xml:space="preserve">tart address </w:t>
              </w:r>
            </w:ins>
            <w:ins w:id="79" w:author="Smith, Kevin" w:date="2013-10-28T11:58:00Z">
              <w:r>
                <w:t xml:space="preserve">of the </w:t>
              </w:r>
            </w:ins>
            <w:ins w:id="80" w:author="Smith, Kevin" w:date="2013-10-25T21:26:00Z">
              <w:r w:rsidR="00D573B4">
                <w:t xml:space="preserve">custom </w:t>
              </w:r>
            </w:ins>
            <w:ins w:id="81" w:author="Smith, Kevin" w:date="2013-10-28T11:58:00Z">
              <w:r>
                <w:t>memory</w:t>
              </w:r>
            </w:ins>
            <w:ins w:id="82" w:author="Smith, Kevin" w:date="2013-10-25T21:26:00Z">
              <w:r w:rsidR="00D573B4">
                <w:t xml:space="preserve"> range</w:t>
              </w:r>
            </w:ins>
            <w:ins w:id="83" w:author="Smith, Kevin" w:date="2013-10-28T11:58:00Z">
              <w:r>
                <w:t xml:space="preserve"> to copy into RAM.</w:t>
              </w:r>
            </w:ins>
          </w:p>
        </w:tc>
        <w:tc>
          <w:tcPr>
            <w:tcW w:w="1050" w:type="dxa"/>
          </w:tcPr>
          <w:p w:rsidR="00D573B4" w:rsidRDefault="00D573B4" w:rsidP="00034D69">
            <w:pPr>
              <w:cnfStyle w:val="000000000000" w:firstRow="0" w:lastRow="0" w:firstColumn="0" w:lastColumn="0" w:oddVBand="0" w:evenVBand="0" w:oddHBand="0" w:evenHBand="0" w:firstRowFirstColumn="0" w:firstRowLastColumn="0" w:lastRowFirstColumn="0" w:lastRowLastColumn="0"/>
              <w:rPr>
                <w:ins w:id="84" w:author="Smith, Kevin" w:date="2013-10-25T21:26:00Z"/>
              </w:rPr>
            </w:pPr>
            <w:proofErr w:type="spellStart"/>
            <w:ins w:id="85" w:author="Smith, Kevin" w:date="2013-10-25T21:26:00Z">
              <w:r>
                <w:t>ApXcp</w:t>
              </w:r>
              <w:proofErr w:type="spellEnd"/>
            </w:ins>
          </w:p>
        </w:tc>
      </w:tr>
      <w:tr w:rsidR="00D573B4" w:rsidTr="00E126C6">
        <w:trPr>
          <w:cnfStyle w:val="000000100000" w:firstRow="0" w:lastRow="0" w:firstColumn="0" w:lastColumn="0" w:oddVBand="0" w:evenVBand="0" w:oddHBand="1" w:evenHBand="0" w:firstRowFirstColumn="0" w:firstRowLastColumn="0" w:lastRowFirstColumn="0" w:lastRowLastColumn="0"/>
          <w:trHeight w:val="322"/>
          <w:ins w:id="86" w:author="Smith, Kevin" w:date="2013-10-25T21:26:00Z"/>
        </w:trPr>
        <w:tc>
          <w:tcPr>
            <w:cnfStyle w:val="001000000000" w:firstRow="0" w:lastRow="0" w:firstColumn="1" w:lastColumn="0" w:oddVBand="0" w:evenVBand="0" w:oddHBand="0" w:evenHBand="0" w:firstRowFirstColumn="0" w:firstRowLastColumn="0" w:lastRowFirstColumn="0" w:lastRowLastColumn="0"/>
            <w:tcW w:w="3995" w:type="dxa"/>
          </w:tcPr>
          <w:p w:rsidR="00D573B4" w:rsidRDefault="00D573B4" w:rsidP="004649C3">
            <w:pPr>
              <w:rPr>
                <w:ins w:id="87" w:author="Smith, Kevin" w:date="2013-10-25T21:26:00Z"/>
              </w:rPr>
            </w:pPr>
            <w:ins w:id="88" w:author="Smith, Kevin" w:date="2013-10-25T21:26:00Z">
              <w:r>
                <w:t>BC_XCP_SEG16LNKSYMBLEN_CNT_U8</w:t>
              </w:r>
            </w:ins>
          </w:p>
        </w:tc>
        <w:tc>
          <w:tcPr>
            <w:tcW w:w="3811" w:type="dxa"/>
          </w:tcPr>
          <w:p w:rsidR="00D573B4" w:rsidRDefault="00E126C6" w:rsidP="00E126C6">
            <w:pPr>
              <w:cnfStyle w:val="000000100000" w:firstRow="0" w:lastRow="0" w:firstColumn="0" w:lastColumn="0" w:oddVBand="0" w:evenVBand="0" w:oddHBand="1" w:evenHBand="0" w:firstRowFirstColumn="0" w:firstRowLastColumn="0" w:lastRowFirstColumn="0" w:lastRowLastColumn="0"/>
              <w:rPr>
                <w:ins w:id="89" w:author="Smith, Kevin" w:date="2013-10-25T21:26:00Z"/>
              </w:rPr>
            </w:pPr>
            <w:ins w:id="90" w:author="Smith, Kevin" w:date="2013-10-28T11:58:00Z">
              <w:r>
                <w:t xml:space="preserve">Used with segment 16. The linker symbol represents the </w:t>
              </w:r>
              <w:r>
                <w:t>size o</w:t>
              </w:r>
              <w:r>
                <w:t>f the custom memory range to copy into RAM.</w:t>
              </w:r>
            </w:ins>
          </w:p>
        </w:tc>
        <w:tc>
          <w:tcPr>
            <w:tcW w:w="1050" w:type="dxa"/>
          </w:tcPr>
          <w:p w:rsidR="00D573B4" w:rsidRDefault="00D573B4" w:rsidP="00034D69">
            <w:pPr>
              <w:cnfStyle w:val="000000100000" w:firstRow="0" w:lastRow="0" w:firstColumn="0" w:lastColumn="0" w:oddVBand="0" w:evenVBand="0" w:oddHBand="1" w:evenHBand="0" w:firstRowFirstColumn="0" w:firstRowLastColumn="0" w:lastRowFirstColumn="0" w:lastRowLastColumn="0"/>
              <w:rPr>
                <w:ins w:id="91" w:author="Smith, Kevin" w:date="2013-10-25T21:26:00Z"/>
              </w:rPr>
            </w:pPr>
            <w:proofErr w:type="spellStart"/>
            <w:ins w:id="92" w:author="Smith, Kevin" w:date="2013-10-25T21:27:00Z">
              <w:r>
                <w:t>ApXcp</w:t>
              </w:r>
            </w:ins>
            <w:proofErr w:type="spellEnd"/>
          </w:p>
        </w:tc>
      </w:tr>
      <w:bookmarkEnd w:id="11"/>
      <w:bookmarkEnd w:id="12"/>
    </w:tbl>
    <w:p w:rsidR="00932C7E" w:rsidRDefault="00932C7E" w:rsidP="00932C7E"/>
    <w:p w:rsidR="00932C7E" w:rsidRDefault="00932C7E" w:rsidP="00932C7E">
      <w:pPr>
        <w:pStyle w:val="Heading3"/>
      </w:pPr>
      <w:proofErr w:type="spellStart"/>
      <w:r>
        <w:t>DaVinci</w:t>
      </w:r>
      <w:proofErr w:type="spellEnd"/>
      <w:r>
        <w:t xml:space="preserve"> Interrupt Configuration Changes</w:t>
      </w:r>
    </w:p>
    <w:tbl>
      <w:tblPr>
        <w:tblStyle w:val="LightList-Accent11"/>
        <w:tblW w:w="0" w:type="auto"/>
        <w:tblLook w:val="04A0" w:firstRow="1" w:lastRow="0" w:firstColumn="1" w:lastColumn="0" w:noHBand="0" w:noVBand="1"/>
      </w:tblPr>
      <w:tblGrid>
        <w:gridCol w:w="1496"/>
        <w:gridCol w:w="869"/>
        <w:gridCol w:w="3402"/>
        <w:gridCol w:w="3089"/>
      </w:tblGrid>
      <w:tr w:rsidR="00932C7E" w:rsidTr="00034D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932C7E" w:rsidRDefault="00932C7E" w:rsidP="00034D69">
            <w:r>
              <w:t>ISR Name</w:t>
            </w:r>
          </w:p>
        </w:tc>
        <w:tc>
          <w:tcPr>
            <w:tcW w:w="869" w:type="dxa"/>
          </w:tcPr>
          <w:p w:rsidR="00932C7E" w:rsidRDefault="00932C7E" w:rsidP="00034D69">
            <w:pPr>
              <w:cnfStyle w:val="100000000000" w:firstRow="1" w:lastRow="0" w:firstColumn="0" w:lastColumn="0" w:oddVBand="0" w:evenVBand="0" w:oddHBand="0" w:evenHBand="0" w:firstRowFirstColumn="0" w:firstRowLastColumn="0" w:lastRowFirstColumn="0" w:lastRowLastColumn="0"/>
            </w:pPr>
            <w:r>
              <w:t>VIM #</w:t>
            </w:r>
          </w:p>
        </w:tc>
        <w:tc>
          <w:tcPr>
            <w:tcW w:w="3402" w:type="dxa"/>
          </w:tcPr>
          <w:p w:rsidR="00932C7E" w:rsidRDefault="00932C7E" w:rsidP="00034D69">
            <w:pPr>
              <w:cnfStyle w:val="100000000000" w:firstRow="1" w:lastRow="0" w:firstColumn="0" w:lastColumn="0" w:oddVBand="0" w:evenVBand="0" w:oddHBand="0" w:evenHBand="0" w:firstRowFirstColumn="0" w:firstRowLastColumn="0" w:lastRowFirstColumn="0" w:lastRowLastColumn="0"/>
            </w:pPr>
            <w:r>
              <w:t>Priority Dependency</w:t>
            </w:r>
          </w:p>
        </w:tc>
        <w:tc>
          <w:tcPr>
            <w:tcW w:w="3089" w:type="dxa"/>
          </w:tcPr>
          <w:p w:rsidR="00932C7E" w:rsidRDefault="00932C7E" w:rsidP="00034D69">
            <w:pPr>
              <w:cnfStyle w:val="100000000000" w:firstRow="1" w:lastRow="0" w:firstColumn="0" w:lastColumn="0" w:oddVBand="0" w:evenVBand="0" w:oddHBand="0" w:evenHBand="0" w:firstRowFirstColumn="0" w:firstRowLastColumn="0" w:lastRowFirstColumn="0" w:lastRowLastColumn="0"/>
            </w:pPr>
            <w:r>
              <w:t>Notes</w:t>
            </w:r>
          </w:p>
        </w:tc>
      </w:tr>
      <w:tr w:rsidR="00932C7E" w:rsidTr="00034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932C7E" w:rsidRPr="00B11E95" w:rsidRDefault="00932C7E" w:rsidP="00034D69">
            <w:pPr>
              <w:rPr>
                <w:b w:val="0"/>
              </w:rPr>
            </w:pPr>
          </w:p>
        </w:tc>
        <w:tc>
          <w:tcPr>
            <w:tcW w:w="869" w:type="dxa"/>
          </w:tcPr>
          <w:p w:rsidR="00932C7E" w:rsidRDefault="00932C7E" w:rsidP="00034D69">
            <w:pPr>
              <w:cnfStyle w:val="000000100000" w:firstRow="0" w:lastRow="0" w:firstColumn="0" w:lastColumn="0" w:oddVBand="0" w:evenVBand="0" w:oddHBand="1" w:evenHBand="0" w:firstRowFirstColumn="0" w:firstRowLastColumn="0" w:lastRowFirstColumn="0" w:lastRowLastColumn="0"/>
            </w:pPr>
          </w:p>
        </w:tc>
        <w:tc>
          <w:tcPr>
            <w:tcW w:w="3402" w:type="dxa"/>
          </w:tcPr>
          <w:p w:rsidR="00932C7E" w:rsidRDefault="00932C7E" w:rsidP="00034D69">
            <w:pPr>
              <w:cnfStyle w:val="000000100000" w:firstRow="0" w:lastRow="0" w:firstColumn="0" w:lastColumn="0" w:oddVBand="0" w:evenVBand="0" w:oddHBand="1" w:evenHBand="0" w:firstRowFirstColumn="0" w:firstRowLastColumn="0" w:lastRowFirstColumn="0" w:lastRowLastColumn="0"/>
            </w:pPr>
          </w:p>
        </w:tc>
        <w:tc>
          <w:tcPr>
            <w:tcW w:w="3089" w:type="dxa"/>
          </w:tcPr>
          <w:p w:rsidR="00932C7E" w:rsidRDefault="00932C7E" w:rsidP="00034D69">
            <w:pPr>
              <w:cnfStyle w:val="000000100000" w:firstRow="0" w:lastRow="0" w:firstColumn="0" w:lastColumn="0" w:oddVBand="0" w:evenVBand="0" w:oddHBand="1" w:evenHBand="0" w:firstRowFirstColumn="0" w:firstRowLastColumn="0" w:lastRowFirstColumn="0" w:lastRowLastColumn="0"/>
            </w:pPr>
          </w:p>
        </w:tc>
      </w:tr>
    </w:tbl>
    <w:p w:rsidR="008B2656" w:rsidRPr="00F122CF" w:rsidRDefault="008B2656" w:rsidP="008B2656">
      <w:pPr>
        <w:pStyle w:val="Heading3"/>
      </w:pPr>
      <w:r>
        <w:t xml:space="preserve">Manual </w:t>
      </w:r>
      <w:bookmarkStart w:id="93" w:name="OLE_LINK22"/>
      <w:bookmarkStart w:id="94" w:name="OLE_LINK23"/>
      <w:bookmarkStart w:id="95" w:name="OLE_LINK24"/>
      <w:r w:rsidR="00EE5444">
        <w:t>Configuration Changes</w:t>
      </w:r>
      <w:bookmarkEnd w:id="13"/>
      <w:bookmarkEnd w:id="93"/>
      <w:bookmarkEnd w:id="94"/>
      <w:bookmarkEnd w:id="95"/>
    </w:p>
    <w:tbl>
      <w:tblPr>
        <w:tblStyle w:val="LightList-Accent11"/>
        <w:tblW w:w="0" w:type="auto"/>
        <w:tblLook w:val="04A0" w:firstRow="1" w:lastRow="0" w:firstColumn="1" w:lastColumn="0" w:noHBand="0" w:noVBand="1"/>
      </w:tblPr>
      <w:tblGrid>
        <w:gridCol w:w="3539"/>
        <w:gridCol w:w="4200"/>
        <w:gridCol w:w="1117"/>
      </w:tblGrid>
      <w:tr w:rsidR="008B2656" w:rsidTr="00361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8B2656" w:rsidRDefault="008B2656" w:rsidP="003617E2">
            <w:r>
              <w:t>Constant</w:t>
            </w:r>
          </w:p>
        </w:tc>
        <w:tc>
          <w:tcPr>
            <w:tcW w:w="4200" w:type="dxa"/>
          </w:tcPr>
          <w:p w:rsidR="008B2656" w:rsidRDefault="008B2656" w:rsidP="003617E2">
            <w:pPr>
              <w:cnfStyle w:val="100000000000" w:firstRow="1" w:lastRow="0" w:firstColumn="0" w:lastColumn="0" w:oddVBand="0" w:evenVBand="0" w:oddHBand="0" w:evenHBand="0" w:firstRowFirstColumn="0" w:firstRowLastColumn="0" w:lastRowFirstColumn="0" w:lastRowLastColumn="0"/>
            </w:pPr>
            <w:r>
              <w:t>Notes</w:t>
            </w:r>
          </w:p>
        </w:tc>
        <w:tc>
          <w:tcPr>
            <w:tcW w:w="1117" w:type="dxa"/>
          </w:tcPr>
          <w:p w:rsidR="008B2656" w:rsidRDefault="008B2656" w:rsidP="003617E2">
            <w:pPr>
              <w:cnfStyle w:val="100000000000" w:firstRow="1" w:lastRow="0" w:firstColumn="0" w:lastColumn="0" w:oddVBand="0" w:evenVBand="0" w:oddHBand="0" w:evenHBand="0" w:firstRowFirstColumn="0" w:firstRowLastColumn="0" w:lastRowFirstColumn="0" w:lastRowLastColumn="0"/>
            </w:pPr>
            <w:r>
              <w:t>SWC</w:t>
            </w:r>
          </w:p>
        </w:tc>
      </w:tr>
      <w:tr w:rsidR="008B2656" w:rsidTr="003617E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8B2656" w:rsidRPr="007C4C59" w:rsidRDefault="008B2656" w:rsidP="003617E2"/>
        </w:tc>
        <w:tc>
          <w:tcPr>
            <w:tcW w:w="4200" w:type="dxa"/>
          </w:tcPr>
          <w:p w:rsidR="008B2656" w:rsidRPr="001C67A3" w:rsidRDefault="008B2656" w:rsidP="003617E2">
            <w:pPr>
              <w:cnfStyle w:val="000000100000" w:firstRow="0" w:lastRow="0" w:firstColumn="0" w:lastColumn="0" w:oddVBand="0" w:evenVBand="0" w:oddHBand="1" w:evenHBand="0" w:firstRowFirstColumn="0" w:firstRowLastColumn="0" w:lastRowFirstColumn="0" w:lastRowLastColumn="0"/>
            </w:pPr>
          </w:p>
        </w:tc>
        <w:tc>
          <w:tcPr>
            <w:tcW w:w="1117" w:type="dxa"/>
          </w:tcPr>
          <w:p w:rsidR="008B2656" w:rsidRDefault="008B2656" w:rsidP="003617E2">
            <w:pPr>
              <w:cnfStyle w:val="000000100000" w:firstRow="0" w:lastRow="0" w:firstColumn="0" w:lastColumn="0" w:oddVBand="0" w:evenVBand="0" w:oddHBand="1" w:evenHBand="0" w:firstRowFirstColumn="0" w:firstRowLastColumn="0" w:lastRowFirstColumn="0" w:lastRowLastColumn="0"/>
            </w:pPr>
          </w:p>
        </w:tc>
      </w:tr>
    </w:tbl>
    <w:p w:rsidR="00FC0988" w:rsidRDefault="004A0594" w:rsidP="00FC0988">
      <w:pPr>
        <w:pStyle w:val="Heading3"/>
      </w:pPr>
      <w:proofErr w:type="spellStart"/>
      <w:r w:rsidRPr="004A0594">
        <w:t>GENy</w:t>
      </w:r>
      <w:proofErr w:type="spellEnd"/>
      <w:r w:rsidRPr="004A0594">
        <w:t xml:space="preserve"> </w:t>
      </w:r>
      <w:r w:rsidR="00FC0988">
        <w:t>Configuration Changes</w:t>
      </w:r>
    </w:p>
    <w:tbl>
      <w:tblPr>
        <w:tblStyle w:val="LightList-Accent11"/>
        <w:tblW w:w="0" w:type="auto"/>
        <w:tblLook w:val="04A0" w:firstRow="1" w:lastRow="0" w:firstColumn="1" w:lastColumn="0" w:noHBand="0" w:noVBand="1"/>
      </w:tblPr>
      <w:tblGrid>
        <w:gridCol w:w="3463"/>
        <w:gridCol w:w="4099"/>
        <w:gridCol w:w="1294"/>
      </w:tblGrid>
      <w:tr w:rsidR="006B576A" w:rsidTr="00464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FC0988" w:rsidRDefault="00FC0988" w:rsidP="004649C3">
            <w:r>
              <w:t>Parameter</w:t>
            </w:r>
          </w:p>
        </w:tc>
        <w:tc>
          <w:tcPr>
            <w:tcW w:w="4200" w:type="dxa"/>
          </w:tcPr>
          <w:p w:rsidR="00FC0988" w:rsidRDefault="00FC0988" w:rsidP="004649C3">
            <w:pPr>
              <w:cnfStyle w:val="100000000000" w:firstRow="1" w:lastRow="0" w:firstColumn="0" w:lastColumn="0" w:oddVBand="0" w:evenVBand="0" w:oddHBand="0" w:evenHBand="0" w:firstRowFirstColumn="0" w:firstRowLastColumn="0" w:lastRowFirstColumn="0" w:lastRowLastColumn="0"/>
            </w:pPr>
            <w:r>
              <w:t>Notes</w:t>
            </w:r>
          </w:p>
        </w:tc>
        <w:tc>
          <w:tcPr>
            <w:tcW w:w="1117" w:type="dxa"/>
          </w:tcPr>
          <w:p w:rsidR="00FC0988" w:rsidRDefault="00FC0988" w:rsidP="004649C3">
            <w:pPr>
              <w:cnfStyle w:val="100000000000" w:firstRow="1" w:lastRow="0" w:firstColumn="0" w:lastColumn="0" w:oddVBand="0" w:evenVBand="0" w:oddHBand="0" w:evenHBand="0" w:firstRowFirstColumn="0" w:firstRowLastColumn="0" w:lastRowFirstColumn="0" w:lastRowLastColumn="0"/>
            </w:pPr>
            <w:r>
              <w:t>SWC</w:t>
            </w:r>
          </w:p>
        </w:tc>
      </w:tr>
      <w:tr w:rsidR="006B576A" w:rsidTr="004649C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FC0988" w:rsidRPr="00487E5A" w:rsidRDefault="00AE0623" w:rsidP="004649C3">
            <w:pPr>
              <w:rPr>
                <w:b w:val="0"/>
                <w:bCs w:val="0"/>
              </w:rPr>
            </w:pPr>
            <w:r>
              <w:t>User configuration file</w:t>
            </w:r>
          </w:p>
        </w:tc>
        <w:tc>
          <w:tcPr>
            <w:tcW w:w="4200" w:type="dxa"/>
          </w:tcPr>
          <w:p w:rsidR="00FC0988" w:rsidRDefault="00AE0623" w:rsidP="004649C3">
            <w:pPr>
              <w:cnfStyle w:val="000000100000" w:firstRow="0" w:lastRow="0" w:firstColumn="0" w:lastColumn="0" w:oddVBand="0" w:evenVBand="0" w:oddHBand="1" w:evenHBand="0" w:firstRowFirstColumn="0" w:firstRowLastColumn="0" w:lastRowFirstColumn="0" w:lastRowLastColumn="0"/>
            </w:pPr>
            <w:proofErr w:type="spellStart"/>
            <w:r>
              <w:t>ApXcp</w:t>
            </w:r>
            <w:proofErr w:type="spellEnd"/>
            <w:r>
              <w:t xml:space="preserve"> component functionality relies on a callout function for XCP memory writing from the XCP module as delivered by vector.  To enable this callout function, a user configuration file typically needs to be included in the </w:t>
            </w:r>
            <w:proofErr w:type="spellStart"/>
            <w:r w:rsidR="004A0594" w:rsidRPr="004A0594">
              <w:t>GENy</w:t>
            </w:r>
            <w:proofErr w:type="spellEnd"/>
            <w:r w:rsidR="004A0594" w:rsidRPr="004A0594">
              <w:t xml:space="preserve"> </w:t>
            </w:r>
            <w:r>
              <w:t>configuration to enable the appropriate build constant.  See attached file below</w:t>
            </w:r>
          </w:p>
          <w:p w:rsidR="00AE0623" w:rsidRDefault="00AE0623" w:rsidP="004649C3">
            <w:pPr>
              <w:cnfStyle w:val="000000100000" w:firstRow="0" w:lastRow="0" w:firstColumn="0" w:lastColumn="0" w:oddVBand="0" w:evenVBand="0" w:oddHBand="1" w:evenHBand="0" w:firstRowFirstColumn="0" w:firstRowLastColumn="0" w:lastRowFirstColumn="0" w:lastRowLastColumn="0"/>
            </w:pPr>
            <w:r>
              <w:object w:dxaOrig="690" w:dyaOrig="765">
                <v:shape id="_x0000_i1026" type="#_x0000_t75" style="width:34.65pt;height:38.7pt" o:ole="">
                  <v:imagedata r:id="rId11" o:title=""/>
                </v:shape>
                <o:OLEObject Type="Embed" ProgID="Package" ShapeID="_x0000_i1026" DrawAspect="Content" ObjectID="_1444466725" r:id="rId12"/>
              </w:object>
            </w:r>
          </w:p>
        </w:tc>
        <w:tc>
          <w:tcPr>
            <w:tcW w:w="1117" w:type="dxa"/>
          </w:tcPr>
          <w:p w:rsidR="00FC0988" w:rsidRDefault="00FC0988" w:rsidP="004A0594">
            <w:pPr>
              <w:cnfStyle w:val="000000100000" w:firstRow="0" w:lastRow="0" w:firstColumn="0" w:lastColumn="0" w:oddVBand="0" w:evenVBand="0" w:oddHBand="1" w:evenHBand="0" w:firstRowFirstColumn="0" w:firstRowLastColumn="0" w:lastRowFirstColumn="0" w:lastRowLastColumn="0"/>
            </w:pPr>
            <w:proofErr w:type="spellStart"/>
            <w:r>
              <w:t>G</w:t>
            </w:r>
            <w:r w:rsidR="004A0594">
              <w:t>ENy</w:t>
            </w:r>
            <w:proofErr w:type="spellEnd"/>
            <w:r>
              <w:t xml:space="preserve"> XCP configuration</w:t>
            </w:r>
          </w:p>
        </w:tc>
      </w:tr>
      <w:tr w:rsidR="00AE0623" w:rsidTr="004649C3">
        <w:trPr>
          <w:trHeight w:val="322"/>
        </w:trPr>
        <w:tc>
          <w:tcPr>
            <w:cnfStyle w:val="001000000000" w:firstRow="0" w:lastRow="0" w:firstColumn="1" w:lastColumn="0" w:oddVBand="0" w:evenVBand="0" w:oddHBand="0" w:evenHBand="0" w:firstRowFirstColumn="0" w:firstRowLastColumn="0" w:lastRowFirstColumn="0" w:lastRowLastColumn="0"/>
            <w:tcW w:w="3539" w:type="dxa"/>
          </w:tcPr>
          <w:p w:rsidR="00AE0623" w:rsidRDefault="006B576A" w:rsidP="006B576A">
            <w:r>
              <w:t>General Settings-&gt;</w:t>
            </w:r>
            <w:r w:rsidR="00AE0623">
              <w:t>Enable Calibration</w:t>
            </w:r>
          </w:p>
        </w:tc>
        <w:tc>
          <w:tcPr>
            <w:tcW w:w="4200" w:type="dxa"/>
          </w:tcPr>
          <w:p w:rsidR="00AE0623" w:rsidRDefault="00AE0623" w:rsidP="004649C3">
            <w:pPr>
              <w:cnfStyle w:val="000000000000" w:firstRow="0" w:lastRow="0" w:firstColumn="0" w:lastColumn="0" w:oddVBand="0" w:evenVBand="0" w:oddHBand="0" w:evenHBand="0" w:firstRowFirstColumn="0" w:firstRowLastColumn="0" w:lastRowFirstColumn="0" w:lastRowLastColumn="0"/>
            </w:pPr>
            <w:r>
              <w:t>This should be enabled to allow download commands</w:t>
            </w:r>
          </w:p>
        </w:tc>
        <w:tc>
          <w:tcPr>
            <w:tcW w:w="1117" w:type="dxa"/>
          </w:tcPr>
          <w:p w:rsidR="00AE0623" w:rsidRDefault="004A0594" w:rsidP="004649C3">
            <w:pPr>
              <w:cnfStyle w:val="000000000000" w:firstRow="0" w:lastRow="0" w:firstColumn="0" w:lastColumn="0" w:oddVBand="0" w:evenVBand="0" w:oddHBand="0" w:evenHBand="0" w:firstRowFirstColumn="0" w:firstRowLastColumn="0" w:lastRowFirstColumn="0" w:lastRowLastColumn="0"/>
            </w:pPr>
            <w:proofErr w:type="spellStart"/>
            <w:r w:rsidRPr="004A0594">
              <w:t>GENy</w:t>
            </w:r>
            <w:proofErr w:type="spellEnd"/>
            <w:r w:rsidRPr="004A0594">
              <w:t xml:space="preserve"> </w:t>
            </w:r>
            <w:r w:rsidR="00AE0623" w:rsidRPr="00AE0623">
              <w:t>XCP configuration</w:t>
            </w:r>
          </w:p>
        </w:tc>
      </w:tr>
      <w:tr w:rsidR="00AE0623" w:rsidTr="004649C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AE0623" w:rsidRDefault="006B576A" w:rsidP="004649C3">
            <w:r w:rsidRPr="006B576A">
              <w:t>General Settings-&gt;</w:t>
            </w:r>
            <w:r w:rsidR="004A0594">
              <w:t>Memory Write Protection</w:t>
            </w:r>
          </w:p>
        </w:tc>
        <w:tc>
          <w:tcPr>
            <w:tcW w:w="4200" w:type="dxa"/>
          </w:tcPr>
          <w:p w:rsidR="00AE0623" w:rsidRDefault="004A0594" w:rsidP="004649C3">
            <w:pPr>
              <w:cnfStyle w:val="000000100000" w:firstRow="0" w:lastRow="0" w:firstColumn="0" w:lastColumn="0" w:oddVBand="0" w:evenVBand="0" w:oddHBand="1" w:evenHBand="0" w:firstRowFirstColumn="0" w:firstRowLastColumn="0" w:lastRowFirstColumn="0" w:lastRowLastColumn="0"/>
            </w:pPr>
            <w:r>
              <w:t>This should be enabled to allow checking of XCP access on the addresses requested for writing.</w:t>
            </w:r>
          </w:p>
        </w:tc>
        <w:tc>
          <w:tcPr>
            <w:tcW w:w="1117" w:type="dxa"/>
          </w:tcPr>
          <w:p w:rsidR="00AE0623" w:rsidRPr="00AE0623" w:rsidRDefault="004A0594" w:rsidP="004649C3">
            <w:pPr>
              <w:cnfStyle w:val="000000100000" w:firstRow="0" w:lastRow="0" w:firstColumn="0" w:lastColumn="0" w:oddVBand="0" w:evenVBand="0" w:oddHBand="1" w:evenHBand="0" w:firstRowFirstColumn="0" w:firstRowLastColumn="0" w:lastRowFirstColumn="0" w:lastRowLastColumn="0"/>
            </w:pPr>
            <w:proofErr w:type="spellStart"/>
            <w:r w:rsidRPr="004A0594">
              <w:t>GENy</w:t>
            </w:r>
            <w:proofErr w:type="spellEnd"/>
            <w:r w:rsidRPr="004A0594">
              <w:t xml:space="preserve"> XCP configuration</w:t>
            </w:r>
          </w:p>
        </w:tc>
      </w:tr>
      <w:tr w:rsidR="004A0594" w:rsidTr="004649C3">
        <w:trPr>
          <w:trHeight w:val="322"/>
        </w:trPr>
        <w:tc>
          <w:tcPr>
            <w:cnfStyle w:val="001000000000" w:firstRow="0" w:lastRow="0" w:firstColumn="1" w:lastColumn="0" w:oddVBand="0" w:evenVBand="0" w:oddHBand="0" w:evenHBand="0" w:firstRowFirstColumn="0" w:firstRowLastColumn="0" w:lastRowFirstColumn="0" w:lastRowLastColumn="0"/>
            <w:tcW w:w="3539" w:type="dxa"/>
          </w:tcPr>
          <w:p w:rsidR="004A0594" w:rsidRDefault="006B576A" w:rsidP="004A0594">
            <w:r w:rsidRPr="006B576A">
              <w:t>General Settings-&gt;</w:t>
            </w:r>
            <w:r w:rsidR="004A0594" w:rsidRPr="004A0594">
              <w:t xml:space="preserve">Memory </w:t>
            </w:r>
            <w:r w:rsidR="004A0594">
              <w:t>Read</w:t>
            </w:r>
            <w:r w:rsidR="004A0594" w:rsidRPr="004A0594">
              <w:t xml:space="preserve"> Protection</w:t>
            </w:r>
          </w:p>
        </w:tc>
        <w:tc>
          <w:tcPr>
            <w:tcW w:w="4200" w:type="dxa"/>
          </w:tcPr>
          <w:p w:rsidR="004A0594" w:rsidRDefault="004A0594" w:rsidP="004A0594">
            <w:pPr>
              <w:cnfStyle w:val="000000000000" w:firstRow="0" w:lastRow="0" w:firstColumn="0" w:lastColumn="0" w:oddVBand="0" w:evenVBand="0" w:oddHBand="0" w:evenHBand="0" w:firstRowFirstColumn="0" w:firstRowLastColumn="0" w:lastRowFirstColumn="0" w:lastRowLastColumn="0"/>
            </w:pPr>
            <w:r w:rsidRPr="004A0594">
              <w:t xml:space="preserve">This should be enabled to allow checking of XCP access on the addresses requested for </w:t>
            </w:r>
            <w:r>
              <w:t>reading</w:t>
            </w:r>
            <w:r w:rsidRPr="004A0594">
              <w:t>.</w:t>
            </w:r>
          </w:p>
        </w:tc>
        <w:tc>
          <w:tcPr>
            <w:tcW w:w="1117" w:type="dxa"/>
          </w:tcPr>
          <w:p w:rsidR="004A0594" w:rsidRPr="004A0594" w:rsidRDefault="004A0594" w:rsidP="004649C3">
            <w:pPr>
              <w:cnfStyle w:val="000000000000" w:firstRow="0" w:lastRow="0" w:firstColumn="0" w:lastColumn="0" w:oddVBand="0" w:evenVBand="0" w:oddHBand="0" w:evenHBand="0" w:firstRowFirstColumn="0" w:firstRowLastColumn="0" w:lastRowFirstColumn="0" w:lastRowLastColumn="0"/>
            </w:pPr>
            <w:proofErr w:type="spellStart"/>
            <w:r w:rsidRPr="004A0594">
              <w:t>GENy</w:t>
            </w:r>
            <w:proofErr w:type="spellEnd"/>
            <w:r w:rsidRPr="004A0594">
              <w:t xml:space="preserve"> XCP configuration</w:t>
            </w:r>
          </w:p>
        </w:tc>
      </w:tr>
      <w:tr w:rsidR="004A0594" w:rsidTr="004649C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4A0594" w:rsidRPr="004A0594" w:rsidRDefault="006B576A" w:rsidP="006B576A">
            <w:r>
              <w:t>EEPROM Access-&gt;Read Access</w:t>
            </w:r>
          </w:p>
        </w:tc>
        <w:tc>
          <w:tcPr>
            <w:tcW w:w="4200" w:type="dxa"/>
          </w:tcPr>
          <w:p w:rsidR="004A0594" w:rsidRPr="004A0594" w:rsidRDefault="006B576A" w:rsidP="004A0594">
            <w:pPr>
              <w:cnfStyle w:val="000000100000" w:firstRow="0" w:lastRow="0" w:firstColumn="0" w:lastColumn="0" w:oddVBand="0" w:evenVBand="0" w:oddHBand="1" w:evenHBand="0" w:firstRowFirstColumn="0" w:firstRowLastColumn="0" w:lastRowFirstColumn="0" w:lastRowLastColumn="0"/>
            </w:pPr>
            <w:r>
              <w:t>This needs to be enabled if external EEPROM is available and needs to be read through XCP</w:t>
            </w:r>
          </w:p>
        </w:tc>
        <w:tc>
          <w:tcPr>
            <w:tcW w:w="1117" w:type="dxa"/>
          </w:tcPr>
          <w:p w:rsidR="004A0594" w:rsidRPr="004A0594" w:rsidRDefault="006B576A" w:rsidP="004649C3">
            <w:pPr>
              <w:cnfStyle w:val="000000100000" w:firstRow="0" w:lastRow="0" w:firstColumn="0" w:lastColumn="0" w:oddVBand="0" w:evenVBand="0" w:oddHBand="1" w:evenHBand="0" w:firstRowFirstColumn="0" w:firstRowLastColumn="0" w:lastRowFirstColumn="0" w:lastRowLastColumn="0"/>
            </w:pPr>
            <w:proofErr w:type="spellStart"/>
            <w:r w:rsidRPr="006B576A">
              <w:t>GENy</w:t>
            </w:r>
            <w:proofErr w:type="spellEnd"/>
            <w:r w:rsidRPr="006B576A">
              <w:t xml:space="preserve"> XCP configuration</w:t>
            </w:r>
          </w:p>
        </w:tc>
      </w:tr>
      <w:tr w:rsidR="006B576A" w:rsidTr="004649C3">
        <w:trPr>
          <w:trHeight w:val="322"/>
        </w:trPr>
        <w:tc>
          <w:tcPr>
            <w:cnfStyle w:val="001000000000" w:firstRow="0" w:lastRow="0" w:firstColumn="1" w:lastColumn="0" w:oddVBand="0" w:evenVBand="0" w:oddHBand="0" w:evenHBand="0" w:firstRowFirstColumn="0" w:firstRowLastColumn="0" w:lastRowFirstColumn="0" w:lastRowLastColumn="0"/>
            <w:tcW w:w="3539" w:type="dxa"/>
          </w:tcPr>
          <w:p w:rsidR="006B576A" w:rsidRDefault="006B576A" w:rsidP="006B576A">
            <w:r w:rsidRPr="006B576A">
              <w:t>EEPROM Access-&gt;</w:t>
            </w:r>
            <w:r>
              <w:t>Write</w:t>
            </w:r>
            <w:r w:rsidRPr="006B576A">
              <w:t xml:space="preserve"> Access</w:t>
            </w:r>
          </w:p>
        </w:tc>
        <w:tc>
          <w:tcPr>
            <w:tcW w:w="4200" w:type="dxa"/>
          </w:tcPr>
          <w:p w:rsidR="006B576A" w:rsidRPr="004A0594" w:rsidRDefault="006B576A" w:rsidP="006B576A">
            <w:pPr>
              <w:cnfStyle w:val="000000000000" w:firstRow="0" w:lastRow="0" w:firstColumn="0" w:lastColumn="0" w:oddVBand="0" w:evenVBand="0" w:oddHBand="0" w:evenHBand="0" w:firstRowFirstColumn="0" w:firstRowLastColumn="0" w:lastRowFirstColumn="0" w:lastRowLastColumn="0"/>
            </w:pPr>
            <w:r w:rsidRPr="006B576A">
              <w:t xml:space="preserve">This needs to be enabled if external EEPROM is available and needs to be </w:t>
            </w:r>
            <w:r>
              <w:t>written</w:t>
            </w:r>
            <w:r w:rsidRPr="006B576A">
              <w:t xml:space="preserve"> through XCP</w:t>
            </w:r>
          </w:p>
        </w:tc>
        <w:tc>
          <w:tcPr>
            <w:tcW w:w="1117" w:type="dxa"/>
          </w:tcPr>
          <w:p w:rsidR="006B576A" w:rsidRPr="004A0594" w:rsidRDefault="006B576A" w:rsidP="004649C3">
            <w:pPr>
              <w:cnfStyle w:val="000000000000" w:firstRow="0" w:lastRow="0" w:firstColumn="0" w:lastColumn="0" w:oddVBand="0" w:evenVBand="0" w:oddHBand="0" w:evenHBand="0" w:firstRowFirstColumn="0" w:firstRowLastColumn="0" w:lastRowFirstColumn="0" w:lastRowLastColumn="0"/>
            </w:pPr>
            <w:proofErr w:type="spellStart"/>
            <w:r w:rsidRPr="006B576A">
              <w:t>GENy</w:t>
            </w:r>
            <w:proofErr w:type="spellEnd"/>
            <w:r w:rsidRPr="006B576A">
              <w:t xml:space="preserve"> XCP configuration</w:t>
            </w:r>
          </w:p>
        </w:tc>
      </w:tr>
      <w:tr w:rsidR="006B576A" w:rsidTr="004649C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6B576A" w:rsidRPr="006B576A" w:rsidRDefault="006B576A" w:rsidP="006B576A">
            <w:r>
              <w:lastRenderedPageBreak/>
              <w:t>Standard Commands-&gt;User Defined Command</w:t>
            </w:r>
          </w:p>
        </w:tc>
        <w:tc>
          <w:tcPr>
            <w:tcW w:w="4200" w:type="dxa"/>
          </w:tcPr>
          <w:p w:rsidR="006B576A" w:rsidRPr="006B576A" w:rsidRDefault="006B576A" w:rsidP="006B576A">
            <w:pPr>
              <w:cnfStyle w:val="000000100000" w:firstRow="0" w:lastRow="0" w:firstColumn="0" w:lastColumn="0" w:oddVBand="0" w:evenVBand="0" w:oddHBand="1" w:evenHBand="0" w:firstRowFirstColumn="0" w:firstRowLastColumn="0" w:lastRowFirstColumn="0" w:lastRowLastColumn="0"/>
            </w:pPr>
            <w:r>
              <w:t>This needs to be enabled for CMS XCP support</w:t>
            </w:r>
          </w:p>
        </w:tc>
        <w:tc>
          <w:tcPr>
            <w:tcW w:w="1117" w:type="dxa"/>
          </w:tcPr>
          <w:p w:rsidR="006B576A" w:rsidRPr="004A0594" w:rsidRDefault="006B576A" w:rsidP="004649C3">
            <w:pPr>
              <w:cnfStyle w:val="000000100000" w:firstRow="0" w:lastRow="0" w:firstColumn="0" w:lastColumn="0" w:oddVBand="0" w:evenVBand="0" w:oddHBand="1" w:evenHBand="0" w:firstRowFirstColumn="0" w:firstRowLastColumn="0" w:lastRowFirstColumn="0" w:lastRowLastColumn="0"/>
            </w:pPr>
            <w:proofErr w:type="spellStart"/>
            <w:r w:rsidRPr="006B576A">
              <w:t>GENy</w:t>
            </w:r>
            <w:proofErr w:type="spellEnd"/>
            <w:r w:rsidRPr="006B576A">
              <w:t xml:space="preserve"> XCP configuration</w:t>
            </w:r>
          </w:p>
        </w:tc>
      </w:tr>
      <w:tr w:rsidR="006B576A" w:rsidTr="004649C3">
        <w:trPr>
          <w:trHeight w:val="322"/>
        </w:trPr>
        <w:tc>
          <w:tcPr>
            <w:cnfStyle w:val="001000000000" w:firstRow="0" w:lastRow="0" w:firstColumn="1" w:lastColumn="0" w:oddVBand="0" w:evenVBand="0" w:oddHBand="0" w:evenHBand="0" w:firstRowFirstColumn="0" w:firstRowLastColumn="0" w:lastRowFirstColumn="0" w:lastRowLastColumn="0"/>
            <w:tcW w:w="3539" w:type="dxa"/>
          </w:tcPr>
          <w:p w:rsidR="006B576A" w:rsidRDefault="006B576A" w:rsidP="006B576A">
            <w:r>
              <w:t>Block Transfer</w:t>
            </w:r>
            <w:r w:rsidRPr="006B576A">
              <w:t>-&gt;</w:t>
            </w:r>
            <w:r>
              <w:t>Block Upload</w:t>
            </w:r>
          </w:p>
        </w:tc>
        <w:tc>
          <w:tcPr>
            <w:tcW w:w="4200" w:type="dxa"/>
          </w:tcPr>
          <w:p w:rsidR="006B576A" w:rsidRDefault="006B576A" w:rsidP="006B576A">
            <w:pPr>
              <w:cnfStyle w:val="000000000000" w:firstRow="0" w:lastRow="0" w:firstColumn="0" w:lastColumn="0" w:oddVBand="0" w:evenVBand="0" w:oddHBand="0" w:evenHBand="0" w:firstRowFirstColumn="0" w:firstRowLastColumn="0" w:lastRowFirstColumn="0" w:lastRowLastColumn="0"/>
            </w:pPr>
            <w:r>
              <w:t>Needs to be enabled to support large XCP PID reads</w:t>
            </w:r>
          </w:p>
        </w:tc>
        <w:tc>
          <w:tcPr>
            <w:tcW w:w="1117" w:type="dxa"/>
          </w:tcPr>
          <w:p w:rsidR="006B576A" w:rsidRPr="006B576A" w:rsidRDefault="006B576A" w:rsidP="004649C3">
            <w:pPr>
              <w:cnfStyle w:val="000000000000" w:firstRow="0" w:lastRow="0" w:firstColumn="0" w:lastColumn="0" w:oddVBand="0" w:evenVBand="0" w:oddHBand="0" w:evenHBand="0" w:firstRowFirstColumn="0" w:firstRowLastColumn="0" w:lastRowFirstColumn="0" w:lastRowLastColumn="0"/>
            </w:pPr>
            <w:proofErr w:type="spellStart"/>
            <w:r w:rsidRPr="006B576A">
              <w:t>GENy</w:t>
            </w:r>
            <w:proofErr w:type="spellEnd"/>
            <w:r w:rsidRPr="006B576A">
              <w:t xml:space="preserve"> XCP configuration</w:t>
            </w:r>
          </w:p>
        </w:tc>
      </w:tr>
      <w:tr w:rsidR="006B576A" w:rsidTr="004649C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6B576A" w:rsidRDefault="006B576A" w:rsidP="006B576A">
            <w:r w:rsidRPr="006B576A">
              <w:t xml:space="preserve">Block Transfer-&gt;Block </w:t>
            </w:r>
            <w:r>
              <w:t>Download</w:t>
            </w:r>
          </w:p>
        </w:tc>
        <w:tc>
          <w:tcPr>
            <w:tcW w:w="4200" w:type="dxa"/>
          </w:tcPr>
          <w:p w:rsidR="006B576A" w:rsidRDefault="006B576A" w:rsidP="006B576A">
            <w:pPr>
              <w:cnfStyle w:val="000000100000" w:firstRow="0" w:lastRow="0" w:firstColumn="0" w:lastColumn="0" w:oddVBand="0" w:evenVBand="0" w:oddHBand="1" w:evenHBand="0" w:firstRowFirstColumn="0" w:firstRowLastColumn="0" w:lastRowFirstColumn="0" w:lastRowLastColumn="0"/>
            </w:pPr>
            <w:r w:rsidRPr="006B576A">
              <w:t xml:space="preserve">Needs to be enabled to support large XCP PID </w:t>
            </w:r>
            <w:r>
              <w:t>writes</w:t>
            </w:r>
          </w:p>
        </w:tc>
        <w:tc>
          <w:tcPr>
            <w:tcW w:w="1117" w:type="dxa"/>
          </w:tcPr>
          <w:p w:rsidR="006B576A" w:rsidRPr="006B576A" w:rsidRDefault="006B576A" w:rsidP="004649C3">
            <w:pPr>
              <w:cnfStyle w:val="000000100000" w:firstRow="0" w:lastRow="0" w:firstColumn="0" w:lastColumn="0" w:oddVBand="0" w:evenVBand="0" w:oddHBand="1" w:evenHBand="0" w:firstRowFirstColumn="0" w:firstRowLastColumn="0" w:lastRowFirstColumn="0" w:lastRowLastColumn="0"/>
            </w:pPr>
            <w:proofErr w:type="spellStart"/>
            <w:r w:rsidRPr="006B576A">
              <w:t>GENy</w:t>
            </w:r>
            <w:proofErr w:type="spellEnd"/>
            <w:r w:rsidRPr="006B576A">
              <w:t xml:space="preserve"> XCP configuration</w:t>
            </w:r>
          </w:p>
        </w:tc>
      </w:tr>
      <w:tr w:rsidR="006B576A" w:rsidTr="004649C3">
        <w:trPr>
          <w:trHeight w:val="322"/>
        </w:trPr>
        <w:tc>
          <w:tcPr>
            <w:cnfStyle w:val="001000000000" w:firstRow="0" w:lastRow="0" w:firstColumn="1" w:lastColumn="0" w:oddVBand="0" w:evenVBand="0" w:oddHBand="0" w:evenHBand="0" w:firstRowFirstColumn="0" w:firstRowLastColumn="0" w:lastRowFirstColumn="0" w:lastRowLastColumn="0"/>
            <w:tcW w:w="3539" w:type="dxa"/>
          </w:tcPr>
          <w:p w:rsidR="006B576A" w:rsidRPr="006B576A" w:rsidRDefault="006B576A" w:rsidP="006B576A">
            <w:r>
              <w:t>Page Switching-&gt;Page Switching</w:t>
            </w:r>
          </w:p>
        </w:tc>
        <w:tc>
          <w:tcPr>
            <w:tcW w:w="4200" w:type="dxa"/>
          </w:tcPr>
          <w:p w:rsidR="006B576A" w:rsidRPr="006B576A" w:rsidRDefault="006B576A" w:rsidP="006B576A">
            <w:pPr>
              <w:cnfStyle w:val="000000000000" w:firstRow="0" w:lastRow="0" w:firstColumn="0" w:lastColumn="0" w:oddVBand="0" w:evenVBand="0" w:oddHBand="0" w:evenHBand="0" w:firstRowFirstColumn="0" w:firstRowLastColumn="0" w:lastRowFirstColumn="0" w:lastRowLastColumn="0"/>
            </w:pPr>
            <w:r w:rsidRPr="006B576A">
              <w:t xml:space="preserve">Needs to be enabled </w:t>
            </w:r>
            <w:r>
              <w:t>only if Tune On the Fly Support is turned on</w:t>
            </w:r>
          </w:p>
        </w:tc>
        <w:tc>
          <w:tcPr>
            <w:tcW w:w="1117" w:type="dxa"/>
          </w:tcPr>
          <w:p w:rsidR="006B576A" w:rsidRPr="006B576A" w:rsidRDefault="006B576A" w:rsidP="004649C3">
            <w:pPr>
              <w:cnfStyle w:val="000000000000" w:firstRow="0" w:lastRow="0" w:firstColumn="0" w:lastColumn="0" w:oddVBand="0" w:evenVBand="0" w:oddHBand="0" w:evenHBand="0" w:firstRowFirstColumn="0" w:firstRowLastColumn="0" w:lastRowFirstColumn="0" w:lastRowLastColumn="0"/>
            </w:pPr>
            <w:proofErr w:type="spellStart"/>
            <w:r w:rsidRPr="006B576A">
              <w:t>GENy</w:t>
            </w:r>
            <w:proofErr w:type="spellEnd"/>
            <w:r w:rsidRPr="006B576A">
              <w:t xml:space="preserve"> XCP configuration</w:t>
            </w:r>
          </w:p>
        </w:tc>
      </w:tr>
      <w:tr w:rsidR="006B576A" w:rsidTr="004649C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6B576A" w:rsidRDefault="006B576A" w:rsidP="006B576A">
            <w:r w:rsidRPr="006B576A">
              <w:t>Page Switching-&gt;</w:t>
            </w:r>
            <w:r>
              <w:t>General Paging Info</w:t>
            </w:r>
          </w:p>
        </w:tc>
        <w:tc>
          <w:tcPr>
            <w:tcW w:w="4200" w:type="dxa"/>
          </w:tcPr>
          <w:p w:rsidR="006B576A" w:rsidRPr="006B576A" w:rsidRDefault="006B576A" w:rsidP="006B576A">
            <w:pPr>
              <w:cnfStyle w:val="000000100000" w:firstRow="0" w:lastRow="0" w:firstColumn="0" w:lastColumn="0" w:oddVBand="0" w:evenVBand="0" w:oddHBand="1" w:evenHBand="0" w:firstRowFirstColumn="0" w:firstRowLastColumn="0" w:lastRowFirstColumn="0" w:lastRowLastColumn="0"/>
            </w:pPr>
            <w:r w:rsidRPr="006B576A">
              <w:t>Needs to be enabled only if Tune On the Fly Support is turned on</w:t>
            </w:r>
          </w:p>
        </w:tc>
        <w:tc>
          <w:tcPr>
            <w:tcW w:w="1117" w:type="dxa"/>
          </w:tcPr>
          <w:p w:rsidR="006B576A" w:rsidRPr="006B576A" w:rsidRDefault="006B576A" w:rsidP="004649C3">
            <w:pPr>
              <w:cnfStyle w:val="000000100000" w:firstRow="0" w:lastRow="0" w:firstColumn="0" w:lastColumn="0" w:oddVBand="0" w:evenVBand="0" w:oddHBand="1" w:evenHBand="0" w:firstRowFirstColumn="0" w:firstRowLastColumn="0" w:lastRowFirstColumn="0" w:lastRowLastColumn="0"/>
            </w:pPr>
            <w:proofErr w:type="spellStart"/>
            <w:r w:rsidRPr="006B576A">
              <w:t>GENy</w:t>
            </w:r>
            <w:proofErr w:type="spellEnd"/>
            <w:r w:rsidRPr="006B576A">
              <w:t xml:space="preserve"> XCP configuration</w:t>
            </w:r>
          </w:p>
        </w:tc>
      </w:tr>
      <w:tr w:rsidR="006B576A" w:rsidTr="004649C3">
        <w:trPr>
          <w:trHeight w:val="322"/>
        </w:trPr>
        <w:tc>
          <w:tcPr>
            <w:cnfStyle w:val="001000000000" w:firstRow="0" w:lastRow="0" w:firstColumn="1" w:lastColumn="0" w:oddVBand="0" w:evenVBand="0" w:oddHBand="0" w:evenHBand="0" w:firstRowFirstColumn="0" w:firstRowLastColumn="0" w:lastRowFirstColumn="0" w:lastRowLastColumn="0"/>
            <w:tcW w:w="3539" w:type="dxa"/>
          </w:tcPr>
          <w:p w:rsidR="006B576A" w:rsidRPr="006B576A" w:rsidRDefault="006B576A" w:rsidP="006B576A">
            <w:r w:rsidRPr="006B576A">
              <w:t>Page Switching-&gt;</w:t>
            </w:r>
            <w:r>
              <w:t>Copy Page</w:t>
            </w:r>
          </w:p>
        </w:tc>
        <w:tc>
          <w:tcPr>
            <w:tcW w:w="4200" w:type="dxa"/>
          </w:tcPr>
          <w:p w:rsidR="006B576A" w:rsidRPr="006B576A" w:rsidRDefault="006B576A" w:rsidP="006B576A">
            <w:pPr>
              <w:cnfStyle w:val="000000000000" w:firstRow="0" w:lastRow="0" w:firstColumn="0" w:lastColumn="0" w:oddVBand="0" w:evenVBand="0" w:oddHBand="0" w:evenHBand="0" w:firstRowFirstColumn="0" w:firstRowLastColumn="0" w:lastRowFirstColumn="0" w:lastRowLastColumn="0"/>
            </w:pPr>
            <w:r w:rsidRPr="006B576A">
              <w:t>Needs to be enabled only if Tune On the Fly Support is turned on</w:t>
            </w:r>
          </w:p>
        </w:tc>
        <w:tc>
          <w:tcPr>
            <w:tcW w:w="1117" w:type="dxa"/>
          </w:tcPr>
          <w:p w:rsidR="006B576A" w:rsidRPr="006B576A" w:rsidRDefault="006B576A" w:rsidP="004649C3">
            <w:pPr>
              <w:cnfStyle w:val="000000000000" w:firstRow="0" w:lastRow="0" w:firstColumn="0" w:lastColumn="0" w:oddVBand="0" w:evenVBand="0" w:oddHBand="0" w:evenHBand="0" w:firstRowFirstColumn="0" w:firstRowLastColumn="0" w:lastRowFirstColumn="0" w:lastRowLastColumn="0"/>
            </w:pPr>
            <w:proofErr w:type="spellStart"/>
            <w:r w:rsidRPr="006B576A">
              <w:t>GENy</w:t>
            </w:r>
            <w:proofErr w:type="spellEnd"/>
            <w:r w:rsidRPr="006B576A">
              <w:t xml:space="preserve"> XCP configuration</w:t>
            </w:r>
          </w:p>
        </w:tc>
      </w:tr>
      <w:tr w:rsidR="006B576A" w:rsidTr="004649C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6B576A" w:rsidRPr="006B576A" w:rsidRDefault="006B576A" w:rsidP="006B576A"/>
        </w:tc>
        <w:tc>
          <w:tcPr>
            <w:tcW w:w="4200" w:type="dxa"/>
          </w:tcPr>
          <w:p w:rsidR="006B576A" w:rsidRPr="006B576A" w:rsidRDefault="006B576A" w:rsidP="006B576A">
            <w:pPr>
              <w:cnfStyle w:val="000000100000" w:firstRow="0" w:lastRow="0" w:firstColumn="0" w:lastColumn="0" w:oddVBand="0" w:evenVBand="0" w:oddHBand="1" w:evenHBand="0" w:firstRowFirstColumn="0" w:firstRowLastColumn="0" w:lastRowFirstColumn="0" w:lastRowLastColumn="0"/>
            </w:pPr>
          </w:p>
        </w:tc>
        <w:tc>
          <w:tcPr>
            <w:tcW w:w="1117" w:type="dxa"/>
          </w:tcPr>
          <w:p w:rsidR="006B576A" w:rsidRPr="006B576A" w:rsidRDefault="006B576A" w:rsidP="004649C3">
            <w:pPr>
              <w:cnfStyle w:val="000000100000" w:firstRow="0" w:lastRow="0" w:firstColumn="0" w:lastColumn="0" w:oddVBand="0" w:evenVBand="0" w:oddHBand="1" w:evenHBand="0" w:firstRowFirstColumn="0" w:firstRowLastColumn="0" w:lastRowFirstColumn="0" w:lastRowLastColumn="0"/>
            </w:pPr>
          </w:p>
        </w:tc>
      </w:tr>
    </w:tbl>
    <w:p w:rsidR="008B2656" w:rsidRDefault="008B2656" w:rsidP="004527BC"/>
    <w:p w:rsidR="004527BC" w:rsidRDefault="004527BC" w:rsidP="004527BC">
      <w:pPr>
        <w:rPr>
          <w:rFonts w:ascii="Arial" w:hAnsi="Arial"/>
          <w:kern w:val="28"/>
          <w:sz w:val="28"/>
        </w:rPr>
      </w:pPr>
      <w:r>
        <w:br w:type="page"/>
      </w:r>
    </w:p>
    <w:p w:rsidR="00C918D1" w:rsidRDefault="0034046E" w:rsidP="00C918D1">
      <w:pPr>
        <w:pStyle w:val="Heading1"/>
      </w:pPr>
      <w:bookmarkStart w:id="96" w:name="_Toc357692826"/>
      <w:r>
        <w:lastRenderedPageBreak/>
        <w:t>Integration</w:t>
      </w:r>
      <w:bookmarkEnd w:id="96"/>
    </w:p>
    <w:p w:rsidR="00701150" w:rsidRDefault="00B82469" w:rsidP="00836AC1">
      <w:pPr>
        <w:pStyle w:val="Heading2"/>
      </w:pPr>
      <w:bookmarkStart w:id="97" w:name="_Toc357692827"/>
      <w:bookmarkStart w:id="98" w:name="OLE_LINK83"/>
      <w:bookmarkStart w:id="99" w:name="OLE_LINK84"/>
      <w:r>
        <w:t xml:space="preserve">Required </w:t>
      </w:r>
      <w:r w:rsidR="00701150">
        <w:t>Global Data</w:t>
      </w:r>
      <w:r>
        <w:t xml:space="preserve"> Inputs</w:t>
      </w:r>
      <w:bookmarkEnd w:id="97"/>
    </w:p>
    <w:p w:rsidR="00E17CA7" w:rsidRDefault="00F15676" w:rsidP="00701150">
      <w:r>
        <w:t>&lt;Mention any global variable that this component requires for other components&gt;</w:t>
      </w:r>
    </w:p>
    <w:p w:rsidR="00900B9A" w:rsidRDefault="00900B9A" w:rsidP="00900B9A">
      <w:pPr>
        <w:pStyle w:val="Heading2"/>
      </w:pPr>
      <w:r>
        <w:t>Required Global Data Outputs</w:t>
      </w:r>
    </w:p>
    <w:p w:rsidR="00260F90" w:rsidRDefault="00900B9A" w:rsidP="00701150">
      <w:r>
        <w:t>&lt;Mention any global variable that this component requires for other components&gt;</w:t>
      </w:r>
    </w:p>
    <w:p w:rsidR="00836AC1" w:rsidRDefault="00783C14" w:rsidP="00836AC1">
      <w:pPr>
        <w:pStyle w:val="Heading2"/>
      </w:pPr>
      <w:bookmarkStart w:id="100" w:name="_Toc357692829"/>
      <w:bookmarkEnd w:id="98"/>
      <w:bookmarkEnd w:id="99"/>
      <w:r>
        <w:t xml:space="preserve">Specific </w:t>
      </w:r>
      <w:r w:rsidR="00DC10CD">
        <w:t>Include Path</w:t>
      </w:r>
      <w:r>
        <w:t xml:space="preserve"> present</w:t>
      </w:r>
      <w:bookmarkEnd w:id="100"/>
    </w:p>
    <w:p w:rsidR="00851333" w:rsidRDefault="00FC0988">
      <w:pPr>
        <w:spacing w:after="0"/>
      </w:pPr>
      <w:r>
        <w:t>Yes</w:t>
      </w:r>
    </w:p>
    <w:p w:rsidR="004527BC" w:rsidRDefault="004527BC">
      <w:pPr>
        <w:spacing w:after="0"/>
        <w:rPr>
          <w:rFonts w:ascii="Arial" w:hAnsi="Arial"/>
          <w:b/>
          <w:kern w:val="28"/>
          <w:sz w:val="28"/>
        </w:rPr>
      </w:pPr>
      <w:r>
        <w:br w:type="page"/>
      </w:r>
    </w:p>
    <w:p w:rsidR="005C2A99" w:rsidRDefault="005C2A99" w:rsidP="005C2A99">
      <w:pPr>
        <w:pStyle w:val="Heading1"/>
      </w:pPr>
      <w:bookmarkStart w:id="101" w:name="_Toc357692830"/>
      <w:r>
        <w:lastRenderedPageBreak/>
        <w:t>Runnable Scheduling</w:t>
      </w:r>
      <w:bookmarkEnd w:id="101"/>
      <w:r w:rsidR="00783C14">
        <w:t xml:space="preserve"> </w:t>
      </w:r>
    </w:p>
    <w:p w:rsidR="005C2A99" w:rsidRDefault="005C2A99" w:rsidP="005C2A99">
      <w:r>
        <w:t>This section specifies the required runnable scheduling.</w:t>
      </w:r>
    </w:p>
    <w:p w:rsidR="00ED15E6" w:rsidRDefault="00ED15E6">
      <w:pPr>
        <w:spacing w:after="0"/>
      </w:pPr>
    </w:p>
    <w:tbl>
      <w:tblPr>
        <w:tblStyle w:val="LightList-Accent11"/>
        <w:tblW w:w="0" w:type="auto"/>
        <w:tblLook w:val="04A0" w:firstRow="1" w:lastRow="0" w:firstColumn="1" w:lastColumn="0" w:noHBand="0" w:noVBand="1"/>
      </w:tblPr>
      <w:tblGrid>
        <w:gridCol w:w="2208"/>
        <w:gridCol w:w="4739"/>
        <w:gridCol w:w="1909"/>
      </w:tblGrid>
      <w:tr w:rsidR="00F638B9" w:rsidTr="002E1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Pr>
          <w:p w:rsidR="00F638B9" w:rsidRDefault="00F638B9" w:rsidP="00DD1D40">
            <w:r>
              <w:t>Init</w:t>
            </w:r>
          </w:p>
        </w:tc>
        <w:tc>
          <w:tcPr>
            <w:tcW w:w="4739" w:type="dxa"/>
          </w:tcPr>
          <w:p w:rsidR="00F638B9" w:rsidRDefault="00F638B9" w:rsidP="00DD1D40">
            <w:pPr>
              <w:cnfStyle w:val="100000000000" w:firstRow="1" w:lastRow="0" w:firstColumn="0" w:lastColumn="0" w:oddVBand="0" w:evenVBand="0" w:oddHBand="0" w:evenHBand="0" w:firstRowFirstColumn="0" w:firstRowLastColumn="0" w:lastRowFirstColumn="0" w:lastRowLastColumn="0"/>
            </w:pPr>
            <w:r>
              <w:t>Scheduling Requirements</w:t>
            </w:r>
          </w:p>
        </w:tc>
        <w:tc>
          <w:tcPr>
            <w:tcW w:w="1909" w:type="dxa"/>
          </w:tcPr>
          <w:p w:rsidR="00F638B9" w:rsidRDefault="00F638B9" w:rsidP="00DD1D40">
            <w:pPr>
              <w:cnfStyle w:val="100000000000" w:firstRow="1" w:lastRow="0" w:firstColumn="0" w:lastColumn="0" w:oddVBand="0" w:evenVBand="0" w:oddHBand="0" w:evenHBand="0" w:firstRowFirstColumn="0" w:firstRowLastColumn="0" w:lastRowFirstColumn="0" w:lastRowLastColumn="0"/>
            </w:pPr>
            <w:r>
              <w:t>Trigger</w:t>
            </w:r>
          </w:p>
        </w:tc>
      </w:tr>
      <w:tr w:rsidR="00F638B9" w:rsidTr="002E1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Pr>
          <w:p w:rsidR="00F638B9" w:rsidRDefault="00C602CC" w:rsidP="00F638B9">
            <w:proofErr w:type="spellStart"/>
            <w:r w:rsidRPr="00C602CC">
              <w:t>ApXcp_Init</w:t>
            </w:r>
            <w:proofErr w:type="spellEnd"/>
          </w:p>
        </w:tc>
        <w:tc>
          <w:tcPr>
            <w:tcW w:w="4739" w:type="dxa"/>
          </w:tcPr>
          <w:p w:rsidR="00F638B9" w:rsidRDefault="00F638B9" w:rsidP="002D218E">
            <w:pPr>
              <w:cnfStyle w:val="000000100000" w:firstRow="0" w:lastRow="0" w:firstColumn="0" w:lastColumn="0" w:oddVBand="0" w:evenVBand="0" w:oddHBand="1" w:evenHBand="0" w:firstRowFirstColumn="0" w:firstRowLastColumn="0" w:lastRowFirstColumn="0" w:lastRowLastColumn="0"/>
            </w:pPr>
            <w:r>
              <w:t xml:space="preserve"> </w:t>
            </w:r>
            <w:r w:rsidR="002D218E">
              <w:t>Should be called prior to the start of the O/S</w:t>
            </w:r>
            <w:r w:rsidR="008A4ECB">
              <w:t xml:space="preserve"> (typically EcuStartup_Init1)</w:t>
            </w:r>
          </w:p>
        </w:tc>
        <w:tc>
          <w:tcPr>
            <w:tcW w:w="1909" w:type="dxa"/>
          </w:tcPr>
          <w:p w:rsidR="00F638B9" w:rsidRDefault="00C602CC" w:rsidP="00DD1D40">
            <w:pPr>
              <w:cnfStyle w:val="000000100000" w:firstRow="0" w:lastRow="0" w:firstColumn="0" w:lastColumn="0" w:oddVBand="0" w:evenVBand="0" w:oddHBand="1" w:evenHBand="0" w:firstRowFirstColumn="0" w:firstRowLastColumn="0" w:lastRowFirstColumn="0" w:lastRowLastColumn="0"/>
            </w:pPr>
            <w:r>
              <w:t>Once At Init</w:t>
            </w:r>
          </w:p>
        </w:tc>
      </w:tr>
    </w:tbl>
    <w:p w:rsidR="00F638B9" w:rsidRDefault="00F638B9">
      <w:pPr>
        <w:spacing w:after="0"/>
      </w:pPr>
    </w:p>
    <w:p w:rsidR="00F50821" w:rsidRDefault="00F50821">
      <w:pPr>
        <w:spacing w:after="0"/>
      </w:pPr>
    </w:p>
    <w:tbl>
      <w:tblPr>
        <w:tblStyle w:val="LightList-Accent11"/>
        <w:tblW w:w="0" w:type="auto"/>
        <w:tblLook w:val="04A0" w:firstRow="1" w:lastRow="0" w:firstColumn="1" w:lastColumn="0" w:noHBand="0" w:noVBand="1"/>
      </w:tblPr>
      <w:tblGrid>
        <w:gridCol w:w="2249"/>
        <w:gridCol w:w="4835"/>
        <w:gridCol w:w="1772"/>
      </w:tblGrid>
      <w:tr w:rsidR="00F50821" w:rsidTr="00F50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50821" w:rsidRDefault="00F50821" w:rsidP="000719D9">
            <w:r>
              <w:t>Runnable</w:t>
            </w:r>
          </w:p>
        </w:tc>
        <w:tc>
          <w:tcPr>
            <w:tcW w:w="4835" w:type="dxa"/>
          </w:tcPr>
          <w:p w:rsidR="00F50821" w:rsidRDefault="00F50821" w:rsidP="000719D9">
            <w:pPr>
              <w:cnfStyle w:val="100000000000" w:firstRow="1" w:lastRow="0" w:firstColumn="0" w:lastColumn="0" w:oddVBand="0" w:evenVBand="0" w:oddHBand="0" w:evenHBand="0" w:firstRowFirstColumn="0" w:firstRowLastColumn="0" w:lastRowFirstColumn="0" w:lastRowLastColumn="0"/>
            </w:pPr>
            <w:r>
              <w:t>Scheduling Requirements</w:t>
            </w:r>
          </w:p>
        </w:tc>
        <w:tc>
          <w:tcPr>
            <w:tcW w:w="1772" w:type="dxa"/>
          </w:tcPr>
          <w:p w:rsidR="00F50821" w:rsidRDefault="00F50821" w:rsidP="000719D9">
            <w:pPr>
              <w:cnfStyle w:val="100000000000" w:firstRow="1" w:lastRow="0" w:firstColumn="0" w:lastColumn="0" w:oddVBand="0" w:evenVBand="0" w:oddHBand="0" w:evenHBand="0" w:firstRowFirstColumn="0" w:firstRowLastColumn="0" w:lastRowFirstColumn="0" w:lastRowLastColumn="0"/>
            </w:pPr>
            <w:r>
              <w:t>Trigger</w:t>
            </w:r>
          </w:p>
        </w:tc>
      </w:tr>
      <w:tr w:rsidR="00F50821" w:rsidTr="00F5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50821" w:rsidRDefault="002E1C08" w:rsidP="00F638B9">
            <w:r w:rsidRPr="002E1C08">
              <w:t>ApXcp_Per1</w:t>
            </w:r>
          </w:p>
        </w:tc>
        <w:tc>
          <w:tcPr>
            <w:tcW w:w="4835" w:type="dxa"/>
          </w:tcPr>
          <w:p w:rsidR="00F50821" w:rsidRDefault="008A7889" w:rsidP="00AD699E">
            <w:pPr>
              <w:cnfStyle w:val="000000100000" w:firstRow="0" w:lastRow="0" w:firstColumn="0" w:lastColumn="0" w:oddVBand="0" w:evenVBand="0" w:oddHBand="1" w:evenHBand="0" w:firstRowFirstColumn="0" w:firstRowLastColumn="0" w:lastRowFirstColumn="0" w:lastRowLastColumn="0"/>
            </w:pPr>
            <w:r>
              <w:t xml:space="preserve"> None</w:t>
            </w:r>
          </w:p>
        </w:tc>
        <w:tc>
          <w:tcPr>
            <w:tcW w:w="1772" w:type="dxa"/>
          </w:tcPr>
          <w:p w:rsidR="00F50821" w:rsidRDefault="00F638B9" w:rsidP="00C602CC">
            <w:pPr>
              <w:cnfStyle w:val="000000100000" w:firstRow="0" w:lastRow="0" w:firstColumn="0" w:lastColumn="0" w:oddVBand="0" w:evenVBand="0" w:oddHBand="1" w:evenHBand="0" w:firstRowFirstColumn="0" w:firstRowLastColumn="0" w:lastRowFirstColumn="0" w:lastRowLastColumn="0"/>
            </w:pPr>
            <w:r>
              <w:t>RTE</w:t>
            </w:r>
            <w:r w:rsidR="00C602CC">
              <w:t xml:space="preserve"> </w:t>
            </w:r>
            <w:r>
              <w:t>(</w:t>
            </w:r>
            <w:r w:rsidR="00C602CC">
              <w:t>10</w:t>
            </w:r>
            <w:r w:rsidR="008A7889">
              <w:t>ms)</w:t>
            </w:r>
          </w:p>
        </w:tc>
      </w:tr>
      <w:tr w:rsidR="00C75D62" w:rsidTr="00F50821">
        <w:tc>
          <w:tcPr>
            <w:cnfStyle w:val="001000000000" w:firstRow="0" w:lastRow="0" w:firstColumn="1" w:lastColumn="0" w:oddVBand="0" w:evenVBand="0" w:oddHBand="0" w:evenHBand="0" w:firstRowFirstColumn="0" w:firstRowLastColumn="0" w:lastRowFirstColumn="0" w:lastRowLastColumn="0"/>
            <w:tcW w:w="2249" w:type="dxa"/>
          </w:tcPr>
          <w:p w:rsidR="00C75D62" w:rsidRPr="002E1C08" w:rsidRDefault="00C75D62" w:rsidP="00F638B9">
            <w:r w:rsidRPr="00C75D62">
              <w:t>DAQ_2msTL</w:t>
            </w:r>
          </w:p>
        </w:tc>
        <w:tc>
          <w:tcPr>
            <w:tcW w:w="4835" w:type="dxa"/>
          </w:tcPr>
          <w:p w:rsidR="00C75D62" w:rsidRDefault="00C75D62" w:rsidP="00AD699E">
            <w:pPr>
              <w:cnfStyle w:val="000000000000" w:firstRow="0" w:lastRow="0" w:firstColumn="0" w:lastColumn="0" w:oddVBand="0" w:evenVBand="0" w:oddHBand="0" w:evenHBand="0" w:firstRowFirstColumn="0" w:firstRowLastColumn="0" w:lastRowFirstColumn="0" w:lastRowLastColumn="0"/>
            </w:pPr>
          </w:p>
        </w:tc>
        <w:tc>
          <w:tcPr>
            <w:tcW w:w="1772" w:type="dxa"/>
          </w:tcPr>
          <w:p w:rsidR="00C75D62" w:rsidRDefault="00C75D62" w:rsidP="00C602CC">
            <w:pPr>
              <w:cnfStyle w:val="000000000000" w:firstRow="0" w:lastRow="0" w:firstColumn="0" w:lastColumn="0" w:oddVBand="0" w:evenVBand="0" w:oddHBand="0" w:evenHBand="0" w:firstRowFirstColumn="0" w:firstRowLastColumn="0" w:lastRowFirstColumn="0" w:lastRowLastColumn="0"/>
            </w:pPr>
            <w:r>
              <w:t>RTE (2ms)</w:t>
            </w:r>
          </w:p>
        </w:tc>
      </w:tr>
      <w:tr w:rsidR="00C75D62" w:rsidTr="00F5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C75D62" w:rsidRPr="00C75D62" w:rsidRDefault="00C75D62" w:rsidP="00C75D62">
            <w:r w:rsidRPr="00C75D62">
              <w:t>DAQ_</w:t>
            </w:r>
            <w:r>
              <w:t>1</w:t>
            </w:r>
            <w:r w:rsidRPr="00C75D62">
              <w:t>msTL</w:t>
            </w:r>
          </w:p>
        </w:tc>
        <w:tc>
          <w:tcPr>
            <w:tcW w:w="4835" w:type="dxa"/>
          </w:tcPr>
          <w:p w:rsidR="00C75D62" w:rsidRDefault="00C75D62" w:rsidP="00AD699E">
            <w:pPr>
              <w:cnfStyle w:val="000000100000" w:firstRow="0" w:lastRow="0" w:firstColumn="0" w:lastColumn="0" w:oddVBand="0" w:evenVBand="0" w:oddHBand="1" w:evenHBand="0" w:firstRowFirstColumn="0" w:firstRowLastColumn="0" w:lastRowFirstColumn="0" w:lastRowLastColumn="0"/>
            </w:pPr>
            <w:r>
              <w:t xml:space="preserve">This function should only be scheduled if 1ms DAQ support is required.  If not, it needs to be deleted from the integration project in the </w:t>
            </w:r>
            <w:proofErr w:type="spellStart"/>
            <w:r>
              <w:t>ApXcp</w:t>
            </w:r>
            <w:proofErr w:type="spellEnd"/>
            <w:r>
              <w:t xml:space="preserve"> Component.</w:t>
            </w:r>
          </w:p>
        </w:tc>
        <w:tc>
          <w:tcPr>
            <w:tcW w:w="1772" w:type="dxa"/>
          </w:tcPr>
          <w:p w:rsidR="00C75D62" w:rsidRDefault="00C75D62" w:rsidP="00C602CC">
            <w:pPr>
              <w:cnfStyle w:val="000000100000" w:firstRow="0" w:lastRow="0" w:firstColumn="0" w:lastColumn="0" w:oddVBand="0" w:evenVBand="0" w:oddHBand="1" w:evenHBand="0" w:firstRowFirstColumn="0" w:firstRowLastColumn="0" w:lastRowFirstColumn="0" w:lastRowLastColumn="0"/>
            </w:pPr>
            <w:r>
              <w:t>RTE (1ms)</w:t>
            </w:r>
          </w:p>
        </w:tc>
      </w:tr>
    </w:tbl>
    <w:p w:rsidR="00ED15E6" w:rsidRDefault="00ED15E6">
      <w:pPr>
        <w:spacing w:after="0"/>
      </w:pPr>
    </w:p>
    <w:p w:rsidR="00ED15E6" w:rsidRDefault="00ED15E6" w:rsidP="00ED15E6"/>
    <w:p w:rsidR="001D6A7F" w:rsidRDefault="001D6A7F" w:rsidP="00ED15E6">
      <w:pPr>
        <w:spacing w:after="0"/>
        <w:rPr>
          <w:b/>
        </w:rPr>
      </w:pPr>
      <w:r>
        <w:rPr>
          <w:b/>
        </w:rPr>
        <w:t>.</w:t>
      </w:r>
    </w:p>
    <w:p w:rsidR="004527BC" w:rsidRDefault="004527BC" w:rsidP="00ED15E6">
      <w:pPr>
        <w:spacing w:after="0"/>
        <w:rPr>
          <w:rFonts w:ascii="Arial" w:hAnsi="Arial"/>
          <w:b/>
          <w:kern w:val="28"/>
          <w:sz w:val="28"/>
        </w:rPr>
      </w:pPr>
      <w:r>
        <w:br w:type="page"/>
      </w:r>
    </w:p>
    <w:p w:rsidR="005C2A99" w:rsidRDefault="005C2A99" w:rsidP="005C2A99">
      <w:pPr>
        <w:pStyle w:val="Heading1"/>
      </w:pPr>
      <w:bookmarkStart w:id="102" w:name="_Toc357692831"/>
      <w:bookmarkStart w:id="103" w:name="OLE_LINK16"/>
      <w:bookmarkStart w:id="104" w:name="OLE_LINK17"/>
      <w:r>
        <w:lastRenderedPageBreak/>
        <w:t>Memory Mapping</w:t>
      </w:r>
      <w:bookmarkEnd w:id="102"/>
    </w:p>
    <w:p w:rsidR="00F80F31" w:rsidRDefault="00F80F31" w:rsidP="00F80F31">
      <w:pPr>
        <w:pStyle w:val="Heading2"/>
      </w:pPr>
      <w:bookmarkStart w:id="105" w:name="_Toc357692832"/>
      <w:bookmarkEnd w:id="103"/>
      <w:bookmarkEnd w:id="104"/>
      <w:r>
        <w:t>Mapping</w:t>
      </w:r>
      <w:bookmarkEnd w:id="105"/>
    </w:p>
    <w:tbl>
      <w:tblPr>
        <w:tblStyle w:val="LightList-Accent11"/>
        <w:tblW w:w="0" w:type="auto"/>
        <w:tblLook w:val="04A0" w:firstRow="1" w:lastRow="0" w:firstColumn="1" w:lastColumn="0" w:noHBand="0" w:noVBand="1"/>
      </w:tblPr>
      <w:tblGrid>
        <w:gridCol w:w="4000"/>
        <w:gridCol w:w="2351"/>
        <w:gridCol w:w="2505"/>
      </w:tblGrid>
      <w:tr w:rsidR="00836AC1" w:rsidTr="0083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836AC1" w:rsidP="006768B8">
            <w:r>
              <w:t>Memory Section</w:t>
            </w:r>
          </w:p>
        </w:tc>
        <w:tc>
          <w:tcPr>
            <w:tcW w:w="2351"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Contents</w:t>
            </w:r>
          </w:p>
        </w:tc>
        <w:tc>
          <w:tcPr>
            <w:tcW w:w="2505"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Notes</w:t>
            </w:r>
          </w:p>
        </w:tc>
      </w:tr>
      <w:tr w:rsidR="00836AC1"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F15676" w:rsidP="00DE03FA">
            <w:r>
              <w:t>&lt;</w:t>
            </w:r>
            <w:r w:rsidR="00ED15E6">
              <w:t xml:space="preserve"> Memory mapping</w:t>
            </w:r>
            <w:r>
              <w:t xml:space="preserve"> Info&gt;</w:t>
            </w:r>
          </w:p>
        </w:tc>
        <w:tc>
          <w:tcPr>
            <w:tcW w:w="2351" w:type="dxa"/>
          </w:tcPr>
          <w:p w:rsidR="00836AC1" w:rsidRDefault="00836AC1" w:rsidP="00DE03FA">
            <w:pPr>
              <w:cnfStyle w:val="000000100000" w:firstRow="0" w:lastRow="0" w:firstColumn="0" w:lastColumn="0" w:oddVBand="0" w:evenVBand="0" w:oddHBand="1" w:evenHBand="0" w:firstRowFirstColumn="0" w:firstRowLastColumn="0" w:lastRowFirstColumn="0" w:lastRowLastColumn="0"/>
            </w:pPr>
          </w:p>
        </w:tc>
        <w:tc>
          <w:tcPr>
            <w:tcW w:w="2505" w:type="dxa"/>
          </w:tcPr>
          <w:p w:rsidR="00836AC1" w:rsidRDefault="00836AC1" w:rsidP="00DE03FA">
            <w:pPr>
              <w:cnfStyle w:val="000000100000" w:firstRow="0" w:lastRow="0" w:firstColumn="0" w:lastColumn="0" w:oddVBand="0" w:evenVBand="0" w:oddHBand="1" w:evenHBand="0" w:firstRowFirstColumn="0" w:firstRowLastColumn="0" w:lastRowFirstColumn="0" w:lastRowLastColumn="0"/>
            </w:pPr>
          </w:p>
        </w:tc>
      </w:tr>
      <w:tr w:rsidR="00050365" w:rsidTr="00836AC1">
        <w:tc>
          <w:tcPr>
            <w:cnfStyle w:val="001000000000" w:firstRow="0" w:lastRow="0" w:firstColumn="1" w:lastColumn="0" w:oddVBand="0" w:evenVBand="0" w:oddHBand="0" w:evenHBand="0" w:firstRowFirstColumn="0" w:firstRowLastColumn="0" w:lastRowFirstColumn="0" w:lastRowLastColumn="0"/>
            <w:tcW w:w="4000" w:type="dxa"/>
          </w:tcPr>
          <w:p w:rsidR="00050365" w:rsidRDefault="00050365" w:rsidP="00DE03FA"/>
        </w:tc>
        <w:tc>
          <w:tcPr>
            <w:tcW w:w="2351" w:type="dxa"/>
          </w:tcPr>
          <w:p w:rsidR="00050365" w:rsidRDefault="00050365" w:rsidP="00DE03FA">
            <w:pPr>
              <w:cnfStyle w:val="000000000000" w:firstRow="0" w:lastRow="0" w:firstColumn="0" w:lastColumn="0" w:oddVBand="0" w:evenVBand="0" w:oddHBand="0" w:evenHBand="0" w:firstRowFirstColumn="0" w:firstRowLastColumn="0" w:lastRowFirstColumn="0" w:lastRowLastColumn="0"/>
            </w:pPr>
          </w:p>
        </w:tc>
        <w:tc>
          <w:tcPr>
            <w:tcW w:w="2505" w:type="dxa"/>
          </w:tcPr>
          <w:p w:rsidR="00050365" w:rsidRDefault="00050365" w:rsidP="00DE03FA">
            <w:pPr>
              <w:cnfStyle w:val="000000000000" w:firstRow="0" w:lastRow="0" w:firstColumn="0" w:lastColumn="0" w:oddVBand="0" w:evenVBand="0" w:oddHBand="0" w:evenHBand="0" w:firstRowFirstColumn="0" w:firstRowLastColumn="0" w:lastRowFirstColumn="0" w:lastRowLastColumn="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106" w:name="_Toc357692833"/>
      <w:r>
        <w:t>Usage</w:t>
      </w:r>
      <w:bookmarkEnd w:id="106"/>
    </w:p>
    <w:tbl>
      <w:tblPr>
        <w:tblStyle w:val="LightList-Accent11"/>
        <w:tblW w:w="0" w:type="auto"/>
        <w:tblLayout w:type="fixed"/>
        <w:tblLook w:val="04A0" w:firstRow="1" w:lastRow="0" w:firstColumn="1" w:lastColumn="0" w:noHBand="0" w:noVBand="1"/>
      </w:tblPr>
      <w:tblGrid>
        <w:gridCol w:w="4878"/>
        <w:gridCol w:w="2070"/>
        <w:gridCol w:w="1908"/>
      </w:tblGrid>
      <w:tr w:rsidR="00F80F31" w:rsidTr="00813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80F31" w:rsidP="00DE03FA">
            <w:r>
              <w:t>Feature</w:t>
            </w:r>
          </w:p>
        </w:tc>
        <w:tc>
          <w:tcPr>
            <w:tcW w:w="2070"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RAM </w:t>
            </w:r>
          </w:p>
        </w:tc>
        <w:tc>
          <w:tcPr>
            <w:tcW w:w="1908"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ROM </w:t>
            </w:r>
          </w:p>
        </w:tc>
      </w:tr>
      <w:tr w:rsidR="00F80F31" w:rsidTr="0081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15676" w:rsidP="00DE03FA">
            <w:r>
              <w:t>&lt;</w:t>
            </w:r>
            <w:proofErr w:type="spellStart"/>
            <w:r>
              <w:t>Memmap</w:t>
            </w:r>
            <w:proofErr w:type="spellEnd"/>
            <w:r>
              <w:t xml:space="preserve"> </w:t>
            </w:r>
            <w:proofErr w:type="spellStart"/>
            <w:r>
              <w:t>usuage</w:t>
            </w:r>
            <w:proofErr w:type="spellEnd"/>
            <w:r>
              <w:t xml:space="preserve"> info&gt;</w:t>
            </w:r>
          </w:p>
        </w:tc>
        <w:tc>
          <w:tcPr>
            <w:tcW w:w="2070"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c>
          <w:tcPr>
            <w:tcW w:w="1908"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r>
    </w:tbl>
    <w:p w:rsidR="004527BC" w:rsidRDefault="00A268FB" w:rsidP="00A268FB">
      <w:pPr>
        <w:pStyle w:val="Caption"/>
      </w:pPr>
      <w:r>
        <w:t xml:space="preserve">Table </w:t>
      </w:r>
      <w:r w:rsidR="00B10002">
        <w:fldChar w:fldCharType="begin"/>
      </w:r>
      <w:r w:rsidR="00282852">
        <w:instrText xml:space="preserve"> SEQ Table \* ARABIC </w:instrText>
      </w:r>
      <w:r w:rsidR="00B10002">
        <w:fldChar w:fldCharType="separate"/>
      </w:r>
      <w:r w:rsidR="00A03FE3">
        <w:rPr>
          <w:noProof/>
        </w:rPr>
        <w:t>1</w:t>
      </w:r>
      <w:r w:rsidR="00B10002">
        <w:fldChar w:fldCharType="end"/>
      </w:r>
      <w:r>
        <w:t>: ARM Cortex R4 Memory Usage</w:t>
      </w:r>
    </w:p>
    <w:p w:rsidR="006524C1" w:rsidRDefault="00900B9A" w:rsidP="006524C1">
      <w:pPr>
        <w:pStyle w:val="Heading2"/>
      </w:pPr>
      <w:bookmarkStart w:id="107" w:name="OLE_LINK20"/>
      <w:bookmarkStart w:id="108" w:name="OLE_LINK81"/>
      <w:bookmarkStart w:id="109" w:name="OLE_LINK82"/>
      <w:proofErr w:type="gramStart"/>
      <w:r>
        <w:t>Non  RTE</w:t>
      </w:r>
      <w:proofErr w:type="gramEnd"/>
      <w:r>
        <w:t xml:space="preserve"> </w:t>
      </w:r>
      <w:bookmarkStart w:id="110" w:name="_Toc357692834"/>
      <w:proofErr w:type="spellStart"/>
      <w:r w:rsidR="006524C1">
        <w:t>NvM</w:t>
      </w:r>
      <w:proofErr w:type="spellEnd"/>
      <w:r w:rsidR="006524C1">
        <w:t xml:space="preserve"> Blocks</w:t>
      </w:r>
      <w:bookmarkEnd w:id="110"/>
    </w:p>
    <w:tbl>
      <w:tblPr>
        <w:tblStyle w:val="LightList-Accent12"/>
        <w:tblW w:w="0" w:type="auto"/>
        <w:tblLook w:val="04A0" w:firstRow="1" w:lastRow="0" w:firstColumn="1" w:lastColumn="0" w:noHBand="0" w:noVBand="1"/>
      </w:tblPr>
      <w:tblGrid>
        <w:gridCol w:w="8838"/>
      </w:tblGrid>
      <w:tr w:rsidR="006524C1" w:rsidTr="00652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bookmarkEnd w:id="107"/>
          <w:p w:rsidR="006524C1" w:rsidRDefault="006524C1" w:rsidP="006524C1">
            <w:r>
              <w:t>Block Name</w:t>
            </w:r>
          </w:p>
        </w:tc>
      </w:tr>
      <w:tr w:rsidR="006524C1" w:rsidTr="0065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6524C1" w:rsidRDefault="00900B9A" w:rsidP="006524C1">
            <w:r>
              <w:t>&lt;NVM block used Non RTE functions &gt;</w:t>
            </w:r>
          </w:p>
        </w:tc>
      </w:tr>
    </w:tbl>
    <w:p w:rsidR="008B2656" w:rsidRDefault="008B2656" w:rsidP="006524C1">
      <w:proofErr w:type="gramStart"/>
      <w:r>
        <w:t>Note :</w:t>
      </w:r>
      <w:proofErr w:type="gramEnd"/>
      <w:r>
        <w:t xml:space="preserve"> Size of the NVM block if configured in developer   </w:t>
      </w:r>
    </w:p>
    <w:bookmarkEnd w:id="108"/>
    <w:bookmarkEnd w:id="109"/>
    <w:p w:rsidR="00900B9A" w:rsidRDefault="00900B9A" w:rsidP="00900B9A">
      <w:pPr>
        <w:pStyle w:val="Heading2"/>
      </w:pPr>
      <w:r>
        <w:t xml:space="preserve"> RTE </w:t>
      </w:r>
      <w:proofErr w:type="spellStart"/>
      <w:r>
        <w:t>NvM</w:t>
      </w:r>
      <w:proofErr w:type="spellEnd"/>
      <w:r>
        <w:t xml:space="preserve"> Blocks</w:t>
      </w:r>
    </w:p>
    <w:tbl>
      <w:tblPr>
        <w:tblStyle w:val="LightList-Accent12"/>
        <w:tblW w:w="0" w:type="auto"/>
        <w:tblLook w:val="04A0" w:firstRow="1" w:lastRow="0" w:firstColumn="1" w:lastColumn="0" w:noHBand="0" w:noVBand="1"/>
      </w:tblPr>
      <w:tblGrid>
        <w:gridCol w:w="8838"/>
      </w:tblGrid>
      <w:tr w:rsidR="00900B9A" w:rsidTr="00034D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900B9A" w:rsidRDefault="00900B9A" w:rsidP="00034D69">
            <w:r>
              <w:t>Block Name</w:t>
            </w:r>
          </w:p>
        </w:tc>
      </w:tr>
      <w:tr w:rsidR="00900B9A" w:rsidTr="00034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900B9A" w:rsidRDefault="00900B9A" w:rsidP="00900B9A">
            <w:r>
              <w:t>&lt;NVM block used in RTE functions &gt;</w:t>
            </w:r>
          </w:p>
        </w:tc>
      </w:tr>
    </w:tbl>
    <w:p w:rsidR="00900B9A" w:rsidRDefault="00900B9A" w:rsidP="00900B9A">
      <w:proofErr w:type="gramStart"/>
      <w:r>
        <w:t>Note :</w:t>
      </w:r>
      <w:proofErr w:type="gramEnd"/>
      <w:r>
        <w:t xml:space="preserve"> Size of the NVM block if configured in developer   </w:t>
      </w:r>
    </w:p>
    <w:p w:rsidR="00EE5444" w:rsidRDefault="00EE5444" w:rsidP="006524C1"/>
    <w:p w:rsidR="00EE5444" w:rsidRDefault="00EE5444" w:rsidP="00EE5444">
      <w:pPr>
        <w:pStyle w:val="Heading1"/>
      </w:pPr>
      <w:bookmarkStart w:id="111" w:name="_Toc357692835"/>
      <w:bookmarkStart w:id="112" w:name="OLE_LINK18"/>
      <w:bookmarkStart w:id="113" w:name="OLE_LINK19"/>
      <w:r>
        <w:t>Compiler Settings</w:t>
      </w:r>
      <w:bookmarkEnd w:id="111"/>
    </w:p>
    <w:bookmarkEnd w:id="112"/>
    <w:bookmarkEnd w:id="113"/>
    <w:p w:rsidR="00EE5444" w:rsidRDefault="00EE5444" w:rsidP="00EE5444">
      <w:pPr>
        <w:pStyle w:val="Heading2"/>
      </w:pPr>
      <w:r w:rsidRPr="00EE5444">
        <w:t xml:space="preserve"> </w:t>
      </w:r>
      <w:bookmarkStart w:id="114" w:name="_Toc357692836"/>
      <w:r>
        <w:t>Preprocessor MACRO</w:t>
      </w:r>
      <w:bookmarkEnd w:id="114"/>
    </w:p>
    <w:p w:rsidR="00EE5444" w:rsidRDefault="00EE5444" w:rsidP="006524C1">
      <w:bookmarkStart w:id="115" w:name="OLE_LINK21"/>
      <w:r>
        <w:t>&lt;Define all the preprocessor Macros needed and conditions when needed&gt;.</w:t>
      </w:r>
    </w:p>
    <w:p w:rsidR="00EE5444" w:rsidRDefault="00EE5444" w:rsidP="00EE5444">
      <w:pPr>
        <w:pStyle w:val="Heading2"/>
      </w:pPr>
      <w:bookmarkStart w:id="116" w:name="_Toc357692837"/>
      <w:bookmarkEnd w:id="115"/>
      <w:r>
        <w:t>Optimization Settings</w:t>
      </w:r>
      <w:bookmarkEnd w:id="116"/>
    </w:p>
    <w:p w:rsidR="00EE5444" w:rsidRDefault="00EE5444" w:rsidP="00EE5444">
      <w:r>
        <w:t>&lt;Define Optimization levels that are needed and conditions when needed&gt;.</w:t>
      </w:r>
    </w:p>
    <w:p w:rsidR="00EE5444" w:rsidRDefault="00EE5444" w:rsidP="00EE5444">
      <w:pPr>
        <w:pStyle w:val="Heading2"/>
        <w:numPr>
          <w:ilvl w:val="0"/>
          <w:numId w:val="0"/>
        </w:numPr>
      </w:pPr>
    </w:p>
    <w:p w:rsidR="004527BC" w:rsidRDefault="004A781C" w:rsidP="006524C1">
      <w:r>
        <w:br w:type="page"/>
      </w:r>
    </w:p>
    <w:p w:rsidR="004A781C" w:rsidRDefault="004A781C" w:rsidP="004527BC">
      <w:pPr>
        <w:pStyle w:val="Heading1"/>
      </w:pPr>
      <w:bookmarkStart w:id="117" w:name="_Toc357692838"/>
      <w:r>
        <w:lastRenderedPageBreak/>
        <w:t>Revision Control Log</w:t>
      </w:r>
      <w:bookmarkEnd w:id="117"/>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86"/>
        <w:gridCol w:w="1059"/>
        <w:gridCol w:w="741"/>
      </w:tblGrid>
      <w:tr w:rsidR="004527BC" w:rsidTr="004527BC">
        <w:tc>
          <w:tcPr>
            <w:tcW w:w="662" w:type="dxa"/>
          </w:tcPr>
          <w:p w:rsidR="004527BC" w:rsidRDefault="004527BC">
            <w:pPr>
              <w:spacing w:before="60"/>
              <w:rPr>
                <w:rFonts w:ascii="Arial" w:hAnsi="Arial" w:cs="Arial"/>
                <w:b/>
                <w:bCs/>
                <w:sz w:val="16"/>
              </w:rPr>
            </w:pPr>
            <w:r>
              <w:rPr>
                <w:rFonts w:ascii="Arial" w:hAnsi="Arial" w:cs="Arial"/>
                <w:b/>
                <w:bCs/>
                <w:sz w:val="16"/>
              </w:rPr>
              <w:t>Rev #</w:t>
            </w:r>
          </w:p>
        </w:tc>
        <w:tc>
          <w:tcPr>
            <w:tcW w:w="6286" w:type="dxa"/>
          </w:tcPr>
          <w:p w:rsidR="004527BC" w:rsidRDefault="004527BC">
            <w:pPr>
              <w:spacing w:before="60"/>
              <w:rPr>
                <w:rFonts w:ascii="Arial" w:hAnsi="Arial" w:cs="Arial"/>
                <w:b/>
                <w:bCs/>
                <w:sz w:val="16"/>
              </w:rPr>
            </w:pPr>
            <w:r>
              <w:rPr>
                <w:rFonts w:ascii="Arial" w:hAnsi="Arial" w:cs="Arial"/>
                <w:b/>
                <w:bCs/>
                <w:sz w:val="16"/>
              </w:rPr>
              <w:t>Change Description</w:t>
            </w:r>
          </w:p>
        </w:tc>
        <w:tc>
          <w:tcPr>
            <w:tcW w:w="1059" w:type="dxa"/>
          </w:tcPr>
          <w:p w:rsidR="004527BC" w:rsidRDefault="004527BC">
            <w:pPr>
              <w:spacing w:before="60"/>
              <w:rPr>
                <w:rFonts w:ascii="Arial" w:hAnsi="Arial" w:cs="Arial"/>
                <w:b/>
                <w:bCs/>
                <w:sz w:val="16"/>
              </w:rPr>
            </w:pPr>
            <w:r>
              <w:rPr>
                <w:rFonts w:ascii="Arial" w:hAnsi="Arial" w:cs="Arial"/>
                <w:b/>
                <w:bCs/>
                <w:sz w:val="16"/>
              </w:rPr>
              <w:t xml:space="preserve">Date </w:t>
            </w:r>
          </w:p>
        </w:tc>
        <w:tc>
          <w:tcPr>
            <w:tcW w:w="741" w:type="dxa"/>
          </w:tcPr>
          <w:p w:rsidR="004527BC" w:rsidRDefault="004527BC" w:rsidP="004527BC">
            <w:pPr>
              <w:spacing w:before="60"/>
              <w:rPr>
                <w:rFonts w:ascii="Arial" w:hAnsi="Arial" w:cs="Arial"/>
                <w:b/>
                <w:bCs/>
                <w:sz w:val="16"/>
              </w:rPr>
            </w:pPr>
            <w:r>
              <w:rPr>
                <w:rFonts w:ascii="Arial" w:hAnsi="Arial" w:cs="Arial"/>
                <w:b/>
                <w:bCs/>
                <w:sz w:val="16"/>
              </w:rPr>
              <w:t>Author</w:t>
            </w:r>
          </w:p>
        </w:tc>
      </w:tr>
      <w:tr w:rsidR="004527BC" w:rsidTr="004527BC">
        <w:tc>
          <w:tcPr>
            <w:tcW w:w="662" w:type="dxa"/>
          </w:tcPr>
          <w:p w:rsidR="004527BC" w:rsidRDefault="004527BC">
            <w:pPr>
              <w:spacing w:before="60"/>
              <w:rPr>
                <w:rFonts w:ascii="Arial" w:hAnsi="Arial" w:cs="Arial"/>
                <w:sz w:val="16"/>
              </w:rPr>
            </w:pPr>
            <w:r>
              <w:rPr>
                <w:rFonts w:ascii="Arial" w:hAnsi="Arial" w:cs="Arial"/>
                <w:sz w:val="16"/>
              </w:rPr>
              <w:t>1</w:t>
            </w:r>
          </w:p>
        </w:tc>
        <w:tc>
          <w:tcPr>
            <w:tcW w:w="6286" w:type="dxa"/>
          </w:tcPr>
          <w:p w:rsidR="004527BC" w:rsidRDefault="004527BC">
            <w:pPr>
              <w:spacing w:before="60"/>
              <w:rPr>
                <w:rFonts w:ascii="Arial" w:hAnsi="Arial" w:cs="Arial"/>
                <w:sz w:val="16"/>
              </w:rPr>
            </w:pPr>
            <w:r>
              <w:rPr>
                <w:rFonts w:ascii="Arial" w:hAnsi="Arial" w:cs="Arial"/>
                <w:sz w:val="16"/>
              </w:rPr>
              <w:t>Initial version</w:t>
            </w:r>
          </w:p>
        </w:tc>
        <w:tc>
          <w:tcPr>
            <w:tcW w:w="1059" w:type="dxa"/>
          </w:tcPr>
          <w:p w:rsidR="004527BC" w:rsidRDefault="00A971A3" w:rsidP="00EE5444">
            <w:pPr>
              <w:spacing w:before="60"/>
              <w:rPr>
                <w:rFonts w:ascii="Arial" w:hAnsi="Arial" w:cs="Arial"/>
                <w:sz w:val="16"/>
              </w:rPr>
            </w:pPr>
            <w:r w:rsidRPr="00A971A3">
              <w:rPr>
                <w:rFonts w:ascii="Arial" w:hAnsi="Arial" w:cs="Arial"/>
                <w:sz w:val="16"/>
              </w:rPr>
              <w:t>30-July-13</w:t>
            </w:r>
          </w:p>
        </w:tc>
        <w:tc>
          <w:tcPr>
            <w:tcW w:w="741" w:type="dxa"/>
          </w:tcPr>
          <w:p w:rsidR="004527BC" w:rsidRDefault="00A971A3">
            <w:pPr>
              <w:spacing w:before="60"/>
              <w:rPr>
                <w:rFonts w:ascii="Arial" w:hAnsi="Arial" w:cs="Arial"/>
                <w:sz w:val="16"/>
              </w:rPr>
            </w:pPr>
            <w:r>
              <w:rPr>
                <w:rFonts w:ascii="Arial" w:hAnsi="Arial" w:cs="Arial"/>
                <w:sz w:val="16"/>
              </w:rPr>
              <w:t>KJS</w:t>
            </w:r>
          </w:p>
        </w:tc>
      </w:tr>
      <w:tr w:rsidR="00A971A3" w:rsidTr="004527BC">
        <w:tc>
          <w:tcPr>
            <w:tcW w:w="662" w:type="dxa"/>
          </w:tcPr>
          <w:p w:rsidR="00A971A3" w:rsidRDefault="00A971A3">
            <w:pPr>
              <w:spacing w:before="60"/>
              <w:rPr>
                <w:rFonts w:ascii="Arial" w:hAnsi="Arial" w:cs="Arial"/>
                <w:sz w:val="16"/>
              </w:rPr>
            </w:pPr>
            <w:r>
              <w:rPr>
                <w:rFonts w:ascii="Arial" w:hAnsi="Arial" w:cs="Arial"/>
                <w:sz w:val="16"/>
              </w:rPr>
              <w:t>2</w:t>
            </w:r>
          </w:p>
        </w:tc>
        <w:tc>
          <w:tcPr>
            <w:tcW w:w="6286" w:type="dxa"/>
          </w:tcPr>
          <w:p w:rsidR="00A971A3" w:rsidRDefault="00A971A3">
            <w:pPr>
              <w:spacing w:before="60"/>
              <w:rPr>
                <w:rFonts w:ascii="Arial" w:hAnsi="Arial" w:cs="Arial"/>
                <w:sz w:val="16"/>
              </w:rPr>
            </w:pPr>
            <w:r>
              <w:rPr>
                <w:rFonts w:ascii="Arial" w:hAnsi="Arial" w:cs="Arial"/>
                <w:sz w:val="16"/>
              </w:rPr>
              <w:t>Updates for better description of configuration  requirements</w:t>
            </w:r>
          </w:p>
        </w:tc>
        <w:tc>
          <w:tcPr>
            <w:tcW w:w="1059" w:type="dxa"/>
          </w:tcPr>
          <w:p w:rsidR="00A971A3" w:rsidRPr="00A971A3" w:rsidRDefault="00A971A3" w:rsidP="00EE5444">
            <w:pPr>
              <w:spacing w:before="60"/>
              <w:rPr>
                <w:rFonts w:ascii="Arial" w:hAnsi="Arial" w:cs="Arial"/>
                <w:sz w:val="16"/>
              </w:rPr>
            </w:pPr>
            <w:r>
              <w:rPr>
                <w:rFonts w:ascii="Arial" w:hAnsi="Arial" w:cs="Arial"/>
                <w:sz w:val="16"/>
              </w:rPr>
              <w:t>29-Aug-13</w:t>
            </w:r>
          </w:p>
        </w:tc>
        <w:tc>
          <w:tcPr>
            <w:tcW w:w="741" w:type="dxa"/>
          </w:tcPr>
          <w:p w:rsidR="00A971A3" w:rsidRDefault="00A971A3">
            <w:pPr>
              <w:spacing w:before="60"/>
              <w:rPr>
                <w:rFonts w:ascii="Arial" w:hAnsi="Arial" w:cs="Arial"/>
                <w:sz w:val="16"/>
              </w:rPr>
            </w:pPr>
            <w:r>
              <w:rPr>
                <w:rFonts w:ascii="Arial" w:hAnsi="Arial" w:cs="Arial"/>
                <w:sz w:val="16"/>
              </w:rPr>
              <w:t>LWW</w:t>
            </w:r>
          </w:p>
        </w:tc>
      </w:tr>
      <w:tr w:rsidR="00E126C6" w:rsidTr="004527BC">
        <w:trPr>
          <w:ins w:id="118" w:author="Smith, Kevin" w:date="2013-10-28T11:59:00Z"/>
        </w:trPr>
        <w:tc>
          <w:tcPr>
            <w:tcW w:w="662" w:type="dxa"/>
          </w:tcPr>
          <w:p w:rsidR="00E126C6" w:rsidRDefault="00E126C6">
            <w:pPr>
              <w:spacing w:before="60"/>
              <w:rPr>
                <w:ins w:id="119" w:author="Smith, Kevin" w:date="2013-10-28T11:59:00Z"/>
                <w:rFonts w:ascii="Arial" w:hAnsi="Arial" w:cs="Arial"/>
                <w:sz w:val="16"/>
              </w:rPr>
            </w:pPr>
            <w:ins w:id="120" w:author="Smith, Kevin" w:date="2013-10-28T11:59:00Z">
              <w:r>
                <w:rPr>
                  <w:rFonts w:ascii="Arial" w:hAnsi="Arial" w:cs="Arial"/>
                  <w:sz w:val="16"/>
                </w:rPr>
                <w:t>3</w:t>
              </w:r>
            </w:ins>
          </w:p>
        </w:tc>
        <w:tc>
          <w:tcPr>
            <w:tcW w:w="6286" w:type="dxa"/>
          </w:tcPr>
          <w:p w:rsidR="00E126C6" w:rsidRDefault="00E126C6">
            <w:pPr>
              <w:spacing w:before="60"/>
              <w:rPr>
                <w:ins w:id="121" w:author="Smith, Kevin" w:date="2013-10-28T11:59:00Z"/>
                <w:rFonts w:ascii="Arial" w:hAnsi="Arial" w:cs="Arial"/>
                <w:sz w:val="16"/>
              </w:rPr>
            </w:pPr>
            <w:ins w:id="122" w:author="Smith, Kevin" w:date="2013-10-28T11:59:00Z">
              <w:r>
                <w:rPr>
                  <w:rFonts w:ascii="Arial" w:hAnsi="Arial" w:cs="Arial"/>
                  <w:sz w:val="16"/>
                </w:rPr>
                <w:t>Added updates for new configuration constants generated with tune on the fly.</w:t>
              </w:r>
            </w:ins>
          </w:p>
        </w:tc>
        <w:tc>
          <w:tcPr>
            <w:tcW w:w="1059" w:type="dxa"/>
          </w:tcPr>
          <w:p w:rsidR="00E126C6" w:rsidRDefault="00E126C6" w:rsidP="00EE5444">
            <w:pPr>
              <w:spacing w:before="60"/>
              <w:rPr>
                <w:ins w:id="123" w:author="Smith, Kevin" w:date="2013-10-28T11:59:00Z"/>
                <w:rFonts w:ascii="Arial" w:hAnsi="Arial" w:cs="Arial"/>
                <w:sz w:val="16"/>
              </w:rPr>
            </w:pPr>
            <w:ins w:id="124" w:author="Smith, Kevin" w:date="2013-10-28T11:59:00Z">
              <w:r>
                <w:rPr>
                  <w:rFonts w:ascii="Arial" w:hAnsi="Arial" w:cs="Arial"/>
                  <w:sz w:val="16"/>
                </w:rPr>
                <w:t>10-Oct-13</w:t>
              </w:r>
            </w:ins>
          </w:p>
        </w:tc>
        <w:tc>
          <w:tcPr>
            <w:tcW w:w="741" w:type="dxa"/>
          </w:tcPr>
          <w:p w:rsidR="00E126C6" w:rsidRDefault="00E126C6">
            <w:pPr>
              <w:spacing w:before="60"/>
              <w:rPr>
                <w:ins w:id="125" w:author="Smith, Kevin" w:date="2013-10-28T11:59:00Z"/>
                <w:rFonts w:ascii="Arial" w:hAnsi="Arial" w:cs="Arial"/>
                <w:sz w:val="16"/>
              </w:rPr>
            </w:pPr>
            <w:ins w:id="126" w:author="Smith, Kevin" w:date="2013-10-28T11:59:00Z">
              <w:r>
                <w:rPr>
                  <w:rFonts w:ascii="Arial" w:hAnsi="Arial" w:cs="Arial"/>
                  <w:sz w:val="16"/>
                </w:rPr>
                <w:t>KJS</w:t>
              </w:r>
              <w:bookmarkStart w:id="127" w:name="_GoBack"/>
              <w:bookmarkEnd w:id="127"/>
            </w:ins>
          </w:p>
        </w:tc>
      </w:tr>
    </w:tbl>
    <w:p w:rsidR="00107819" w:rsidRDefault="00107819"/>
    <w:p w:rsidR="009E65F9" w:rsidRDefault="009E65F9"/>
    <w:p w:rsidR="009E65F9" w:rsidRDefault="009E65F9"/>
    <w:sectPr w:rsidR="009E65F9" w:rsidSect="00937013">
      <w:headerReference w:type="default"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A24" w:rsidRDefault="00160A24">
      <w:r>
        <w:separator/>
      </w:r>
    </w:p>
  </w:endnote>
  <w:endnote w:type="continuationSeparator" w:id="0">
    <w:p w:rsidR="00160A24" w:rsidRDefault="00160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FA" w:rsidRDefault="00DE03FA">
    <w:pPr>
      <w:pStyle w:val="Footer"/>
    </w:pPr>
    <w:r>
      <w:rPr>
        <w:snapToGrid w:val="0"/>
      </w:rPr>
      <w:tab/>
    </w:r>
    <w:fldSimple w:instr=" DOCPROPERTY &quot;Company&quot;  \* MERGEFORMAT ">
      <w:r w:rsidRPr="006768B8">
        <w:rPr>
          <w:rFonts w:ascii="Times" w:hAnsi="Times"/>
          <w:caps/>
          <w:snapToGrid w:val="0"/>
        </w:rPr>
        <w:t>Nexteer</w:t>
      </w:r>
    </w:fldSimple>
    <w:r>
      <w:rPr>
        <w:snapToGrid w:val="0"/>
      </w:rPr>
      <w:t xml:space="preserve"> CONFIDENTIAL</w:t>
    </w:r>
    <w:r>
      <w:rPr>
        <w:snapToGrid w:val="0"/>
      </w:rPr>
      <w:tab/>
    </w:r>
    <w:r>
      <w:rPr>
        <w:snapToGrid w:val="0"/>
        <w:sz w:val="16"/>
      </w:rPr>
      <w:t xml:space="preserve"> SWC Integration </w:t>
    </w:r>
    <w:r w:rsidRPr="001A574F">
      <w:rPr>
        <w:snapToGrid w:val="0"/>
        <w:sz w:val="16"/>
      </w:rPr>
      <w:t>T</w:t>
    </w:r>
    <w:r>
      <w:rPr>
        <w:snapToGrid w:val="0"/>
        <w:sz w:val="16"/>
      </w:rPr>
      <w:t>emplate EA3, Rev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A24" w:rsidRDefault="00160A24">
      <w:r>
        <w:separator/>
      </w:r>
    </w:p>
  </w:footnote>
  <w:footnote w:type="continuationSeparator" w:id="0">
    <w:p w:rsidR="00160A24" w:rsidRDefault="00160A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FA" w:rsidRDefault="00DE03FA" w:rsidP="00D65A4D">
    <w:pPr>
      <w:pStyle w:val="Header"/>
      <w:pBdr>
        <w:bottom w:val="single" w:sz="4" w:space="1" w:color="auto"/>
      </w:pBdr>
      <w:tabs>
        <w:tab w:val="left" w:pos="1823"/>
      </w:tabs>
      <w:rPr>
        <w:b/>
      </w:rPr>
    </w:pPr>
    <w:r>
      <w:rPr>
        <w:b/>
      </w:rPr>
      <w:tab/>
    </w:r>
    <w:r>
      <w:rPr>
        <w:b/>
      </w:rPr>
      <w:tab/>
      <w:t>SWC INTEGRATION MANUAL</w:t>
    </w:r>
  </w:p>
  <w:tbl>
    <w:tblPr>
      <w:tblW w:w="8910" w:type="dxa"/>
      <w:tblInd w:w="18" w:type="dxa"/>
      <w:tblLayout w:type="fixed"/>
      <w:tblLook w:val="0000" w:firstRow="0" w:lastRow="0" w:firstColumn="0" w:lastColumn="0" w:noHBand="0" w:noVBand="0"/>
    </w:tblPr>
    <w:tblGrid>
      <w:gridCol w:w="990"/>
      <w:gridCol w:w="1530"/>
      <w:gridCol w:w="1260"/>
      <w:gridCol w:w="2610"/>
      <w:gridCol w:w="1260"/>
      <w:gridCol w:w="1260"/>
    </w:tblGrid>
    <w:tr w:rsidR="00DE03FA" w:rsidTr="00BB1906">
      <w:trPr>
        <w:cantSplit/>
      </w:trPr>
      <w:tc>
        <w:tcPr>
          <w:tcW w:w="990" w:type="dxa"/>
        </w:tcPr>
        <w:p w:rsidR="00DE03FA" w:rsidRDefault="00DE03FA">
          <w:pPr>
            <w:pStyle w:val="Header"/>
          </w:pPr>
          <w:r>
            <w:t>Title:</w:t>
          </w:r>
        </w:p>
      </w:tc>
      <w:tc>
        <w:tcPr>
          <w:tcW w:w="5400" w:type="dxa"/>
          <w:gridSpan w:val="3"/>
          <w:vMerge w:val="restart"/>
        </w:tcPr>
        <w:p w:rsidR="00DE03FA" w:rsidRDefault="00BB1906">
          <w:pPr>
            <w:pStyle w:val="Header"/>
          </w:pPr>
          <w:proofErr w:type="spellStart"/>
          <w:r>
            <w:t>ApXcp</w:t>
          </w:r>
          <w:proofErr w:type="spellEnd"/>
        </w:p>
        <w:p w:rsidR="00DE03FA" w:rsidRDefault="00C53FEB" w:rsidP="001A574F">
          <w:pPr>
            <w:pStyle w:val="Header"/>
            <w:tabs>
              <w:tab w:val="clear" w:pos="4320"/>
              <w:tab w:val="clear" w:pos="8640"/>
              <w:tab w:val="center" w:pos="2592"/>
            </w:tabs>
          </w:pPr>
          <w:fldSimple w:instr=" DOCPROPERTY &quot;Product Line&quot;  \* MERGEFORMAT ">
            <w:r w:rsidR="00DE03FA">
              <w:t>Gen II+ EPS EA3</w:t>
            </w:r>
          </w:fldSimple>
          <w:r w:rsidR="00DE03FA">
            <w:tab/>
          </w:r>
        </w:p>
      </w:tc>
      <w:tc>
        <w:tcPr>
          <w:tcW w:w="1260" w:type="dxa"/>
        </w:tcPr>
        <w:p w:rsidR="00DE03FA" w:rsidRDefault="00DE03FA" w:rsidP="00BB1906">
          <w:pPr>
            <w:pStyle w:val="Header"/>
          </w:pPr>
          <w:r>
            <w:t>Revision:</w:t>
          </w:r>
          <w:r w:rsidR="00BB1906">
            <w:t xml:space="preserve"> </w:t>
          </w:r>
        </w:p>
      </w:tc>
      <w:tc>
        <w:tcPr>
          <w:tcW w:w="1260" w:type="dxa"/>
        </w:tcPr>
        <w:p w:rsidR="00DE03FA" w:rsidRDefault="00D573B4">
          <w:pPr>
            <w:pStyle w:val="Header"/>
          </w:pPr>
          <w:ins w:id="128" w:author="Smith, Kevin" w:date="2013-10-25T21:19:00Z">
            <w:r>
              <w:t>3</w:t>
            </w:r>
          </w:ins>
        </w:p>
      </w:tc>
    </w:tr>
    <w:tr w:rsidR="00DE03FA" w:rsidTr="00BB1906">
      <w:trPr>
        <w:cantSplit/>
      </w:trPr>
      <w:tc>
        <w:tcPr>
          <w:tcW w:w="990" w:type="dxa"/>
        </w:tcPr>
        <w:p w:rsidR="00DE03FA" w:rsidRDefault="00DE03FA">
          <w:pPr>
            <w:pStyle w:val="Header"/>
          </w:pPr>
          <w:r>
            <w:t xml:space="preserve">Product:     </w:t>
          </w:r>
        </w:p>
      </w:tc>
      <w:tc>
        <w:tcPr>
          <w:tcW w:w="5400" w:type="dxa"/>
          <w:gridSpan w:val="3"/>
          <w:vMerge/>
        </w:tcPr>
        <w:p w:rsidR="00DE03FA" w:rsidRDefault="00DE03FA">
          <w:pPr>
            <w:pStyle w:val="Header"/>
            <w:jc w:val="center"/>
          </w:pPr>
        </w:p>
      </w:tc>
      <w:tc>
        <w:tcPr>
          <w:tcW w:w="1260" w:type="dxa"/>
        </w:tcPr>
        <w:p w:rsidR="00DE03FA" w:rsidRDefault="00DE03FA">
          <w:pPr>
            <w:pStyle w:val="Header"/>
          </w:pPr>
          <w:r>
            <w:t>Rev. Date:</w:t>
          </w:r>
        </w:p>
      </w:tc>
      <w:tc>
        <w:tcPr>
          <w:tcW w:w="1260" w:type="dxa"/>
        </w:tcPr>
        <w:p w:rsidR="00DE03FA" w:rsidRDefault="00D573B4" w:rsidP="00D573B4">
          <w:pPr>
            <w:pStyle w:val="Header"/>
          </w:pPr>
          <w:ins w:id="129" w:author="Smith, Kevin" w:date="2013-10-25T21:19:00Z">
            <w:r>
              <w:t>10</w:t>
            </w:r>
          </w:ins>
          <w:r w:rsidR="00BB1906">
            <w:t>/</w:t>
          </w:r>
          <w:ins w:id="130" w:author="Smith, Kevin" w:date="2013-10-25T21:19:00Z">
            <w:r>
              <w:t>25</w:t>
            </w:r>
          </w:ins>
          <w:r w:rsidR="00BB1906">
            <w:t>/13</w:t>
          </w:r>
        </w:p>
      </w:tc>
    </w:tr>
    <w:tr w:rsidR="00DE03FA" w:rsidTr="00BB1906">
      <w:trPr>
        <w:cantSplit/>
      </w:trPr>
      <w:tc>
        <w:tcPr>
          <w:tcW w:w="990" w:type="dxa"/>
        </w:tcPr>
        <w:p w:rsidR="00DE03FA" w:rsidRDefault="00DE03FA">
          <w:pPr>
            <w:pStyle w:val="Header"/>
          </w:pPr>
          <w:r>
            <w:t>Group:</w:t>
          </w:r>
        </w:p>
      </w:tc>
      <w:tc>
        <w:tcPr>
          <w:tcW w:w="1530" w:type="dxa"/>
        </w:tcPr>
        <w:p w:rsidR="00DE03FA" w:rsidRDefault="00DE03FA">
          <w:pPr>
            <w:pStyle w:val="Header"/>
          </w:pPr>
          <w:r>
            <w:t>ESG</w:t>
          </w:r>
        </w:p>
      </w:tc>
      <w:tc>
        <w:tcPr>
          <w:tcW w:w="1260" w:type="dxa"/>
        </w:tcPr>
        <w:p w:rsidR="00DE03FA" w:rsidRDefault="00DE03FA">
          <w:pPr>
            <w:pStyle w:val="Header"/>
          </w:pPr>
          <w:r>
            <w:t>Originator:</w:t>
          </w:r>
        </w:p>
      </w:tc>
      <w:tc>
        <w:tcPr>
          <w:tcW w:w="2610" w:type="dxa"/>
        </w:tcPr>
        <w:p w:rsidR="00DE03FA" w:rsidRDefault="00BB1906">
          <w:pPr>
            <w:pStyle w:val="Header"/>
          </w:pPr>
          <w:r>
            <w:t>Kevin Smith</w:t>
          </w:r>
        </w:p>
      </w:tc>
      <w:tc>
        <w:tcPr>
          <w:tcW w:w="1260" w:type="dxa"/>
        </w:tcPr>
        <w:p w:rsidR="00DE03FA" w:rsidRDefault="00DE03FA">
          <w:pPr>
            <w:pStyle w:val="Header"/>
          </w:pPr>
          <w:r>
            <w:t>Page:</w:t>
          </w:r>
        </w:p>
      </w:tc>
      <w:tc>
        <w:tcPr>
          <w:tcW w:w="1260" w:type="dxa"/>
        </w:tcPr>
        <w:p w:rsidR="00DE03FA" w:rsidRDefault="00B10002">
          <w:pPr>
            <w:pStyle w:val="Header"/>
          </w:pPr>
          <w:r>
            <w:rPr>
              <w:rStyle w:val="PageNumber"/>
            </w:rPr>
            <w:fldChar w:fldCharType="begin"/>
          </w:r>
          <w:r w:rsidR="00DE03FA">
            <w:rPr>
              <w:rStyle w:val="PageNumber"/>
            </w:rPr>
            <w:instrText xml:space="preserve"> PAGE </w:instrText>
          </w:r>
          <w:r>
            <w:rPr>
              <w:rStyle w:val="PageNumber"/>
            </w:rPr>
            <w:fldChar w:fldCharType="separate"/>
          </w:r>
          <w:r w:rsidR="00E126C6">
            <w:rPr>
              <w:rStyle w:val="PageNumber"/>
              <w:noProof/>
            </w:rPr>
            <w:t>10</w:t>
          </w:r>
          <w:r>
            <w:rPr>
              <w:rStyle w:val="PageNumber"/>
            </w:rPr>
            <w:fldChar w:fldCharType="end"/>
          </w:r>
          <w:r w:rsidR="00DE03FA">
            <w:rPr>
              <w:rStyle w:val="PageNumber"/>
            </w:rPr>
            <w:t xml:space="preserve"> of </w:t>
          </w:r>
          <w:r>
            <w:rPr>
              <w:rStyle w:val="PageNumber"/>
            </w:rPr>
            <w:fldChar w:fldCharType="begin"/>
          </w:r>
          <w:r w:rsidR="00DE03FA">
            <w:rPr>
              <w:rStyle w:val="PageNumber"/>
            </w:rPr>
            <w:instrText xml:space="preserve"> NUMPAGES </w:instrText>
          </w:r>
          <w:r>
            <w:rPr>
              <w:rStyle w:val="PageNumber"/>
            </w:rPr>
            <w:fldChar w:fldCharType="separate"/>
          </w:r>
          <w:r w:rsidR="00E126C6">
            <w:rPr>
              <w:rStyle w:val="PageNumber"/>
              <w:noProof/>
            </w:rPr>
            <w:t>10</w:t>
          </w:r>
          <w:r>
            <w:rPr>
              <w:rStyle w:val="PageNumber"/>
            </w:rPr>
            <w:fldChar w:fldCharType="end"/>
          </w:r>
        </w:p>
      </w:tc>
    </w:tr>
  </w:tbl>
  <w:p w:rsidR="00DE03FA" w:rsidRDefault="00DE03F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0FC373E"/>
    <w:multiLevelType w:val="hybridMultilevel"/>
    <w:tmpl w:val="E32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925715"/>
    <w:multiLevelType w:val="hybridMultilevel"/>
    <w:tmpl w:val="1F78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04561"/>
    <w:multiLevelType w:val="hybridMultilevel"/>
    <w:tmpl w:val="966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473EFF"/>
    <w:multiLevelType w:val="hybridMultilevel"/>
    <w:tmpl w:val="823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E0FC3"/>
    <w:multiLevelType w:val="hybridMultilevel"/>
    <w:tmpl w:val="DDB6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A0106C"/>
    <w:multiLevelType w:val="hybridMultilevel"/>
    <w:tmpl w:val="C2CA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13">
    <w:nsid w:val="4ABA06E3"/>
    <w:multiLevelType w:val="hybridMultilevel"/>
    <w:tmpl w:val="DC1A549E"/>
    <w:lvl w:ilvl="0" w:tplc="0409000F">
      <w:start w:val="1"/>
      <w:numFmt w:val="decimal"/>
      <w:lvlText w:val="%1."/>
      <w:lvlJc w:val="left"/>
      <w:pPr>
        <w:ind w:left="752" w:hanging="360"/>
      </w:p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4">
    <w:nsid w:val="4AD814CE"/>
    <w:multiLevelType w:val="hybridMultilevel"/>
    <w:tmpl w:val="186A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A46D86"/>
    <w:multiLevelType w:val="hybridMultilevel"/>
    <w:tmpl w:val="EBB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7B394E"/>
    <w:multiLevelType w:val="hybridMultilevel"/>
    <w:tmpl w:val="5212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484EFE"/>
    <w:multiLevelType w:val="hybridMultilevel"/>
    <w:tmpl w:val="3DA6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304DB6"/>
    <w:multiLevelType w:val="hybridMultilevel"/>
    <w:tmpl w:val="45121902"/>
    <w:lvl w:ilvl="0" w:tplc="C6507A1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22">
    <w:nsid w:val="78F777E5"/>
    <w:multiLevelType w:val="hybridMultilevel"/>
    <w:tmpl w:val="A28A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975107"/>
    <w:multiLevelType w:val="multilevel"/>
    <w:tmpl w:val="8654D8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3"/>
  </w:num>
  <w:num w:numId="2">
    <w:abstractNumId w:val="21"/>
  </w:num>
  <w:num w:numId="3">
    <w:abstractNumId w:val="12"/>
  </w:num>
  <w:num w:numId="4">
    <w:abstractNumId w:val="0"/>
  </w:num>
  <w:num w:numId="5">
    <w:abstractNumId w:val="10"/>
  </w:num>
  <w:num w:numId="6">
    <w:abstractNumId w:val="3"/>
  </w:num>
  <w:num w:numId="7">
    <w:abstractNumId w:val="6"/>
  </w:num>
  <w:num w:numId="8">
    <w:abstractNumId w:val="7"/>
  </w:num>
  <w:num w:numId="9">
    <w:abstractNumId w:val="18"/>
  </w:num>
  <w:num w:numId="10">
    <w:abstractNumId w:val="15"/>
  </w:num>
  <w:num w:numId="11">
    <w:abstractNumId w:val="2"/>
  </w:num>
  <w:num w:numId="12">
    <w:abstractNumId w:val="13"/>
  </w:num>
  <w:num w:numId="13">
    <w:abstractNumId w:val="1"/>
  </w:num>
  <w:num w:numId="14">
    <w:abstractNumId w:val="16"/>
  </w:num>
  <w:num w:numId="15">
    <w:abstractNumId w:val="9"/>
  </w:num>
  <w:num w:numId="16">
    <w:abstractNumId w:val="11"/>
  </w:num>
  <w:num w:numId="17">
    <w:abstractNumId w:val="8"/>
  </w:num>
  <w:num w:numId="18">
    <w:abstractNumId w:val="14"/>
  </w:num>
  <w:num w:numId="19">
    <w:abstractNumId w:val="17"/>
  </w:num>
  <w:num w:numId="20">
    <w:abstractNumId w:val="4"/>
  </w:num>
  <w:num w:numId="21">
    <w:abstractNumId w:val="5"/>
  </w:num>
  <w:num w:numId="22">
    <w:abstractNumId w:val="22"/>
  </w:num>
  <w:num w:numId="23">
    <w:abstractNumId w:val="19"/>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6B39"/>
    <w:rsid w:val="00002748"/>
    <w:rsid w:val="00011D95"/>
    <w:rsid w:val="00016211"/>
    <w:rsid w:val="00032056"/>
    <w:rsid w:val="00035442"/>
    <w:rsid w:val="00036AF7"/>
    <w:rsid w:val="00050365"/>
    <w:rsid w:val="00072C76"/>
    <w:rsid w:val="000A78A4"/>
    <w:rsid w:val="000B6E26"/>
    <w:rsid w:val="000B7B76"/>
    <w:rsid w:val="000C2C6D"/>
    <w:rsid w:val="000C5CD0"/>
    <w:rsid w:val="000D28B1"/>
    <w:rsid w:val="000E1C0D"/>
    <w:rsid w:val="00101096"/>
    <w:rsid w:val="00107819"/>
    <w:rsid w:val="00154889"/>
    <w:rsid w:val="00160A24"/>
    <w:rsid w:val="00162F98"/>
    <w:rsid w:val="001719F7"/>
    <w:rsid w:val="00173656"/>
    <w:rsid w:val="00192534"/>
    <w:rsid w:val="001A0806"/>
    <w:rsid w:val="001A2509"/>
    <w:rsid w:val="001A574F"/>
    <w:rsid w:val="001B60DF"/>
    <w:rsid w:val="001C67A3"/>
    <w:rsid w:val="001D6A7F"/>
    <w:rsid w:val="001E28D1"/>
    <w:rsid w:val="001E475E"/>
    <w:rsid w:val="001F09B2"/>
    <w:rsid w:val="001F4E5E"/>
    <w:rsid w:val="001F7009"/>
    <w:rsid w:val="00200C82"/>
    <w:rsid w:val="0020722A"/>
    <w:rsid w:val="00251AC0"/>
    <w:rsid w:val="00260F90"/>
    <w:rsid w:val="00264E9B"/>
    <w:rsid w:val="002651B5"/>
    <w:rsid w:val="00274532"/>
    <w:rsid w:val="00275B51"/>
    <w:rsid w:val="00282852"/>
    <w:rsid w:val="00285CB3"/>
    <w:rsid w:val="00295CD1"/>
    <w:rsid w:val="00297784"/>
    <w:rsid w:val="002B792F"/>
    <w:rsid w:val="002B7B9F"/>
    <w:rsid w:val="002C03D8"/>
    <w:rsid w:val="002D218E"/>
    <w:rsid w:val="002E1C08"/>
    <w:rsid w:val="00315335"/>
    <w:rsid w:val="0034046E"/>
    <w:rsid w:val="00347B0F"/>
    <w:rsid w:val="00353877"/>
    <w:rsid w:val="0036693A"/>
    <w:rsid w:val="0037668F"/>
    <w:rsid w:val="003C4D3F"/>
    <w:rsid w:val="003D7910"/>
    <w:rsid w:val="003F5475"/>
    <w:rsid w:val="00416335"/>
    <w:rsid w:val="004527BC"/>
    <w:rsid w:val="00477FF8"/>
    <w:rsid w:val="004825AF"/>
    <w:rsid w:val="004A0594"/>
    <w:rsid w:val="004A30FB"/>
    <w:rsid w:val="004A781C"/>
    <w:rsid w:val="004C610B"/>
    <w:rsid w:val="004F5328"/>
    <w:rsid w:val="00510DCD"/>
    <w:rsid w:val="00515922"/>
    <w:rsid w:val="00546E14"/>
    <w:rsid w:val="00553AD1"/>
    <w:rsid w:val="00556D14"/>
    <w:rsid w:val="00560FA0"/>
    <w:rsid w:val="00567517"/>
    <w:rsid w:val="00590D11"/>
    <w:rsid w:val="0059107C"/>
    <w:rsid w:val="005B1C26"/>
    <w:rsid w:val="005C1100"/>
    <w:rsid w:val="005C2A99"/>
    <w:rsid w:val="005C2C1C"/>
    <w:rsid w:val="005C7476"/>
    <w:rsid w:val="005D4D7D"/>
    <w:rsid w:val="005D5FE4"/>
    <w:rsid w:val="00600F43"/>
    <w:rsid w:val="0060597A"/>
    <w:rsid w:val="00606119"/>
    <w:rsid w:val="00616853"/>
    <w:rsid w:val="00626A38"/>
    <w:rsid w:val="00641974"/>
    <w:rsid w:val="00651481"/>
    <w:rsid w:val="006524C1"/>
    <w:rsid w:val="006549E5"/>
    <w:rsid w:val="00674ADF"/>
    <w:rsid w:val="006768B8"/>
    <w:rsid w:val="00683DCF"/>
    <w:rsid w:val="00684315"/>
    <w:rsid w:val="00690A92"/>
    <w:rsid w:val="006B576A"/>
    <w:rsid w:val="006C4A52"/>
    <w:rsid w:val="006D151B"/>
    <w:rsid w:val="006D33CC"/>
    <w:rsid w:val="006D358E"/>
    <w:rsid w:val="006D676A"/>
    <w:rsid w:val="006E3AE5"/>
    <w:rsid w:val="006E428F"/>
    <w:rsid w:val="006F01A3"/>
    <w:rsid w:val="00701150"/>
    <w:rsid w:val="00706174"/>
    <w:rsid w:val="00707AA7"/>
    <w:rsid w:val="00714874"/>
    <w:rsid w:val="007151C5"/>
    <w:rsid w:val="00731BE2"/>
    <w:rsid w:val="00732C30"/>
    <w:rsid w:val="00757049"/>
    <w:rsid w:val="0076047D"/>
    <w:rsid w:val="00783C14"/>
    <w:rsid w:val="007A37A6"/>
    <w:rsid w:val="007A69AC"/>
    <w:rsid w:val="007B76C3"/>
    <w:rsid w:val="007C4C59"/>
    <w:rsid w:val="007D72DE"/>
    <w:rsid w:val="007F0489"/>
    <w:rsid w:val="008050CA"/>
    <w:rsid w:val="0081314C"/>
    <w:rsid w:val="008242F0"/>
    <w:rsid w:val="00836AC1"/>
    <w:rsid w:val="00841B2A"/>
    <w:rsid w:val="00841E0E"/>
    <w:rsid w:val="008510F0"/>
    <w:rsid w:val="00851333"/>
    <w:rsid w:val="008535B2"/>
    <w:rsid w:val="00853710"/>
    <w:rsid w:val="008609CE"/>
    <w:rsid w:val="00883552"/>
    <w:rsid w:val="008A4ECB"/>
    <w:rsid w:val="008A7889"/>
    <w:rsid w:val="008B2656"/>
    <w:rsid w:val="008B3E94"/>
    <w:rsid w:val="008C5D9C"/>
    <w:rsid w:val="008C65EB"/>
    <w:rsid w:val="008C6C35"/>
    <w:rsid w:val="008D2035"/>
    <w:rsid w:val="008E2475"/>
    <w:rsid w:val="008F38FB"/>
    <w:rsid w:val="008F6DBB"/>
    <w:rsid w:val="00900B9A"/>
    <w:rsid w:val="00916B39"/>
    <w:rsid w:val="0092194D"/>
    <w:rsid w:val="00932C7E"/>
    <w:rsid w:val="00937013"/>
    <w:rsid w:val="00941CFE"/>
    <w:rsid w:val="00942F40"/>
    <w:rsid w:val="00955F6A"/>
    <w:rsid w:val="00957470"/>
    <w:rsid w:val="00987833"/>
    <w:rsid w:val="009A597D"/>
    <w:rsid w:val="009B20B2"/>
    <w:rsid w:val="009B506E"/>
    <w:rsid w:val="009C1FC9"/>
    <w:rsid w:val="009E65F9"/>
    <w:rsid w:val="00A03FE3"/>
    <w:rsid w:val="00A126B2"/>
    <w:rsid w:val="00A17EB8"/>
    <w:rsid w:val="00A250FF"/>
    <w:rsid w:val="00A268FB"/>
    <w:rsid w:val="00A40CFD"/>
    <w:rsid w:val="00A57653"/>
    <w:rsid w:val="00A672EE"/>
    <w:rsid w:val="00A67644"/>
    <w:rsid w:val="00A700CF"/>
    <w:rsid w:val="00A82D30"/>
    <w:rsid w:val="00A86E8E"/>
    <w:rsid w:val="00A90D3D"/>
    <w:rsid w:val="00A971A3"/>
    <w:rsid w:val="00AB3494"/>
    <w:rsid w:val="00AD699E"/>
    <w:rsid w:val="00AD731B"/>
    <w:rsid w:val="00AE0623"/>
    <w:rsid w:val="00AE2210"/>
    <w:rsid w:val="00AE4F56"/>
    <w:rsid w:val="00AF0E90"/>
    <w:rsid w:val="00AF3F7D"/>
    <w:rsid w:val="00B063AB"/>
    <w:rsid w:val="00B10002"/>
    <w:rsid w:val="00B21FBF"/>
    <w:rsid w:val="00B27D95"/>
    <w:rsid w:val="00B3002E"/>
    <w:rsid w:val="00B54697"/>
    <w:rsid w:val="00B5594D"/>
    <w:rsid w:val="00B57FE6"/>
    <w:rsid w:val="00B611C5"/>
    <w:rsid w:val="00B70668"/>
    <w:rsid w:val="00B725C1"/>
    <w:rsid w:val="00B82469"/>
    <w:rsid w:val="00B86D6A"/>
    <w:rsid w:val="00BB1906"/>
    <w:rsid w:val="00BC47D2"/>
    <w:rsid w:val="00BC5DE5"/>
    <w:rsid w:val="00BD008B"/>
    <w:rsid w:val="00BD15D2"/>
    <w:rsid w:val="00BD3DFF"/>
    <w:rsid w:val="00BE0AEC"/>
    <w:rsid w:val="00BE75C6"/>
    <w:rsid w:val="00BF364D"/>
    <w:rsid w:val="00C219AA"/>
    <w:rsid w:val="00C31D71"/>
    <w:rsid w:val="00C321D4"/>
    <w:rsid w:val="00C35BD3"/>
    <w:rsid w:val="00C36EC8"/>
    <w:rsid w:val="00C40540"/>
    <w:rsid w:val="00C512F1"/>
    <w:rsid w:val="00C5239A"/>
    <w:rsid w:val="00C53FEB"/>
    <w:rsid w:val="00C602CC"/>
    <w:rsid w:val="00C72FFA"/>
    <w:rsid w:val="00C75D62"/>
    <w:rsid w:val="00C85C84"/>
    <w:rsid w:val="00C918D1"/>
    <w:rsid w:val="00CA3406"/>
    <w:rsid w:val="00CC05FD"/>
    <w:rsid w:val="00CE642A"/>
    <w:rsid w:val="00D032B3"/>
    <w:rsid w:val="00D174F8"/>
    <w:rsid w:val="00D2378A"/>
    <w:rsid w:val="00D573B4"/>
    <w:rsid w:val="00D65A4D"/>
    <w:rsid w:val="00D70AF3"/>
    <w:rsid w:val="00D73EE5"/>
    <w:rsid w:val="00D76462"/>
    <w:rsid w:val="00D86173"/>
    <w:rsid w:val="00D94BDD"/>
    <w:rsid w:val="00D9560D"/>
    <w:rsid w:val="00DC10CD"/>
    <w:rsid w:val="00DC7E08"/>
    <w:rsid w:val="00DD6CAA"/>
    <w:rsid w:val="00DE03FA"/>
    <w:rsid w:val="00DE4889"/>
    <w:rsid w:val="00E126C6"/>
    <w:rsid w:val="00E17CA7"/>
    <w:rsid w:val="00E35057"/>
    <w:rsid w:val="00E509F1"/>
    <w:rsid w:val="00E5472B"/>
    <w:rsid w:val="00E5482D"/>
    <w:rsid w:val="00E5514D"/>
    <w:rsid w:val="00E57C42"/>
    <w:rsid w:val="00E65911"/>
    <w:rsid w:val="00E706BE"/>
    <w:rsid w:val="00E76D9B"/>
    <w:rsid w:val="00E91ADF"/>
    <w:rsid w:val="00EA783D"/>
    <w:rsid w:val="00ED15E6"/>
    <w:rsid w:val="00EE5444"/>
    <w:rsid w:val="00F122CF"/>
    <w:rsid w:val="00F15676"/>
    <w:rsid w:val="00F50821"/>
    <w:rsid w:val="00F5400F"/>
    <w:rsid w:val="00F638B9"/>
    <w:rsid w:val="00F648ED"/>
    <w:rsid w:val="00F64CF7"/>
    <w:rsid w:val="00F80F31"/>
    <w:rsid w:val="00F82E8E"/>
    <w:rsid w:val="00F957FA"/>
    <w:rsid w:val="00FB2942"/>
    <w:rsid w:val="00FB432D"/>
    <w:rsid w:val="00FC0988"/>
    <w:rsid w:val="00FF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44"/>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FBD58-F5EF-4193-BC18-20B169510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19</TotalTime>
  <Pages>10</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11113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keywords/>
  <dc:description/>
  <cp:lastModifiedBy>Smith, Kevin</cp:lastModifiedBy>
  <cp:revision>6</cp:revision>
  <cp:lastPrinted>2011-03-21T13:34:00Z</cp:lastPrinted>
  <dcterms:created xsi:type="dcterms:W3CDTF">2013-08-29T13:40:00Z</dcterms:created>
  <dcterms:modified xsi:type="dcterms:W3CDTF">2013-10-28T15:59:00Z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ePWM</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ePWM</vt:lpwstr>
  </property>
  <property fmtid="{D5CDD505-2E9C-101B-9397-08002B2CF9AE}" pid="6" name="Product Line">
    <vt:lpwstr>Gen II+ EPS EA3</vt:lpwstr>
  </property>
</Properties>
</file>