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4A781C">
        <w:t xml:space="preserve"> </w:t>
      </w:r>
      <w:r w:rsidR="00525A01">
        <w:t xml:space="preserve">Thermal Duty </w:t>
      </w:r>
      <w:r w:rsidR="00125899">
        <w:t>C</w:t>
      </w:r>
      <w:r w:rsidR="00525A01">
        <w:t>ycle</w:t>
      </w:r>
    </w:p>
    <w:p w:rsidR="004A781C" w:rsidRDefault="00B70668" w:rsidP="00B70668">
      <w:pPr>
        <w:pStyle w:val="Subtitle"/>
      </w:pPr>
      <w:r>
        <w:t>Table of Contents</w:t>
      </w:r>
      <w:r w:rsidR="00511531">
        <w:fldChar w:fldCharType="begin"/>
      </w:r>
      <w:r w:rsidR="004A781C">
        <w:instrText xml:space="preserve"> DOCVARIABLE "MDDRevNum" \* MERGEFORMAT </w:instrText>
      </w:r>
      <w:r w:rsidR="00511531">
        <w:fldChar w:fldCharType="end"/>
      </w:r>
      <w:r w:rsidR="00511531">
        <w:fldChar w:fldCharType="begin"/>
      </w:r>
      <w:r w:rsidR="004A781C">
        <w:instrText xml:space="preserve"> DOCVARIABLE "MDDRevNum" \* MERGEFORMAT </w:instrText>
      </w:r>
      <w:r w:rsidR="00511531">
        <w:fldChar w:fldCharType="end"/>
      </w:r>
    </w:p>
    <w:p w:rsidR="00520916" w:rsidRDefault="00511531">
      <w:pPr>
        <w:pStyle w:val="TOC1"/>
        <w:tabs>
          <w:tab w:val="left" w:pos="400"/>
          <w:tab w:val="right" w:leader="dot" w:pos="8630"/>
        </w:tabs>
        <w:rPr>
          <w:ins w:id="0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ins w:id="1" w:author="Windows User" w:date="2015-10-28T14:33:00Z">
        <w:r w:rsidR="00520916" w:rsidRPr="00291EA8">
          <w:rPr>
            <w:rStyle w:val="Hyperlink"/>
            <w:noProof/>
          </w:rPr>
          <w:fldChar w:fldCharType="begin"/>
        </w:r>
        <w:r w:rsidR="00520916" w:rsidRPr="00291EA8">
          <w:rPr>
            <w:rStyle w:val="Hyperlink"/>
            <w:noProof/>
          </w:rPr>
          <w:instrText xml:space="preserve"> </w:instrText>
        </w:r>
        <w:r w:rsidR="00520916">
          <w:rPr>
            <w:noProof/>
          </w:rPr>
          <w:instrText>HYPERLINK \l "_Toc433806163"</w:instrText>
        </w:r>
        <w:r w:rsidR="00520916" w:rsidRPr="00291EA8">
          <w:rPr>
            <w:rStyle w:val="Hyperlink"/>
            <w:noProof/>
          </w:rPr>
          <w:instrText xml:space="preserve"> </w:instrText>
        </w:r>
        <w:r w:rsidR="00520916" w:rsidRPr="00291EA8">
          <w:rPr>
            <w:rStyle w:val="Hyperlink"/>
            <w:noProof/>
          </w:rPr>
          <w:fldChar w:fldCharType="separate"/>
        </w:r>
        <w:r w:rsidR="00520916" w:rsidRPr="00291EA8">
          <w:rPr>
            <w:rStyle w:val="Hyperlink"/>
            <w:noProof/>
          </w:rPr>
          <w:t>1</w:t>
        </w:r>
        <w:r w:rsidR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20916" w:rsidRPr="00291EA8">
          <w:rPr>
            <w:rStyle w:val="Hyperlink"/>
            <w:noProof/>
          </w:rPr>
          <w:t>Dependencies</w:t>
        </w:r>
        <w:r w:rsidR="00520916">
          <w:rPr>
            <w:noProof/>
            <w:webHidden/>
          </w:rPr>
          <w:tab/>
        </w:r>
        <w:r w:rsidR="00520916">
          <w:rPr>
            <w:noProof/>
            <w:webHidden/>
          </w:rPr>
          <w:fldChar w:fldCharType="begin"/>
        </w:r>
        <w:r w:rsidR="00520916">
          <w:rPr>
            <w:noProof/>
            <w:webHidden/>
          </w:rPr>
          <w:instrText xml:space="preserve"> PAGEREF _Toc433806163 \h </w:instrText>
        </w:r>
      </w:ins>
      <w:r w:rsidR="00520916">
        <w:rPr>
          <w:noProof/>
          <w:webHidden/>
        </w:rPr>
      </w:r>
      <w:r w:rsidR="00520916">
        <w:rPr>
          <w:noProof/>
          <w:webHidden/>
        </w:rPr>
        <w:fldChar w:fldCharType="separate"/>
      </w:r>
      <w:ins w:id="2" w:author="Windows User" w:date="2015-10-28T14:33:00Z">
        <w:r w:rsidR="00520916">
          <w:rPr>
            <w:noProof/>
            <w:webHidden/>
          </w:rPr>
          <w:t>2</w:t>
        </w:r>
        <w:r w:rsidR="00520916">
          <w:rPr>
            <w:noProof/>
            <w:webHidden/>
          </w:rPr>
          <w:fldChar w:fldCharType="end"/>
        </w:r>
        <w:r w:rsidR="00520916"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3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4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"_Toc433806164"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" w:author="Windows User" w:date="2015-10-28T14:3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6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7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"_Toc433806165"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Windows User" w:date="2015-10-28T14:3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9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10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"_Toc433806166"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" w:author="Windows User" w:date="2015-10-28T14:3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1"/>
        <w:tabs>
          <w:tab w:val="left" w:pos="400"/>
          <w:tab w:val="right" w:leader="dot" w:pos="8630"/>
        </w:tabs>
        <w:rPr>
          <w:ins w:id="12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13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"_Toc433806167"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Windows User" w:date="2015-10-28T14:3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15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16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"_Toc433806168"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" w:author="Windows User" w:date="2015-10-28T14:3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18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19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"_Toc433806169"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Windows User" w:date="2015-10-28T14:3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3"/>
        <w:tabs>
          <w:tab w:val="left" w:pos="1100"/>
          <w:tab w:val="right" w:leader="dot" w:pos="8630"/>
        </w:tabs>
        <w:rPr>
          <w:ins w:id="21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22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"_Toc433806170"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" w:author="Windows User" w:date="2015-10-28T14:3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3"/>
        <w:tabs>
          <w:tab w:val="left" w:pos="1100"/>
          <w:tab w:val="right" w:leader="dot" w:pos="8630"/>
        </w:tabs>
        <w:rPr>
          <w:ins w:id="24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25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"_Toc433806171"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Windows User" w:date="2015-10-28T14:3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3"/>
        <w:tabs>
          <w:tab w:val="left" w:pos="1100"/>
          <w:tab w:val="right" w:leader="dot" w:pos="8630"/>
        </w:tabs>
        <w:rPr>
          <w:ins w:id="27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28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"_Toc433806172"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Windows User" w:date="2015-10-28T14:3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1"/>
        <w:tabs>
          <w:tab w:val="left" w:pos="400"/>
          <w:tab w:val="right" w:leader="dot" w:pos="8630"/>
        </w:tabs>
        <w:rPr>
          <w:ins w:id="30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31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"_Toc433806173"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Windows User" w:date="2015-10-28T14:33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33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34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"_Toc433806174"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Windows User" w:date="2015-10-28T14:33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36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37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"_Toc433806175"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Windows User" w:date="2015-10-28T14:33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39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40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"_Toc433806176"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Windows User" w:date="2015-10-28T14:33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1"/>
        <w:tabs>
          <w:tab w:val="left" w:pos="400"/>
          <w:tab w:val="right" w:leader="dot" w:pos="8630"/>
        </w:tabs>
        <w:rPr>
          <w:ins w:id="42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43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"_Toc433806177"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Windows User" w:date="2015-10-28T14:3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1"/>
        <w:tabs>
          <w:tab w:val="left" w:pos="400"/>
          <w:tab w:val="right" w:leader="dot" w:pos="8630"/>
        </w:tabs>
        <w:rPr>
          <w:ins w:id="45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46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"_Toc433806178"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" w:author="Windows User" w:date="2015-10-28T14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48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49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"_Toc433806179"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" w:author="Windows User" w:date="2015-10-28T14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51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52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"_Toc433806180"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Windows User" w:date="2015-10-28T14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54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55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"_Toc433806181"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" w:author="Windows User" w:date="2015-10-28T14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57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58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"_Toc433806182"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" w:author="Windows User" w:date="2015-10-28T14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1"/>
        <w:tabs>
          <w:tab w:val="left" w:pos="400"/>
          <w:tab w:val="right" w:leader="dot" w:pos="8630"/>
        </w:tabs>
        <w:rPr>
          <w:ins w:id="60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61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"_Toc433806183"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" w:author="Windows User" w:date="2015-10-28T14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63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64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"_Toc433806184"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_Toc433806184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" w:author="Windows User" w:date="2015-10-28T14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2"/>
        <w:rPr>
          <w:ins w:id="66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67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"_Toc433806185"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_Toc433806185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8" w:author="Windows User" w:date="2015-10-28T14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20916" w:rsidRDefault="00520916">
      <w:pPr>
        <w:pStyle w:val="TOC1"/>
        <w:tabs>
          <w:tab w:val="left" w:pos="400"/>
          <w:tab w:val="right" w:leader="dot" w:pos="8630"/>
        </w:tabs>
        <w:rPr>
          <w:ins w:id="69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ins w:id="70" w:author="Windows User" w:date="2015-10-28T14:33:00Z">
        <w:r w:rsidRPr="00291EA8">
          <w:rPr>
            <w:rStyle w:val="Hyperlink"/>
            <w:noProof/>
          </w:rPr>
          <w:fldChar w:fldCharType="begin"/>
        </w:r>
        <w:r w:rsidRPr="00291EA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"_Toc433806186"</w:instrText>
        </w:r>
        <w:r w:rsidRPr="00291EA8">
          <w:rPr>
            <w:rStyle w:val="Hyperlink"/>
            <w:noProof/>
          </w:rPr>
          <w:instrText xml:space="preserve"> </w:instrText>
        </w:r>
        <w:r w:rsidRPr="00291EA8">
          <w:rPr>
            <w:rStyle w:val="Hyperlink"/>
            <w:noProof/>
          </w:rPr>
          <w:fldChar w:fldCharType="separate"/>
        </w:r>
        <w:r w:rsidRPr="00291EA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1EA8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_Toc433806186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1" w:author="Windows User" w:date="2015-10-28T14:33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91EA8">
          <w:rPr>
            <w:rStyle w:val="Hyperlink"/>
            <w:noProof/>
          </w:rPr>
          <w:fldChar w:fldCharType="end"/>
        </w:r>
      </w:ins>
    </w:p>
    <w:p w:rsidR="00590D11" w:rsidDel="00520916" w:rsidRDefault="00590D11">
      <w:pPr>
        <w:pStyle w:val="TOC1"/>
        <w:tabs>
          <w:tab w:val="left" w:pos="400"/>
          <w:tab w:val="right" w:leader="dot" w:pos="8630"/>
        </w:tabs>
        <w:rPr>
          <w:del w:id="72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73" w:author="Windows User" w:date="2015-10-28T14:33:00Z">
        <w:r w:rsidRPr="00520916" w:rsidDel="00520916">
          <w:rPr>
            <w:rPrChange w:id="74" w:author="Windows User" w:date="2015-10-28T14:33:00Z">
              <w:rPr>
                <w:rStyle w:val="Hyperlink"/>
                <w:noProof/>
              </w:rPr>
            </w:rPrChange>
          </w:rPr>
          <w:delText>1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75" w:author="Windows User" w:date="2015-10-28T14:33:00Z">
              <w:rPr>
                <w:rStyle w:val="Hyperlink"/>
                <w:noProof/>
              </w:rPr>
            </w:rPrChange>
          </w:rPr>
          <w:delText>Dependencies</w:delText>
        </w:r>
        <w:r w:rsidDel="00520916">
          <w:rPr>
            <w:noProof/>
            <w:webHidden/>
          </w:rPr>
          <w:tab/>
          <w:delText>2</w:delText>
        </w:r>
      </w:del>
    </w:p>
    <w:p w:rsidR="00590D11" w:rsidDel="00520916" w:rsidRDefault="00590D11">
      <w:pPr>
        <w:pStyle w:val="TOC2"/>
        <w:rPr>
          <w:del w:id="76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77" w:author="Windows User" w:date="2015-10-28T14:33:00Z">
        <w:r w:rsidRPr="00520916" w:rsidDel="00520916">
          <w:rPr>
            <w:rPrChange w:id="78" w:author="Windows User" w:date="2015-10-28T14:33:00Z">
              <w:rPr>
                <w:rStyle w:val="Hyperlink"/>
                <w:noProof/>
              </w:rPr>
            </w:rPrChange>
          </w:rPr>
          <w:delText>1.1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79" w:author="Windows User" w:date="2015-10-28T14:33:00Z">
              <w:rPr>
                <w:rStyle w:val="Hyperlink"/>
                <w:noProof/>
              </w:rPr>
            </w:rPrChange>
          </w:rPr>
          <w:delText>SWCs</w:delText>
        </w:r>
        <w:r w:rsidDel="00520916">
          <w:rPr>
            <w:noProof/>
            <w:webHidden/>
          </w:rPr>
          <w:tab/>
          <w:delText>2</w:delText>
        </w:r>
      </w:del>
    </w:p>
    <w:p w:rsidR="00590D11" w:rsidDel="00520916" w:rsidRDefault="00590D11">
      <w:pPr>
        <w:pStyle w:val="TOC2"/>
        <w:rPr>
          <w:del w:id="80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81" w:author="Windows User" w:date="2015-10-28T14:33:00Z">
        <w:r w:rsidRPr="00520916" w:rsidDel="00520916">
          <w:rPr>
            <w:rPrChange w:id="82" w:author="Windows User" w:date="2015-10-28T14:33:00Z">
              <w:rPr>
                <w:rStyle w:val="Hyperlink"/>
                <w:noProof/>
              </w:rPr>
            </w:rPrChange>
          </w:rPr>
          <w:delText>1.2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83" w:author="Windows User" w:date="2015-10-28T14:33:00Z">
              <w:rPr>
                <w:rStyle w:val="Hyperlink"/>
                <w:noProof/>
              </w:rPr>
            </w:rPrChange>
          </w:rPr>
          <w:delText>Configuration Files to be provided by Integration Project</w:delText>
        </w:r>
        <w:r w:rsidDel="00520916">
          <w:rPr>
            <w:noProof/>
            <w:webHidden/>
          </w:rPr>
          <w:tab/>
          <w:delText>2</w:delText>
        </w:r>
      </w:del>
    </w:p>
    <w:p w:rsidR="00590D11" w:rsidDel="00520916" w:rsidRDefault="00590D11">
      <w:pPr>
        <w:pStyle w:val="TOC2"/>
        <w:rPr>
          <w:del w:id="84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85" w:author="Windows User" w:date="2015-10-28T14:33:00Z">
        <w:r w:rsidRPr="00520916" w:rsidDel="00520916">
          <w:rPr>
            <w:rPrChange w:id="86" w:author="Windows User" w:date="2015-10-28T14:33:00Z">
              <w:rPr>
                <w:rStyle w:val="Hyperlink"/>
                <w:noProof/>
              </w:rPr>
            </w:rPrChange>
          </w:rPr>
          <w:delText>1.3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87" w:author="Windows User" w:date="2015-10-28T14:33:00Z">
              <w:rPr>
                <w:rStyle w:val="Hyperlink"/>
                <w:noProof/>
              </w:rPr>
            </w:rPrChange>
          </w:rPr>
          <w:delText>Functions to be provided to Integration Project</w:delText>
        </w:r>
        <w:r w:rsidDel="00520916">
          <w:rPr>
            <w:noProof/>
            <w:webHidden/>
          </w:rPr>
          <w:tab/>
          <w:delText>2</w:delText>
        </w:r>
      </w:del>
    </w:p>
    <w:p w:rsidR="00590D11" w:rsidDel="00520916" w:rsidRDefault="00590D11">
      <w:pPr>
        <w:pStyle w:val="TOC1"/>
        <w:tabs>
          <w:tab w:val="left" w:pos="400"/>
          <w:tab w:val="right" w:leader="dot" w:pos="8630"/>
        </w:tabs>
        <w:rPr>
          <w:del w:id="88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89" w:author="Windows User" w:date="2015-10-28T14:33:00Z">
        <w:r w:rsidRPr="00520916" w:rsidDel="00520916">
          <w:rPr>
            <w:rPrChange w:id="90" w:author="Windows User" w:date="2015-10-28T14:33:00Z">
              <w:rPr>
                <w:rStyle w:val="Hyperlink"/>
                <w:noProof/>
              </w:rPr>
            </w:rPrChange>
          </w:rPr>
          <w:lastRenderedPageBreak/>
          <w:delText>2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91" w:author="Windows User" w:date="2015-10-28T14:33:00Z">
              <w:rPr>
                <w:rStyle w:val="Hyperlink"/>
                <w:noProof/>
              </w:rPr>
            </w:rPrChange>
          </w:rPr>
          <w:delText>Configuration</w:delText>
        </w:r>
        <w:r w:rsidDel="00520916">
          <w:rPr>
            <w:noProof/>
            <w:webHidden/>
          </w:rPr>
          <w:tab/>
          <w:delText>3</w:delText>
        </w:r>
      </w:del>
    </w:p>
    <w:p w:rsidR="00590D11" w:rsidDel="00520916" w:rsidRDefault="00590D11">
      <w:pPr>
        <w:pStyle w:val="TOC2"/>
        <w:rPr>
          <w:del w:id="92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93" w:author="Windows User" w:date="2015-10-28T14:33:00Z">
        <w:r w:rsidRPr="00520916" w:rsidDel="00520916">
          <w:rPr>
            <w:rPrChange w:id="94" w:author="Windows User" w:date="2015-10-28T14:33:00Z">
              <w:rPr>
                <w:rStyle w:val="Hyperlink"/>
                <w:noProof/>
              </w:rPr>
            </w:rPrChange>
          </w:rPr>
          <w:delText>2.1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95" w:author="Windows User" w:date="2015-10-28T14:33:00Z">
              <w:rPr>
                <w:rStyle w:val="Hyperlink"/>
                <w:noProof/>
              </w:rPr>
            </w:rPrChange>
          </w:rPr>
          <w:delText>Build Time Config</w:delText>
        </w:r>
        <w:r w:rsidDel="00520916">
          <w:rPr>
            <w:noProof/>
            <w:webHidden/>
          </w:rPr>
          <w:tab/>
          <w:delText>3</w:delText>
        </w:r>
      </w:del>
    </w:p>
    <w:p w:rsidR="00590D11" w:rsidDel="00520916" w:rsidRDefault="00590D11">
      <w:pPr>
        <w:pStyle w:val="TOC2"/>
        <w:rPr>
          <w:del w:id="96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97" w:author="Windows User" w:date="2015-10-28T14:33:00Z">
        <w:r w:rsidRPr="00520916" w:rsidDel="00520916">
          <w:rPr>
            <w:rPrChange w:id="98" w:author="Windows User" w:date="2015-10-28T14:33:00Z">
              <w:rPr>
                <w:rStyle w:val="Hyperlink"/>
                <w:noProof/>
              </w:rPr>
            </w:rPrChange>
          </w:rPr>
          <w:delText>2.2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99" w:author="Windows User" w:date="2015-10-28T14:33:00Z">
              <w:rPr>
                <w:rStyle w:val="Hyperlink"/>
                <w:noProof/>
              </w:rPr>
            </w:rPrChange>
          </w:rPr>
          <w:delText>Generator Config</w:delText>
        </w:r>
        <w:r w:rsidDel="00520916">
          <w:rPr>
            <w:noProof/>
            <w:webHidden/>
          </w:rPr>
          <w:tab/>
          <w:delText>3</w:delText>
        </w:r>
      </w:del>
    </w:p>
    <w:p w:rsidR="00590D11" w:rsidDel="00520916" w:rsidRDefault="00590D11">
      <w:pPr>
        <w:pStyle w:val="TOC1"/>
        <w:tabs>
          <w:tab w:val="left" w:pos="400"/>
          <w:tab w:val="right" w:leader="dot" w:pos="8630"/>
        </w:tabs>
        <w:rPr>
          <w:del w:id="100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01" w:author="Windows User" w:date="2015-10-28T14:33:00Z">
        <w:r w:rsidRPr="00520916" w:rsidDel="00520916">
          <w:rPr>
            <w:rPrChange w:id="102" w:author="Windows User" w:date="2015-10-28T14:33:00Z">
              <w:rPr>
                <w:rStyle w:val="Hyperlink"/>
                <w:noProof/>
              </w:rPr>
            </w:rPrChange>
          </w:rPr>
          <w:delText>3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03" w:author="Windows User" w:date="2015-10-28T14:33:00Z">
              <w:rPr>
                <w:rStyle w:val="Hyperlink"/>
                <w:noProof/>
              </w:rPr>
            </w:rPrChange>
          </w:rPr>
          <w:delText>Integration</w:delText>
        </w:r>
        <w:r w:rsidDel="00520916">
          <w:rPr>
            <w:noProof/>
            <w:webHidden/>
          </w:rPr>
          <w:tab/>
          <w:delText>4</w:delText>
        </w:r>
      </w:del>
    </w:p>
    <w:p w:rsidR="00590D11" w:rsidDel="00520916" w:rsidRDefault="00590D11">
      <w:pPr>
        <w:pStyle w:val="TOC2"/>
        <w:rPr>
          <w:del w:id="104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05" w:author="Windows User" w:date="2015-10-28T14:33:00Z">
        <w:r w:rsidRPr="00520916" w:rsidDel="00520916">
          <w:rPr>
            <w:rPrChange w:id="106" w:author="Windows User" w:date="2015-10-28T14:33:00Z">
              <w:rPr>
                <w:rStyle w:val="Hyperlink"/>
                <w:noProof/>
              </w:rPr>
            </w:rPrChange>
          </w:rPr>
          <w:delText>3.1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07" w:author="Windows User" w:date="2015-10-28T14:33:00Z">
              <w:rPr>
                <w:rStyle w:val="Hyperlink"/>
                <w:noProof/>
              </w:rPr>
            </w:rPrChange>
          </w:rPr>
          <w:delText>Global Data</w:delText>
        </w:r>
        <w:r w:rsidDel="00520916">
          <w:rPr>
            <w:noProof/>
            <w:webHidden/>
          </w:rPr>
          <w:tab/>
          <w:delText>4</w:delText>
        </w:r>
      </w:del>
    </w:p>
    <w:p w:rsidR="00590D11" w:rsidDel="00520916" w:rsidRDefault="00590D11">
      <w:pPr>
        <w:pStyle w:val="TOC2"/>
        <w:rPr>
          <w:del w:id="108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09" w:author="Windows User" w:date="2015-10-28T14:33:00Z">
        <w:r w:rsidRPr="00520916" w:rsidDel="00520916">
          <w:rPr>
            <w:rPrChange w:id="110" w:author="Windows User" w:date="2015-10-28T14:33:00Z">
              <w:rPr>
                <w:rStyle w:val="Hyperlink"/>
                <w:noProof/>
              </w:rPr>
            </w:rPrChange>
          </w:rPr>
          <w:delText>3.2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11" w:author="Windows User" w:date="2015-10-28T14:33:00Z">
              <w:rPr>
                <w:rStyle w:val="Hyperlink"/>
                <w:noProof/>
              </w:rPr>
            </w:rPrChange>
          </w:rPr>
          <w:delText>Component Conflicts</w:delText>
        </w:r>
        <w:r w:rsidDel="00520916">
          <w:rPr>
            <w:noProof/>
            <w:webHidden/>
          </w:rPr>
          <w:tab/>
          <w:delText>4</w:delText>
        </w:r>
      </w:del>
    </w:p>
    <w:p w:rsidR="00590D11" w:rsidDel="00520916" w:rsidRDefault="00590D11">
      <w:pPr>
        <w:pStyle w:val="TOC2"/>
        <w:rPr>
          <w:del w:id="112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13" w:author="Windows User" w:date="2015-10-28T14:33:00Z">
        <w:r w:rsidRPr="00520916" w:rsidDel="00520916">
          <w:rPr>
            <w:rPrChange w:id="114" w:author="Windows User" w:date="2015-10-28T14:33:00Z">
              <w:rPr>
                <w:rStyle w:val="Hyperlink"/>
                <w:noProof/>
              </w:rPr>
            </w:rPrChange>
          </w:rPr>
          <w:delText>3.3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15" w:author="Windows User" w:date="2015-10-28T14:33:00Z">
              <w:rPr>
                <w:rStyle w:val="Hyperlink"/>
                <w:noProof/>
              </w:rPr>
            </w:rPrChange>
          </w:rPr>
          <w:delText>Include Path</w:delText>
        </w:r>
        <w:r w:rsidDel="00520916">
          <w:rPr>
            <w:noProof/>
            <w:webHidden/>
          </w:rPr>
          <w:tab/>
          <w:delText>4</w:delText>
        </w:r>
      </w:del>
    </w:p>
    <w:p w:rsidR="00590D11" w:rsidDel="00520916" w:rsidRDefault="00590D11">
      <w:pPr>
        <w:pStyle w:val="TOC2"/>
        <w:rPr>
          <w:del w:id="116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17" w:author="Windows User" w:date="2015-10-28T14:33:00Z">
        <w:r w:rsidRPr="00520916" w:rsidDel="00520916">
          <w:rPr>
            <w:rPrChange w:id="118" w:author="Windows User" w:date="2015-10-28T14:33:00Z">
              <w:rPr>
                <w:rStyle w:val="Hyperlink"/>
                <w:noProof/>
              </w:rPr>
            </w:rPrChange>
          </w:rPr>
          <w:delText>3.4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19" w:author="Windows User" w:date="2015-10-28T14:33:00Z">
              <w:rPr>
                <w:rStyle w:val="Hyperlink"/>
                <w:noProof/>
              </w:rPr>
            </w:rPrChange>
          </w:rPr>
          <w:delText>Configurator Changes</w:delText>
        </w:r>
        <w:r w:rsidDel="00520916">
          <w:rPr>
            <w:noProof/>
            <w:webHidden/>
          </w:rPr>
          <w:tab/>
          <w:delText>4</w:delText>
        </w:r>
      </w:del>
    </w:p>
    <w:p w:rsidR="00590D11" w:rsidDel="00520916" w:rsidRDefault="00590D11">
      <w:pPr>
        <w:pStyle w:val="TOC1"/>
        <w:tabs>
          <w:tab w:val="left" w:pos="400"/>
          <w:tab w:val="right" w:leader="dot" w:pos="8630"/>
        </w:tabs>
        <w:rPr>
          <w:del w:id="120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21" w:author="Windows User" w:date="2015-10-28T14:33:00Z">
        <w:r w:rsidRPr="00520916" w:rsidDel="00520916">
          <w:rPr>
            <w:rPrChange w:id="122" w:author="Windows User" w:date="2015-10-28T14:33:00Z">
              <w:rPr>
                <w:rStyle w:val="Hyperlink"/>
                <w:noProof/>
              </w:rPr>
            </w:rPrChange>
          </w:rPr>
          <w:delText>4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23" w:author="Windows User" w:date="2015-10-28T14:33:00Z">
              <w:rPr>
                <w:rStyle w:val="Hyperlink"/>
                <w:noProof/>
              </w:rPr>
            </w:rPrChange>
          </w:rPr>
          <w:delText>Runnable Scheduling</w:delText>
        </w:r>
        <w:r w:rsidDel="00520916">
          <w:rPr>
            <w:noProof/>
            <w:webHidden/>
          </w:rPr>
          <w:tab/>
          <w:delText>5</w:delText>
        </w:r>
      </w:del>
    </w:p>
    <w:p w:rsidR="00590D11" w:rsidDel="00520916" w:rsidRDefault="00590D11">
      <w:pPr>
        <w:pStyle w:val="TOC1"/>
        <w:tabs>
          <w:tab w:val="left" w:pos="400"/>
          <w:tab w:val="right" w:leader="dot" w:pos="8630"/>
        </w:tabs>
        <w:rPr>
          <w:del w:id="124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25" w:author="Windows User" w:date="2015-10-28T14:33:00Z">
        <w:r w:rsidRPr="00520916" w:rsidDel="00520916">
          <w:rPr>
            <w:rPrChange w:id="126" w:author="Windows User" w:date="2015-10-28T14:33:00Z">
              <w:rPr>
                <w:rStyle w:val="Hyperlink"/>
                <w:noProof/>
              </w:rPr>
            </w:rPrChange>
          </w:rPr>
          <w:delText>5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27" w:author="Windows User" w:date="2015-10-28T14:33:00Z">
              <w:rPr>
                <w:rStyle w:val="Hyperlink"/>
                <w:noProof/>
              </w:rPr>
            </w:rPrChange>
          </w:rPr>
          <w:delText>Memory Mapping</w:delText>
        </w:r>
        <w:r w:rsidDel="00520916">
          <w:rPr>
            <w:noProof/>
            <w:webHidden/>
          </w:rPr>
          <w:tab/>
          <w:delText>6</w:delText>
        </w:r>
      </w:del>
    </w:p>
    <w:p w:rsidR="00590D11" w:rsidDel="00520916" w:rsidRDefault="00590D11">
      <w:pPr>
        <w:pStyle w:val="TOC2"/>
        <w:rPr>
          <w:del w:id="128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29" w:author="Windows User" w:date="2015-10-28T14:33:00Z">
        <w:r w:rsidRPr="00520916" w:rsidDel="00520916">
          <w:rPr>
            <w:rPrChange w:id="130" w:author="Windows User" w:date="2015-10-28T14:33:00Z">
              <w:rPr>
                <w:rStyle w:val="Hyperlink"/>
                <w:noProof/>
              </w:rPr>
            </w:rPrChange>
          </w:rPr>
          <w:delText>5.1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31" w:author="Windows User" w:date="2015-10-28T14:33:00Z">
              <w:rPr>
                <w:rStyle w:val="Hyperlink"/>
                <w:noProof/>
              </w:rPr>
            </w:rPrChange>
          </w:rPr>
          <w:delText>Mapping</w:delText>
        </w:r>
        <w:r w:rsidDel="00520916">
          <w:rPr>
            <w:noProof/>
            <w:webHidden/>
          </w:rPr>
          <w:tab/>
          <w:delText>6</w:delText>
        </w:r>
      </w:del>
    </w:p>
    <w:p w:rsidR="00590D11" w:rsidDel="00520916" w:rsidRDefault="00590D11">
      <w:pPr>
        <w:pStyle w:val="TOC2"/>
        <w:rPr>
          <w:del w:id="132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33" w:author="Windows User" w:date="2015-10-28T14:33:00Z">
        <w:r w:rsidRPr="00520916" w:rsidDel="00520916">
          <w:rPr>
            <w:rPrChange w:id="134" w:author="Windows User" w:date="2015-10-28T14:33:00Z">
              <w:rPr>
                <w:rStyle w:val="Hyperlink"/>
                <w:noProof/>
              </w:rPr>
            </w:rPrChange>
          </w:rPr>
          <w:delText>5.2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35" w:author="Windows User" w:date="2015-10-28T14:33:00Z">
              <w:rPr>
                <w:rStyle w:val="Hyperlink"/>
                <w:noProof/>
              </w:rPr>
            </w:rPrChange>
          </w:rPr>
          <w:delText>Usage</w:delText>
        </w:r>
        <w:r w:rsidDel="00520916">
          <w:rPr>
            <w:noProof/>
            <w:webHidden/>
          </w:rPr>
          <w:tab/>
          <w:delText>6</w:delText>
        </w:r>
      </w:del>
    </w:p>
    <w:p w:rsidR="00590D11" w:rsidDel="00520916" w:rsidRDefault="00590D11">
      <w:pPr>
        <w:pStyle w:val="TOC1"/>
        <w:tabs>
          <w:tab w:val="left" w:pos="400"/>
          <w:tab w:val="right" w:leader="dot" w:pos="8630"/>
        </w:tabs>
        <w:rPr>
          <w:del w:id="136" w:author="Windows User" w:date="2015-10-28T14:33:00Z"/>
          <w:rFonts w:asciiTheme="minorHAnsi" w:eastAsiaTheme="minorEastAsia" w:hAnsiTheme="minorHAnsi" w:cstheme="minorBidi"/>
          <w:noProof/>
          <w:sz w:val="22"/>
          <w:szCs w:val="22"/>
        </w:rPr>
      </w:pPr>
      <w:del w:id="137" w:author="Windows User" w:date="2015-10-28T14:33:00Z">
        <w:r w:rsidRPr="00520916" w:rsidDel="00520916">
          <w:rPr>
            <w:rPrChange w:id="138" w:author="Windows User" w:date="2015-10-28T14:33:00Z">
              <w:rPr>
                <w:rStyle w:val="Hyperlink"/>
                <w:noProof/>
              </w:rPr>
            </w:rPrChange>
          </w:rPr>
          <w:delText>6</w:delText>
        </w:r>
        <w:r w:rsidDel="005209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20916" w:rsidDel="00520916">
          <w:rPr>
            <w:rPrChange w:id="139" w:author="Windows User" w:date="2015-10-28T14:33:00Z">
              <w:rPr>
                <w:rStyle w:val="Hyperlink"/>
                <w:noProof/>
              </w:rPr>
            </w:rPrChange>
          </w:rPr>
          <w:delText>Revision Control Log</w:delText>
        </w:r>
        <w:r w:rsidDel="00520916">
          <w:rPr>
            <w:noProof/>
            <w:webHidden/>
          </w:rPr>
          <w:tab/>
          <w:delText>7</w:delText>
        </w:r>
      </w:del>
    </w:p>
    <w:p w:rsidR="00B70668" w:rsidRDefault="00511531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140" w:name="_Toc433806163"/>
      <w:r w:rsidRPr="00B27D95">
        <w:lastRenderedPageBreak/>
        <w:t>Dependencies</w:t>
      </w:r>
      <w:bookmarkEnd w:id="140"/>
    </w:p>
    <w:p w:rsidR="00916B39" w:rsidRDefault="00B27D95" w:rsidP="00B27D95">
      <w:pPr>
        <w:pStyle w:val="Heading2"/>
      </w:pPr>
      <w:bookmarkStart w:id="141" w:name="_Toc433806164"/>
      <w:r>
        <w:t>SWCs</w:t>
      </w:r>
      <w:bookmarkEnd w:id="14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AD699E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E1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5899" w:rsidRDefault="00125899" w:rsidP="00125899">
      <w:pPr>
        <w:pStyle w:val="Heading2"/>
      </w:pPr>
      <w:bookmarkStart w:id="142" w:name="_Toc357692820"/>
      <w:bookmarkStart w:id="143" w:name="_Toc433806165"/>
      <w:r>
        <w:t xml:space="preserve">Global </w:t>
      </w:r>
      <w:proofErr w:type="gramStart"/>
      <w:r>
        <w:t>Functions(</w:t>
      </w:r>
      <w:proofErr w:type="gramEnd"/>
      <w:r>
        <w:t>Non RTE) to be provided to Integration Project</w:t>
      </w:r>
      <w:bookmarkEnd w:id="142"/>
      <w:bookmarkEnd w:id="143"/>
    </w:p>
    <w:p w:rsidR="004527BC" w:rsidRDefault="004527BC" w:rsidP="004825AF">
      <w:pPr>
        <w:pStyle w:val="Heading2"/>
      </w:pPr>
      <w:bookmarkStart w:id="144" w:name="_Toc433806166"/>
      <w:bookmarkEnd w:id="144"/>
    </w:p>
    <w:p w:rsidR="004825AF" w:rsidRDefault="00AD699E" w:rsidP="00B27D95">
      <w:r>
        <w:t>None</w:t>
      </w:r>
    </w:p>
    <w:p w:rsidR="00E17CA7" w:rsidRDefault="00E17CA7" w:rsidP="00B27D95"/>
    <w:p w:rsidR="00125899" w:rsidRPr="006D151B" w:rsidRDefault="00125899" w:rsidP="00125899">
      <w:pPr>
        <w:pStyle w:val="Heading1"/>
      </w:pPr>
      <w:bookmarkStart w:id="145" w:name="_Toc357692821"/>
      <w:bookmarkStart w:id="146" w:name="_Toc433806167"/>
      <w:r>
        <w:t>Configuration</w:t>
      </w:r>
      <w:bookmarkEnd w:id="145"/>
      <w:bookmarkEnd w:id="146"/>
    </w:p>
    <w:p w:rsidR="00125899" w:rsidRDefault="00125899" w:rsidP="00125899">
      <w:pPr>
        <w:pStyle w:val="Heading2"/>
      </w:pPr>
      <w:bookmarkStart w:id="147" w:name="_Toc357692822"/>
      <w:bookmarkStart w:id="148" w:name="_Toc433806168"/>
      <w:r>
        <w:t xml:space="preserve">Build Time </w:t>
      </w:r>
      <w:proofErr w:type="spellStart"/>
      <w:r>
        <w:t>Config</w:t>
      </w:r>
      <w:bookmarkEnd w:id="147"/>
      <w:bookmarkEnd w:id="148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125899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25899" w:rsidRDefault="00125899" w:rsidP="00996736">
            <w:r>
              <w:t>Modules</w:t>
            </w:r>
          </w:p>
        </w:tc>
        <w:tc>
          <w:tcPr>
            <w:tcW w:w="4771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899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25899" w:rsidRDefault="00125899" w:rsidP="00996736">
            <w:r>
              <w:t>None</w:t>
            </w:r>
          </w:p>
        </w:tc>
        <w:tc>
          <w:tcPr>
            <w:tcW w:w="4771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5899" w:rsidRDefault="00125899" w:rsidP="00125899">
      <w:pPr>
        <w:pStyle w:val="Heading2"/>
      </w:pPr>
      <w:bookmarkStart w:id="149" w:name="_Toc357692823"/>
      <w:bookmarkStart w:id="150" w:name="_Toc433806169"/>
      <w:bookmarkStart w:id="151" w:name="OLE_LINK10"/>
      <w:bookmarkStart w:id="152" w:name="OLE_LINK11"/>
      <w:r w:rsidRPr="007C4C59">
        <w:t>Configuration Files</w:t>
      </w:r>
      <w:r>
        <w:t xml:space="preserve"> to be provided by Integration Project</w:t>
      </w:r>
      <w:bookmarkEnd w:id="149"/>
      <w:bookmarkEnd w:id="150"/>
    </w:p>
    <w:p w:rsidR="00125899" w:rsidRDefault="00125899" w:rsidP="00125899">
      <w:pPr>
        <w:pStyle w:val="Heading2"/>
        <w:numPr>
          <w:ilvl w:val="0"/>
          <w:numId w:val="0"/>
        </w:numPr>
        <w:ind w:left="576"/>
      </w:pPr>
    </w:p>
    <w:p w:rsidR="00125899" w:rsidRDefault="00125899" w:rsidP="00125899">
      <w:proofErr w:type="spellStart"/>
      <w:r>
        <w:t>Ap_ThrmlDutyCycle_Cfg.h</w:t>
      </w:r>
      <w:proofErr w:type="spellEnd"/>
      <w:r>
        <w:t xml:space="preserve"> to be generated by ThrmlDutyCycle_Cfg.h.tt for checkpoint enables</w:t>
      </w:r>
    </w:p>
    <w:p w:rsidR="00125899" w:rsidRDefault="00125899" w:rsidP="00125899"/>
    <w:p w:rsidR="00125899" w:rsidRDefault="00125899" w:rsidP="00125899">
      <w:pPr>
        <w:pStyle w:val="Heading3"/>
      </w:pPr>
      <w:bookmarkStart w:id="153" w:name="_Toc357692824"/>
      <w:bookmarkStart w:id="154" w:name="_Toc433806170"/>
      <w:bookmarkStart w:id="155" w:name="OLE_LINK12"/>
      <w:bookmarkStart w:id="156" w:name="OLE_LINK13"/>
      <w:bookmarkStart w:id="157" w:name="_Toc357692825"/>
      <w:bookmarkEnd w:id="151"/>
      <w:bookmarkEnd w:id="152"/>
      <w:r>
        <w:t>Da Vinci Parameter Configuration Changes</w:t>
      </w:r>
      <w:bookmarkEnd w:id="153"/>
      <w:bookmarkEnd w:id="15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627"/>
        <w:gridCol w:w="2702"/>
        <w:gridCol w:w="1527"/>
      </w:tblGrid>
      <w:tr w:rsidR="00125899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25899" w:rsidRDefault="00125899" w:rsidP="00996736">
            <w:r>
              <w:t>Parameter</w:t>
            </w:r>
          </w:p>
        </w:tc>
        <w:tc>
          <w:tcPr>
            <w:tcW w:w="4200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125899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25899" w:rsidRPr="009A496B" w:rsidRDefault="00125899" w:rsidP="00996736">
            <w:pPr>
              <w:rPr>
                <w:b w:val="0"/>
              </w:rPr>
            </w:pPr>
            <w:proofErr w:type="spellStart"/>
            <w:r w:rsidRPr="00125899">
              <w:t>ThrmDutyCycleGeneral</w:t>
            </w:r>
            <w:proofErr w:type="spellEnd"/>
            <w:r w:rsidRPr="00125899">
              <w:t>/</w:t>
            </w:r>
            <w:proofErr w:type="spellStart"/>
            <w:r w:rsidRPr="00125899">
              <w:t>ThrmDutyCycleCPEnable</w:t>
            </w:r>
            <w:proofErr w:type="spellEnd"/>
          </w:p>
        </w:tc>
        <w:tc>
          <w:tcPr>
            <w:tcW w:w="4200" w:type="dxa"/>
          </w:tcPr>
          <w:p w:rsidR="00125899" w:rsidRPr="001C67A3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checkpoints as needed</w:t>
            </w:r>
          </w:p>
        </w:tc>
        <w:tc>
          <w:tcPr>
            <w:tcW w:w="1117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ThrmDutyCycle</w:t>
            </w:r>
            <w:proofErr w:type="spellEnd"/>
          </w:p>
        </w:tc>
      </w:tr>
      <w:bookmarkEnd w:id="155"/>
      <w:bookmarkEnd w:id="156"/>
    </w:tbl>
    <w:p w:rsidR="00125899" w:rsidRDefault="00125899" w:rsidP="00125899"/>
    <w:p w:rsidR="00125899" w:rsidRDefault="00125899" w:rsidP="00125899">
      <w:pPr>
        <w:pStyle w:val="Heading3"/>
      </w:pPr>
      <w:bookmarkStart w:id="158" w:name="_Toc433806171"/>
      <w:proofErr w:type="spellStart"/>
      <w:r>
        <w:t>DaVinci</w:t>
      </w:r>
      <w:proofErr w:type="spellEnd"/>
      <w:r>
        <w:t xml:space="preserve"> Interrupt Configuration Changes</w:t>
      </w:r>
      <w:bookmarkEnd w:id="15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125899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125899" w:rsidRDefault="00125899" w:rsidP="00996736">
            <w:r>
              <w:t>ISR Name</w:t>
            </w:r>
          </w:p>
        </w:tc>
        <w:tc>
          <w:tcPr>
            <w:tcW w:w="869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25899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125899" w:rsidRPr="009A496B" w:rsidRDefault="00125899">
            <w:pPr>
              <w:rPr>
                <w:b w:val="0"/>
              </w:rPr>
            </w:pPr>
            <w:r w:rsidRPr="00125899">
              <w:t>&lt;None&gt;</w:t>
            </w:r>
          </w:p>
        </w:tc>
        <w:tc>
          <w:tcPr>
            <w:tcW w:w="869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5899" w:rsidRPr="00F122CF" w:rsidRDefault="00125899" w:rsidP="00125899">
      <w:pPr>
        <w:pStyle w:val="Heading3"/>
      </w:pPr>
      <w:bookmarkStart w:id="159" w:name="_Toc433806172"/>
      <w:r>
        <w:t xml:space="preserve">Manual </w:t>
      </w:r>
      <w:bookmarkStart w:id="160" w:name="OLE_LINK22"/>
      <w:bookmarkStart w:id="161" w:name="OLE_LINK23"/>
      <w:bookmarkStart w:id="162" w:name="OLE_LINK24"/>
      <w:r>
        <w:t>Configuration Changes</w:t>
      </w:r>
      <w:bookmarkEnd w:id="157"/>
      <w:bookmarkEnd w:id="159"/>
      <w:bookmarkEnd w:id="160"/>
      <w:bookmarkEnd w:id="161"/>
      <w:bookmarkEnd w:id="16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125899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25899" w:rsidRDefault="00125899" w:rsidP="00996736">
            <w:r>
              <w:t>Constant</w:t>
            </w:r>
          </w:p>
        </w:tc>
        <w:tc>
          <w:tcPr>
            <w:tcW w:w="4200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125899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25899" w:rsidRPr="009A496B" w:rsidRDefault="00125899">
            <w:pPr>
              <w:rPr>
                <w:b w:val="0"/>
              </w:rPr>
            </w:pPr>
            <w:r w:rsidRPr="00125899">
              <w:t>&lt;None&gt;</w:t>
            </w:r>
          </w:p>
        </w:tc>
        <w:tc>
          <w:tcPr>
            <w:tcW w:w="4200" w:type="dxa"/>
          </w:tcPr>
          <w:p w:rsidR="00125899" w:rsidRPr="001C67A3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5899" w:rsidRDefault="00125899" w:rsidP="00125899"/>
    <w:p w:rsidR="00125899" w:rsidRDefault="00125899" w:rsidP="00125899">
      <w:pPr>
        <w:rPr>
          <w:rFonts w:ascii="Arial" w:hAnsi="Arial"/>
          <w:kern w:val="28"/>
          <w:sz w:val="28"/>
        </w:rPr>
      </w:pPr>
      <w:r>
        <w:br w:type="page"/>
      </w:r>
    </w:p>
    <w:p w:rsidR="00125899" w:rsidRDefault="00125899" w:rsidP="00125899">
      <w:pPr>
        <w:pStyle w:val="Heading1"/>
      </w:pPr>
      <w:bookmarkStart w:id="163" w:name="_Toc357692826"/>
      <w:bookmarkStart w:id="164" w:name="_Toc433806173"/>
      <w:r>
        <w:lastRenderedPageBreak/>
        <w:t>Integration</w:t>
      </w:r>
      <w:bookmarkEnd w:id="163"/>
      <w:bookmarkEnd w:id="164"/>
    </w:p>
    <w:p w:rsidR="00125899" w:rsidRDefault="00125899" w:rsidP="00125899">
      <w:pPr>
        <w:pStyle w:val="Heading2"/>
      </w:pPr>
      <w:bookmarkStart w:id="165" w:name="_Toc357692827"/>
      <w:bookmarkStart w:id="166" w:name="_Toc433806174"/>
      <w:bookmarkStart w:id="167" w:name="OLE_LINK83"/>
      <w:bookmarkStart w:id="168" w:name="OLE_LINK84"/>
      <w:r>
        <w:t>Required Global Data Inputs</w:t>
      </w:r>
      <w:bookmarkEnd w:id="165"/>
      <w:bookmarkEnd w:id="166"/>
    </w:p>
    <w:p w:rsidR="00125899" w:rsidRDefault="00125899" w:rsidP="00125899"/>
    <w:p w:rsidR="00125899" w:rsidRDefault="00125899" w:rsidP="00125899">
      <w:r w:rsidRPr="00125899">
        <w:t>CuTempEst_DegC_f32</w:t>
      </w:r>
    </w:p>
    <w:p w:rsidR="00125899" w:rsidRDefault="00125899" w:rsidP="00125899">
      <w:proofErr w:type="spellStart"/>
      <w:r w:rsidRPr="00125899">
        <w:t>DefeatDutySvc_Cnt_lgc</w:t>
      </w:r>
      <w:proofErr w:type="spellEnd"/>
    </w:p>
    <w:p w:rsidR="00125899" w:rsidRDefault="00125899" w:rsidP="00125899">
      <w:r w:rsidRPr="00125899">
        <w:t>FiltMeasTemp_DegC_f32</w:t>
      </w:r>
    </w:p>
    <w:p w:rsidR="00125899" w:rsidRDefault="00125899" w:rsidP="00125899">
      <w:r w:rsidRPr="00125899">
        <w:t>FilteredPkCurr_AmpSq_f32</w:t>
      </w:r>
    </w:p>
    <w:p w:rsidR="00125899" w:rsidRDefault="00125899" w:rsidP="00125899">
      <w:r w:rsidRPr="00125899">
        <w:t>IgnTimeOff_Cnt_u32</w:t>
      </w:r>
    </w:p>
    <w:p w:rsidR="00125899" w:rsidRDefault="00125899" w:rsidP="00125899">
      <w:r w:rsidRPr="00125899">
        <w:t>MagTempEst_DegC_f32</w:t>
      </w:r>
    </w:p>
    <w:p w:rsidR="00125899" w:rsidRDefault="00125899" w:rsidP="00125899">
      <w:r w:rsidRPr="00125899">
        <w:t>MotorVelCRF_MtrRadpS_f32</w:t>
      </w:r>
    </w:p>
    <w:p w:rsidR="00125899" w:rsidRDefault="00125899" w:rsidP="00125899">
      <w:r w:rsidRPr="00125899">
        <w:t>MtrPkCurr_AmpSq_f32</w:t>
      </w:r>
    </w:p>
    <w:p w:rsidR="00125899" w:rsidRDefault="00125899" w:rsidP="00125899">
      <w:r w:rsidRPr="00125899">
        <w:t>SiTempEst_DegC_f32</w:t>
      </w:r>
    </w:p>
    <w:p w:rsidR="00125899" w:rsidRDefault="00125899" w:rsidP="00125899">
      <w:proofErr w:type="spellStart"/>
      <w:r w:rsidRPr="00125899">
        <w:t>VehTimeValid_Cnt_lgc</w:t>
      </w:r>
      <w:proofErr w:type="spellEnd"/>
    </w:p>
    <w:p w:rsidR="00125899" w:rsidRDefault="00125899" w:rsidP="00125899"/>
    <w:p w:rsidR="00125899" w:rsidRDefault="00125899" w:rsidP="00125899">
      <w:pPr>
        <w:pStyle w:val="Heading2"/>
      </w:pPr>
      <w:bookmarkStart w:id="169" w:name="_Toc433806175"/>
      <w:r>
        <w:t>Required Global Data Outputs</w:t>
      </w:r>
      <w:bookmarkEnd w:id="169"/>
    </w:p>
    <w:p w:rsidR="00457ECF" w:rsidRDefault="00457ECF" w:rsidP="00125899"/>
    <w:p w:rsidR="00457ECF" w:rsidRDefault="00457ECF" w:rsidP="00125899">
      <w:r w:rsidRPr="00457ECF">
        <w:t>DutyCycleLevel_Uls_f32</w:t>
      </w:r>
    </w:p>
    <w:p w:rsidR="00457ECF" w:rsidRDefault="00457ECF" w:rsidP="00125899">
      <w:r w:rsidRPr="00457ECF">
        <w:t>ThermLimitPerc_Uls_f32</w:t>
      </w:r>
    </w:p>
    <w:p w:rsidR="00457ECF" w:rsidRDefault="00457ECF" w:rsidP="00125899">
      <w:r w:rsidRPr="00457ECF">
        <w:t>ThermalLimit_MtrNm_f32</w:t>
      </w:r>
    </w:p>
    <w:p w:rsidR="00125899" w:rsidRDefault="00125899" w:rsidP="00125899"/>
    <w:p w:rsidR="00125899" w:rsidRDefault="00125899" w:rsidP="00125899">
      <w:pPr>
        <w:pStyle w:val="Heading2"/>
      </w:pPr>
      <w:bookmarkStart w:id="170" w:name="_Toc357692829"/>
      <w:bookmarkStart w:id="171" w:name="_Toc433806176"/>
      <w:bookmarkEnd w:id="167"/>
      <w:bookmarkEnd w:id="168"/>
      <w:r>
        <w:t>Specific Include Path present</w:t>
      </w:r>
      <w:bookmarkEnd w:id="170"/>
      <w:bookmarkEnd w:id="171"/>
    </w:p>
    <w:p w:rsidR="00125899" w:rsidRDefault="00125899" w:rsidP="00125899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>
        <w:br w:type="page"/>
      </w:r>
    </w:p>
    <w:p w:rsidR="005C2A99" w:rsidRDefault="005C2A99" w:rsidP="005C2A99">
      <w:pPr>
        <w:pStyle w:val="Heading1"/>
      </w:pPr>
      <w:bookmarkStart w:id="172" w:name="_Toc433806177"/>
      <w:r>
        <w:lastRenderedPageBreak/>
        <w:t>Runnable Scheduling</w:t>
      </w:r>
      <w:bookmarkEnd w:id="172"/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p w:rsidR="00966A3D" w:rsidRDefault="00966A3D" w:rsidP="00966A3D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966A3D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66A3D" w:rsidRDefault="00966A3D" w:rsidP="00996736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966A3D" w:rsidRDefault="00966A3D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966A3D" w:rsidRDefault="00966A3D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966A3D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66A3D" w:rsidRDefault="00966A3D" w:rsidP="00996736">
            <w:r>
              <w:t>ThrmlDutyCycle_Init1</w:t>
            </w:r>
          </w:p>
        </w:tc>
        <w:tc>
          <w:tcPr>
            <w:tcW w:w="4835" w:type="dxa"/>
          </w:tcPr>
          <w:p w:rsidR="00966A3D" w:rsidRDefault="0096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After starting RTE, before first call of periodic functions</w:t>
            </w:r>
          </w:p>
        </w:tc>
        <w:tc>
          <w:tcPr>
            <w:tcW w:w="1772" w:type="dxa"/>
          </w:tcPr>
          <w:p w:rsidR="00966A3D" w:rsidRDefault="0096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</w:t>
            </w:r>
            <w:proofErr w:type="spellStart"/>
            <w:r>
              <w:t>init</w:t>
            </w:r>
            <w:proofErr w:type="spellEnd"/>
            <w:r>
              <w:t>)</w:t>
            </w:r>
          </w:p>
        </w:tc>
      </w:tr>
    </w:tbl>
    <w:p w:rsidR="00966A3D" w:rsidRDefault="00966A3D" w:rsidP="00966A3D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83"/>
        <w:gridCol w:w="4807"/>
        <w:gridCol w:w="1766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9D0856">
            <w:pPr>
              <w:rPr>
                <w:b w:val="0"/>
                <w:bCs w:val="0"/>
              </w:rPr>
            </w:pPr>
            <w:r w:rsidRPr="009D0856">
              <w:t>ThrmlDutyCycle</w:t>
            </w:r>
            <w:r w:rsidR="00AD699E">
              <w:t>_Per1</w:t>
            </w:r>
          </w:p>
        </w:tc>
        <w:tc>
          <w:tcPr>
            <w:tcW w:w="4835" w:type="dxa"/>
          </w:tcPr>
          <w:p w:rsidR="00F50821" w:rsidRDefault="009D0856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2" w:type="dxa"/>
          </w:tcPr>
          <w:p w:rsidR="00F50821" w:rsidRDefault="00F50821" w:rsidP="009D0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</w:t>
            </w:r>
            <w:r w:rsidR="009D0856">
              <w:t>100</w:t>
            </w:r>
            <w:r>
              <w:t>ms)</w:t>
            </w:r>
          </w:p>
        </w:tc>
      </w:tr>
      <w:tr w:rsidR="00B16DE5" w:rsidTr="00F50821">
        <w:trPr>
          <w:ins w:id="173" w:author="Windows User" w:date="2015-10-28T14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16DE5" w:rsidRPr="009D0856" w:rsidRDefault="00B16DE5">
            <w:pPr>
              <w:rPr>
                <w:ins w:id="174" w:author="Windows User" w:date="2015-10-28T14:30:00Z"/>
              </w:rPr>
            </w:pPr>
            <w:ins w:id="175" w:author="Windows User" w:date="2015-10-28T14:31:00Z">
              <w:r w:rsidRPr="00B16DE5">
                <w:t>ThrmlDutyCycle_Trns1</w:t>
              </w:r>
            </w:ins>
          </w:p>
        </w:tc>
        <w:tc>
          <w:tcPr>
            <w:tcW w:w="4835" w:type="dxa"/>
          </w:tcPr>
          <w:p w:rsidR="00B16DE5" w:rsidRDefault="00B16DE5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" w:author="Windows User" w:date="2015-10-28T14:30:00Z"/>
              </w:rPr>
            </w:pPr>
            <w:ins w:id="177" w:author="Windows User" w:date="2015-10-28T14:31:00Z">
              <w:r>
                <w:t>None</w:t>
              </w:r>
            </w:ins>
          </w:p>
        </w:tc>
        <w:tc>
          <w:tcPr>
            <w:tcW w:w="1772" w:type="dxa"/>
          </w:tcPr>
          <w:p w:rsidR="00B16DE5" w:rsidRDefault="004F716E" w:rsidP="004F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" w:author="Windows User" w:date="2015-10-28T14:30:00Z"/>
              </w:rPr>
            </w:pPr>
            <w:ins w:id="179" w:author="Windows User" w:date="2015-10-29T13:50:00Z">
              <w:r>
                <w:t>RTE t</w:t>
              </w:r>
            </w:ins>
            <w:ins w:id="180" w:author="Windows User" w:date="2015-10-28T14:31:00Z">
              <w:r w:rsidR="00B16DE5">
                <w:t>ransition to OFF state</w:t>
              </w:r>
            </w:ins>
          </w:p>
        </w:tc>
      </w:tr>
    </w:tbl>
    <w:p w:rsidR="00F50821" w:rsidRDefault="00F50821">
      <w:pPr>
        <w:spacing w:after="0"/>
      </w:pPr>
    </w:p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  <w:bookmarkStart w:id="181" w:name="_GoBack"/>
      <w:bookmarkEnd w:id="181"/>
    </w:p>
    <w:p w:rsidR="005C2A99" w:rsidRDefault="005C2A99" w:rsidP="005C2A99">
      <w:pPr>
        <w:pStyle w:val="Heading1"/>
      </w:pPr>
      <w:bookmarkStart w:id="182" w:name="_Toc433806178"/>
      <w:r>
        <w:lastRenderedPageBreak/>
        <w:t>Memory Mapping</w:t>
      </w:r>
      <w:bookmarkEnd w:id="182"/>
    </w:p>
    <w:p w:rsidR="00F80F31" w:rsidRDefault="00F80F31" w:rsidP="00F80F31">
      <w:pPr>
        <w:pStyle w:val="Heading2"/>
      </w:pPr>
      <w:bookmarkStart w:id="183" w:name="_Toc433806179"/>
      <w:r>
        <w:t>Mapping</w:t>
      </w:r>
      <w:bookmarkEnd w:id="18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6562"/>
        <w:gridCol w:w="1249"/>
        <w:gridCol w:w="1045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9A496B" w:rsidRDefault="00C15D9A" w:rsidP="00DE03FA">
            <w:pPr>
              <w:rPr>
                <w:b w:val="0"/>
              </w:rPr>
            </w:pPr>
            <w:r w:rsidRPr="00C15D9A">
              <w:t>THRMLDUTYCYCLE_START_SEC_VAR_CLEARED_16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9A496B" w:rsidRDefault="00C15D9A" w:rsidP="00DE03FA">
            <w:pPr>
              <w:rPr>
                <w:b w:val="0"/>
              </w:rPr>
            </w:pPr>
            <w:r w:rsidRPr="00C15D9A">
              <w:t>THRMLDUTYCYCLE_START_SEC_VAR_CLEARED_32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D9A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C15D9A" w:rsidRPr="009A496B" w:rsidRDefault="00204B78" w:rsidP="00DE03FA">
            <w:pPr>
              <w:rPr>
                <w:b w:val="0"/>
              </w:rPr>
            </w:pPr>
            <w:r w:rsidRPr="00204B78">
              <w:t>THRMLDUTYCYCLE_START_SEC_VAR_CLEARED_8</w:t>
            </w:r>
          </w:p>
        </w:tc>
        <w:tc>
          <w:tcPr>
            <w:tcW w:w="2351" w:type="dxa"/>
          </w:tcPr>
          <w:p w:rsidR="00C15D9A" w:rsidRDefault="00C15D9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C15D9A" w:rsidRDefault="00C15D9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5D9A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C15D9A" w:rsidRPr="009A496B" w:rsidRDefault="00C15D9A" w:rsidP="00DE03FA">
            <w:pPr>
              <w:rPr>
                <w:b w:val="0"/>
              </w:rPr>
            </w:pPr>
            <w:r w:rsidRPr="00C15D9A">
              <w:t>THRMLDUTYCYCLE_START_SEC_VAR_CLEARED_UNSPECIFIED</w:t>
            </w:r>
          </w:p>
        </w:tc>
        <w:tc>
          <w:tcPr>
            <w:tcW w:w="2351" w:type="dxa"/>
          </w:tcPr>
          <w:p w:rsidR="00C15D9A" w:rsidRDefault="00C15D9A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C15D9A" w:rsidRDefault="00C15D9A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D9A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C15D9A" w:rsidRPr="009A496B" w:rsidRDefault="00C15D9A" w:rsidP="00DE03FA">
            <w:pPr>
              <w:rPr>
                <w:b w:val="0"/>
              </w:rPr>
            </w:pPr>
            <w:r w:rsidRPr="00C15D9A">
              <w:t>THRMLDUTYCYCLE_STARTP_SEC_VAR_CLEARED_BOOLEAN</w:t>
            </w:r>
          </w:p>
        </w:tc>
        <w:tc>
          <w:tcPr>
            <w:tcW w:w="2351" w:type="dxa"/>
          </w:tcPr>
          <w:p w:rsidR="00C15D9A" w:rsidRDefault="00C15D9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C15D9A" w:rsidRDefault="00C15D9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84" w:name="_Toc433806180"/>
      <w:r>
        <w:t>Usage</w:t>
      </w:r>
      <w:bookmarkEnd w:id="184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/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511531">
        <w:fldChar w:fldCharType="begin"/>
      </w:r>
      <w:r w:rsidR="00282852">
        <w:instrText xml:space="preserve"> SEQ Table \* ARABIC </w:instrText>
      </w:r>
      <w:r w:rsidR="00511531">
        <w:fldChar w:fldCharType="separate"/>
      </w:r>
      <w:r w:rsidR="00A03FE3">
        <w:rPr>
          <w:noProof/>
        </w:rPr>
        <w:t>1</w:t>
      </w:r>
      <w:r w:rsidR="00511531">
        <w:fldChar w:fldCharType="end"/>
      </w:r>
      <w:r>
        <w:t>: ARM Cortex R4 Memory Usage</w:t>
      </w:r>
    </w:p>
    <w:p w:rsidR="00C15D9A" w:rsidRDefault="00C15D9A" w:rsidP="00C15D9A">
      <w:pPr>
        <w:pStyle w:val="Heading2"/>
      </w:pPr>
      <w:bookmarkStart w:id="185" w:name="_Toc433806181"/>
      <w:bookmarkStart w:id="186" w:name="OLE_LINK20"/>
      <w:bookmarkStart w:id="187" w:name="OLE_LINK81"/>
      <w:bookmarkStart w:id="188" w:name="OLE_LINK82"/>
      <w:proofErr w:type="gramStart"/>
      <w:r>
        <w:t>Non  RTE</w:t>
      </w:r>
      <w:proofErr w:type="gramEnd"/>
      <w:r>
        <w:t xml:space="preserve"> </w:t>
      </w:r>
      <w:bookmarkStart w:id="189" w:name="_Toc357692834"/>
      <w:proofErr w:type="spellStart"/>
      <w:r>
        <w:t>NvM</w:t>
      </w:r>
      <w:proofErr w:type="spellEnd"/>
      <w:r>
        <w:t xml:space="preserve"> Blocks</w:t>
      </w:r>
      <w:bookmarkEnd w:id="185"/>
      <w:bookmarkEnd w:id="189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15D9A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186"/>
          <w:p w:rsidR="00C15D9A" w:rsidRDefault="00C15D9A" w:rsidP="00996736">
            <w:r>
              <w:t>Block Name</w:t>
            </w:r>
          </w:p>
        </w:tc>
      </w:tr>
      <w:tr w:rsidR="00C15D9A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C15D9A" w:rsidRDefault="00C15D9A" w:rsidP="00996736">
            <w:r>
              <w:t>&lt;NVM block used Non RTE functions &gt;</w:t>
            </w:r>
          </w:p>
        </w:tc>
      </w:tr>
    </w:tbl>
    <w:p w:rsidR="00C15D9A" w:rsidRDefault="00C15D9A" w:rsidP="00C15D9A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187"/>
    <w:bookmarkEnd w:id="188"/>
    <w:p w:rsidR="00C15D9A" w:rsidRDefault="00C15D9A" w:rsidP="00C15D9A">
      <w:pPr>
        <w:pStyle w:val="Heading2"/>
      </w:pPr>
      <w:r>
        <w:t xml:space="preserve"> </w:t>
      </w:r>
      <w:bookmarkStart w:id="190" w:name="_Toc433806182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190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15D9A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C15D9A" w:rsidRDefault="00C15D9A" w:rsidP="00996736">
            <w:r>
              <w:t>Block Name</w:t>
            </w:r>
          </w:p>
        </w:tc>
      </w:tr>
      <w:tr w:rsidR="00C15D9A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C15D9A" w:rsidRDefault="00204B78" w:rsidP="00996736">
            <w:proofErr w:type="spellStart"/>
            <w:r w:rsidRPr="00204B78">
              <w:t>Rte_NvmBlock_ThrmlDutyCycle_ThrmlDutyCycle_FltStVal</w:t>
            </w:r>
            <w:proofErr w:type="spellEnd"/>
            <w:r>
              <w:t xml:space="preserve"> (4 Bytes)</w:t>
            </w:r>
          </w:p>
        </w:tc>
      </w:tr>
    </w:tbl>
    <w:p w:rsidR="00C15D9A" w:rsidRDefault="00C15D9A" w:rsidP="00C15D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C15D9A" w:rsidRDefault="00C15D9A" w:rsidP="00C15D9A"/>
    <w:p w:rsidR="00C15D9A" w:rsidRDefault="00C15D9A" w:rsidP="00C15D9A">
      <w:pPr>
        <w:pStyle w:val="Heading1"/>
      </w:pPr>
      <w:bookmarkStart w:id="191" w:name="_Toc357692835"/>
      <w:bookmarkStart w:id="192" w:name="_Toc433806183"/>
      <w:bookmarkStart w:id="193" w:name="OLE_LINK18"/>
      <w:bookmarkStart w:id="194" w:name="OLE_LINK19"/>
      <w:r>
        <w:t>Compiler Settings</w:t>
      </w:r>
      <w:bookmarkEnd w:id="191"/>
      <w:bookmarkEnd w:id="192"/>
    </w:p>
    <w:bookmarkEnd w:id="193"/>
    <w:bookmarkEnd w:id="194"/>
    <w:p w:rsidR="00C15D9A" w:rsidRDefault="00C15D9A" w:rsidP="00C15D9A">
      <w:pPr>
        <w:pStyle w:val="Heading2"/>
      </w:pPr>
      <w:r w:rsidRPr="00EE5444">
        <w:t xml:space="preserve"> </w:t>
      </w:r>
      <w:bookmarkStart w:id="195" w:name="_Toc357692836"/>
      <w:bookmarkStart w:id="196" w:name="_Toc433806184"/>
      <w:r>
        <w:t>Preprocessor MACRO</w:t>
      </w:r>
      <w:bookmarkEnd w:id="195"/>
      <w:bookmarkEnd w:id="196"/>
    </w:p>
    <w:p w:rsidR="00C15D9A" w:rsidRDefault="00C15D9A" w:rsidP="00C15D9A">
      <w:bookmarkStart w:id="197" w:name="OLE_LINK21"/>
      <w:r>
        <w:t>&lt;Define all the preprocessor Macros needed and conditions when needed&gt;.</w:t>
      </w:r>
    </w:p>
    <w:p w:rsidR="00C15D9A" w:rsidRDefault="00C15D9A" w:rsidP="00C15D9A">
      <w:pPr>
        <w:pStyle w:val="Heading2"/>
      </w:pPr>
      <w:bookmarkStart w:id="198" w:name="_Toc357692837"/>
      <w:bookmarkStart w:id="199" w:name="_Toc433806185"/>
      <w:bookmarkEnd w:id="197"/>
      <w:r>
        <w:t>Optimization Settings</w:t>
      </w:r>
      <w:bookmarkEnd w:id="198"/>
      <w:bookmarkEnd w:id="199"/>
    </w:p>
    <w:p w:rsidR="00C15D9A" w:rsidRDefault="00C15D9A" w:rsidP="00C15D9A">
      <w:r>
        <w:t>&lt;Define Optimization levels that are needed and conditions when needed&gt;.</w:t>
      </w:r>
    </w:p>
    <w:p w:rsidR="00C15D9A" w:rsidRDefault="00C15D9A" w:rsidP="00C15D9A">
      <w:pPr>
        <w:pStyle w:val="Heading2"/>
        <w:numPr>
          <w:ilvl w:val="0"/>
          <w:numId w:val="0"/>
        </w:numPr>
      </w:pPr>
    </w:p>
    <w:p w:rsidR="00C15D9A" w:rsidRDefault="00C15D9A" w:rsidP="00C15D9A">
      <w:r>
        <w:br w:type="page"/>
      </w:r>
    </w:p>
    <w:p w:rsidR="004527BC" w:rsidRDefault="004527BC" w:rsidP="004527BC"/>
    <w:p w:rsidR="004A781C" w:rsidRDefault="004A781C" w:rsidP="004527BC">
      <w:pPr>
        <w:pStyle w:val="Heading1"/>
      </w:pPr>
      <w:bookmarkStart w:id="200" w:name="_Toc433806186"/>
      <w:r>
        <w:t>Revision Control Log</w:t>
      </w:r>
      <w:bookmarkEnd w:id="20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E17CA7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050365">
              <w:rPr>
                <w:rFonts w:ascii="Arial" w:hAnsi="Arial" w:cs="Arial"/>
                <w:sz w:val="16"/>
              </w:rPr>
              <w:t>5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Mar-</w:t>
            </w:r>
            <w:r w:rsidR="0045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  <w:tr w:rsidR="00C15D9A" w:rsidTr="004527BC">
        <w:tc>
          <w:tcPr>
            <w:tcW w:w="662" w:type="dxa"/>
          </w:tcPr>
          <w:p w:rsidR="00C15D9A" w:rsidRDefault="00C15D9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C15D9A" w:rsidRDefault="00C15D9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latest integration manual template</w:t>
            </w:r>
          </w:p>
        </w:tc>
        <w:tc>
          <w:tcPr>
            <w:tcW w:w="1059" w:type="dxa"/>
          </w:tcPr>
          <w:p w:rsidR="00C15D9A" w:rsidRDefault="00C15D9A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1-Oct-13</w:t>
            </w:r>
          </w:p>
        </w:tc>
        <w:tc>
          <w:tcPr>
            <w:tcW w:w="741" w:type="dxa"/>
          </w:tcPr>
          <w:p w:rsidR="00C15D9A" w:rsidRDefault="00C15D9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  <w:tr w:rsidR="00204B78" w:rsidTr="004527BC">
        <w:tc>
          <w:tcPr>
            <w:tcW w:w="662" w:type="dxa"/>
          </w:tcPr>
          <w:p w:rsidR="00204B78" w:rsidRDefault="00204B7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286" w:type="dxa"/>
          </w:tcPr>
          <w:p w:rsidR="00204B78" w:rsidRDefault="00204B7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</w:t>
            </w:r>
            <w:proofErr w:type="spellStart"/>
            <w:r>
              <w:rPr>
                <w:rFonts w:ascii="Arial" w:hAnsi="Arial" w:cs="Arial"/>
                <w:sz w:val="16"/>
              </w:rPr>
              <w:t>NvM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blocks and memory mapping for latest revision</w:t>
            </w:r>
          </w:p>
        </w:tc>
        <w:tc>
          <w:tcPr>
            <w:tcW w:w="1059" w:type="dxa"/>
          </w:tcPr>
          <w:p w:rsidR="00204B78" w:rsidRDefault="00204B78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22-Nov-13</w:t>
            </w:r>
          </w:p>
        </w:tc>
        <w:tc>
          <w:tcPr>
            <w:tcW w:w="741" w:type="dxa"/>
          </w:tcPr>
          <w:p w:rsidR="00204B78" w:rsidRDefault="00204B7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B16DE5" w:rsidTr="004527BC">
        <w:trPr>
          <w:ins w:id="201" w:author="Windows User" w:date="2015-10-28T14:31:00Z"/>
        </w:trPr>
        <w:tc>
          <w:tcPr>
            <w:tcW w:w="662" w:type="dxa"/>
          </w:tcPr>
          <w:p w:rsidR="00B16DE5" w:rsidRDefault="00B16DE5">
            <w:pPr>
              <w:spacing w:before="60"/>
              <w:rPr>
                <w:ins w:id="202" w:author="Windows User" w:date="2015-10-28T14:31:00Z"/>
                <w:rFonts w:ascii="Arial" w:hAnsi="Arial" w:cs="Arial"/>
                <w:sz w:val="16"/>
              </w:rPr>
            </w:pPr>
            <w:ins w:id="203" w:author="Windows User" w:date="2015-10-28T14:31:00Z">
              <w:r>
                <w:rPr>
                  <w:rFonts w:ascii="Arial" w:hAnsi="Arial" w:cs="Arial"/>
                  <w:sz w:val="16"/>
                </w:rPr>
                <w:t>4</w:t>
              </w:r>
            </w:ins>
          </w:p>
        </w:tc>
        <w:tc>
          <w:tcPr>
            <w:tcW w:w="6286" w:type="dxa"/>
          </w:tcPr>
          <w:p w:rsidR="00B16DE5" w:rsidRDefault="00B16DE5">
            <w:pPr>
              <w:spacing w:before="60"/>
              <w:rPr>
                <w:ins w:id="204" w:author="Windows User" w:date="2015-10-28T14:31:00Z"/>
                <w:rFonts w:ascii="Arial" w:hAnsi="Arial" w:cs="Arial"/>
                <w:sz w:val="16"/>
              </w:rPr>
            </w:pPr>
            <w:ins w:id="205" w:author="Windows User" w:date="2015-10-28T14:32:00Z">
              <w:r>
                <w:rPr>
                  <w:rFonts w:ascii="Arial" w:hAnsi="Arial" w:cs="Arial"/>
                  <w:sz w:val="16"/>
                </w:rPr>
                <w:t xml:space="preserve">Updated per anomaly </w:t>
              </w:r>
              <w:r w:rsidRPr="00B701AD">
                <w:rPr>
                  <w:rFonts w:ascii="Arial" w:hAnsi="Arial" w:cs="Arial"/>
                  <w:sz w:val="16"/>
                </w:rPr>
                <w:t>EA3#3092</w:t>
              </w:r>
              <w:r>
                <w:rPr>
                  <w:rFonts w:ascii="Arial" w:hAnsi="Arial" w:cs="Arial"/>
                  <w:sz w:val="16"/>
                </w:rPr>
                <w:t xml:space="preserve"> fix</w:t>
              </w:r>
            </w:ins>
          </w:p>
        </w:tc>
        <w:tc>
          <w:tcPr>
            <w:tcW w:w="1059" w:type="dxa"/>
          </w:tcPr>
          <w:p w:rsidR="00B16DE5" w:rsidRDefault="00B16DE5" w:rsidP="00E17CA7">
            <w:pPr>
              <w:spacing w:before="60"/>
              <w:rPr>
                <w:ins w:id="206" w:author="Windows User" w:date="2015-10-28T14:31:00Z"/>
                <w:rFonts w:ascii="Arial" w:hAnsi="Arial" w:cs="Arial"/>
                <w:sz w:val="16"/>
              </w:rPr>
            </w:pPr>
            <w:ins w:id="207" w:author="Windows User" w:date="2015-10-28T14:32:00Z">
              <w:r>
                <w:rPr>
                  <w:rFonts w:ascii="Arial" w:hAnsi="Arial" w:cs="Arial"/>
                  <w:sz w:val="16"/>
                </w:rPr>
                <w:t>28-Oct-15</w:t>
              </w:r>
            </w:ins>
          </w:p>
        </w:tc>
        <w:tc>
          <w:tcPr>
            <w:tcW w:w="741" w:type="dxa"/>
          </w:tcPr>
          <w:p w:rsidR="00B16DE5" w:rsidRDefault="00B16DE5">
            <w:pPr>
              <w:spacing w:before="60"/>
              <w:rPr>
                <w:ins w:id="208" w:author="Windows User" w:date="2015-10-28T14:31:00Z"/>
                <w:rFonts w:ascii="Arial" w:hAnsi="Arial" w:cs="Arial"/>
                <w:sz w:val="16"/>
              </w:rPr>
            </w:pPr>
            <w:proofErr w:type="spellStart"/>
            <w:ins w:id="209" w:author="Windows User" w:date="2015-10-28T14:32:00Z">
              <w:r>
                <w:rPr>
                  <w:rFonts w:ascii="Arial" w:hAnsi="Arial" w:cs="Arial"/>
                  <w:sz w:val="16"/>
                </w:rPr>
                <w:t>Rijvi</w:t>
              </w:r>
            </w:ins>
            <w:proofErr w:type="spellEnd"/>
          </w:p>
        </w:tc>
      </w:tr>
    </w:tbl>
    <w:p w:rsidR="00107819" w:rsidRDefault="00107819"/>
    <w:sectPr w:rsidR="0010781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CAA" w:rsidRDefault="002D0CAA">
      <w:r>
        <w:separator/>
      </w:r>
    </w:p>
  </w:endnote>
  <w:endnote w:type="continuationSeparator" w:id="0">
    <w:p w:rsidR="002D0CAA" w:rsidRDefault="002D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2D0CAA">
      <w:fldChar w:fldCharType="begin"/>
    </w:r>
    <w:r w:rsidR="002D0CAA">
      <w:instrText xml:space="preserve"> DOCPROPERTY "Company"  \* MERGEFORMAT </w:instrText>
    </w:r>
    <w:r w:rsidR="002D0CAA">
      <w:fldChar w:fldCharType="separate"/>
    </w:r>
    <w:r w:rsidRPr="006768B8">
      <w:rPr>
        <w:rFonts w:ascii="Times" w:hAnsi="Times"/>
        <w:caps/>
        <w:snapToGrid w:val="0"/>
      </w:rPr>
      <w:t>Nexteer</w:t>
    </w:r>
    <w:r w:rsidR="002D0CAA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CAA" w:rsidRDefault="002D0CAA">
      <w:r>
        <w:separator/>
      </w:r>
    </w:p>
  </w:footnote>
  <w:footnote w:type="continuationSeparator" w:id="0">
    <w:p w:rsidR="002D0CAA" w:rsidRDefault="002D0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525A01">
          <w:pPr>
            <w:pStyle w:val="Header"/>
          </w:pPr>
          <w:r>
            <w:t>Thermal Duty Cycle</w:t>
          </w:r>
        </w:p>
        <w:p w:rsidR="00DE03FA" w:rsidRDefault="002D0CAA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B16DE5">
          <w:pPr>
            <w:pStyle w:val="Header"/>
          </w:pPr>
          <w:ins w:id="210" w:author="Windows User" w:date="2015-10-28T14:29:00Z">
            <w:r>
              <w:t>4</w:t>
            </w:r>
          </w:ins>
          <w:del w:id="211" w:author="Windows User" w:date="2015-10-28T14:29:00Z">
            <w:r w:rsidR="009A496B" w:rsidDel="00B16DE5">
              <w:delText>3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125899" w:rsidP="00125899">
          <w:pPr>
            <w:pStyle w:val="Header"/>
          </w:pPr>
          <w:del w:id="212" w:author="Windows User" w:date="2015-10-28T14:30:00Z">
            <w:r w:rsidDel="00B16DE5">
              <w:fldChar w:fldCharType="begin"/>
            </w:r>
            <w:r w:rsidDel="00B16DE5">
              <w:delInstrText xml:space="preserve"> SAVEDATE \@ "d-MMM-yy" \* MERGEFORMAT </w:delInstrText>
            </w:r>
            <w:r w:rsidDel="00B16DE5">
              <w:fldChar w:fldCharType="separate"/>
            </w:r>
            <w:r w:rsidR="00C74B5A" w:rsidDel="00B16DE5">
              <w:rPr>
                <w:noProof/>
              </w:rPr>
              <w:delText>22-Nov-13</w:delText>
            </w:r>
            <w:r w:rsidDel="00B16DE5">
              <w:rPr>
                <w:noProof/>
              </w:rPr>
              <w:fldChar w:fldCharType="end"/>
            </w:r>
          </w:del>
          <w:ins w:id="213" w:author="Windows User" w:date="2015-10-28T14:30:00Z">
            <w:r w:rsidR="00B16DE5">
              <w:t>28-Oct-15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125899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511531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F716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F716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6211"/>
    <w:rsid w:val="00035442"/>
    <w:rsid w:val="00036AF7"/>
    <w:rsid w:val="00050365"/>
    <w:rsid w:val="00072C76"/>
    <w:rsid w:val="000A78A4"/>
    <w:rsid w:val="000B7B76"/>
    <w:rsid w:val="000C2C6D"/>
    <w:rsid w:val="000E1C0D"/>
    <w:rsid w:val="00101096"/>
    <w:rsid w:val="00107819"/>
    <w:rsid w:val="00125899"/>
    <w:rsid w:val="00154889"/>
    <w:rsid w:val="00162F98"/>
    <w:rsid w:val="001719F7"/>
    <w:rsid w:val="00173656"/>
    <w:rsid w:val="00192534"/>
    <w:rsid w:val="001A0806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4B78"/>
    <w:rsid w:val="0020722A"/>
    <w:rsid w:val="00251AC0"/>
    <w:rsid w:val="00264E9B"/>
    <w:rsid w:val="002651B5"/>
    <w:rsid w:val="00274532"/>
    <w:rsid w:val="00275B51"/>
    <w:rsid w:val="00282852"/>
    <w:rsid w:val="00285CB3"/>
    <w:rsid w:val="00295CD1"/>
    <w:rsid w:val="00297784"/>
    <w:rsid w:val="002B7B9F"/>
    <w:rsid w:val="002C03D8"/>
    <w:rsid w:val="002D0CAA"/>
    <w:rsid w:val="00315335"/>
    <w:rsid w:val="0034046E"/>
    <w:rsid w:val="00347B0F"/>
    <w:rsid w:val="00353877"/>
    <w:rsid w:val="0036693A"/>
    <w:rsid w:val="0037668F"/>
    <w:rsid w:val="003C4D3F"/>
    <w:rsid w:val="003F5475"/>
    <w:rsid w:val="00416335"/>
    <w:rsid w:val="004527BC"/>
    <w:rsid w:val="00456733"/>
    <w:rsid w:val="00457ECF"/>
    <w:rsid w:val="00477FF8"/>
    <w:rsid w:val="004825AF"/>
    <w:rsid w:val="004A30FB"/>
    <w:rsid w:val="004A781C"/>
    <w:rsid w:val="004F5328"/>
    <w:rsid w:val="004F716E"/>
    <w:rsid w:val="00510DCD"/>
    <w:rsid w:val="00511531"/>
    <w:rsid w:val="00520916"/>
    <w:rsid w:val="00525A01"/>
    <w:rsid w:val="00546E14"/>
    <w:rsid w:val="00553AD1"/>
    <w:rsid w:val="00556D14"/>
    <w:rsid w:val="00560FA0"/>
    <w:rsid w:val="00585D6E"/>
    <w:rsid w:val="00590D11"/>
    <w:rsid w:val="0059107C"/>
    <w:rsid w:val="005A4A63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2789B"/>
    <w:rsid w:val="00731BE2"/>
    <w:rsid w:val="00732C30"/>
    <w:rsid w:val="0076047D"/>
    <w:rsid w:val="007A37A6"/>
    <w:rsid w:val="007A69AC"/>
    <w:rsid w:val="007B76C3"/>
    <w:rsid w:val="007C4C59"/>
    <w:rsid w:val="007D72DE"/>
    <w:rsid w:val="0081314C"/>
    <w:rsid w:val="008242F0"/>
    <w:rsid w:val="00836AC1"/>
    <w:rsid w:val="00841B2A"/>
    <w:rsid w:val="008510F0"/>
    <w:rsid w:val="008535B2"/>
    <w:rsid w:val="00853710"/>
    <w:rsid w:val="008B3E94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66A3D"/>
    <w:rsid w:val="00987833"/>
    <w:rsid w:val="009A496B"/>
    <w:rsid w:val="009B20B2"/>
    <w:rsid w:val="009C1FC9"/>
    <w:rsid w:val="009D0856"/>
    <w:rsid w:val="00A03FE3"/>
    <w:rsid w:val="00A126B2"/>
    <w:rsid w:val="00A17EB8"/>
    <w:rsid w:val="00A268FB"/>
    <w:rsid w:val="00A40CFD"/>
    <w:rsid w:val="00A672EE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16DE5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75C6"/>
    <w:rsid w:val="00BF364D"/>
    <w:rsid w:val="00C15D9A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74B5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F122CF"/>
    <w:rsid w:val="00F50821"/>
    <w:rsid w:val="00F648ED"/>
    <w:rsid w:val="00F64CF7"/>
    <w:rsid w:val="00F6509E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25899"/>
    <w:rPr>
      <w:rFonts w:ascii="Arial" w:hAnsi="Arial"/>
      <w:b/>
      <w:kern w:val="28"/>
      <w:sz w:val="28"/>
    </w:rPr>
  </w:style>
  <w:style w:type="table" w:customStyle="1" w:styleId="LightList-Accent12">
    <w:name w:val="Light List - Accent 12"/>
    <w:basedOn w:val="TableNormal"/>
    <w:uiPriority w:val="61"/>
    <w:rsid w:val="00C15D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FDDD6-747A-4574-8471-F7E82A5D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1251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5408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Windows User</cp:lastModifiedBy>
  <cp:revision>15</cp:revision>
  <cp:lastPrinted>2011-03-21T13:34:00Z</cp:lastPrinted>
  <dcterms:created xsi:type="dcterms:W3CDTF">2013-04-04T18:56:00Z</dcterms:created>
  <dcterms:modified xsi:type="dcterms:W3CDTF">2015-10-29T17:50:00Z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