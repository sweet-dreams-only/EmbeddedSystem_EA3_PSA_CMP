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81C" w:rsidRDefault="00A17EB8" w:rsidP="00A17EB8">
      <w:pPr>
        <w:pStyle w:val="Title"/>
      </w:pPr>
      <w:r>
        <w:t>Integration</w:t>
      </w:r>
      <w:r w:rsidR="0076047D">
        <w:t xml:space="preserve"> Manual</w:t>
      </w:r>
      <w:r w:rsidR="004A781C">
        <w:t xml:space="preserve"> </w:t>
      </w:r>
      <w:r w:rsidR="0036693A">
        <w:t>–</w:t>
      </w:r>
      <w:proofErr w:type="spellStart"/>
      <w:r w:rsidR="008201BB">
        <w:t>AstLmt</w:t>
      </w:r>
      <w:proofErr w:type="spellEnd"/>
    </w:p>
    <w:p w:rsidR="004A781C" w:rsidRDefault="00B70668" w:rsidP="00B70668">
      <w:pPr>
        <w:pStyle w:val="Subtitle"/>
      </w:pPr>
      <w:r>
        <w:t>Table of Contents</w:t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  <w:r w:rsidR="000B6E26">
        <w:fldChar w:fldCharType="begin"/>
      </w:r>
      <w:r w:rsidR="004A781C">
        <w:instrText xml:space="preserve"> DOCVARIABLE "MDDRevNum" \* MERGEFORMAT </w:instrText>
      </w:r>
      <w:r w:rsidR="000B6E26">
        <w:fldChar w:fldCharType="end"/>
      </w:r>
    </w:p>
    <w:p w:rsidR="008201BB" w:rsidRDefault="000B6E2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70668">
        <w:instrText xml:space="preserve"> TOC \o "1-3" \h \z \u </w:instrText>
      </w:r>
      <w:r>
        <w:fldChar w:fldCharType="separate"/>
      </w:r>
      <w:hyperlink w:anchor="_Toc373312791" w:history="1">
        <w:r w:rsidR="008201BB" w:rsidRPr="005E2DE2">
          <w:rPr>
            <w:rStyle w:val="Hyperlink"/>
            <w:noProof/>
          </w:rPr>
          <w:t>1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Dependencies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_Toc373312791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2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2" w:history="1">
        <w:r w:rsidR="008201BB" w:rsidRPr="005E2DE2">
          <w:rPr>
            <w:rStyle w:val="Hyperlink"/>
            <w:noProof/>
          </w:rPr>
          <w:t>1.1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SWCs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_Toc373312792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2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3" w:history="1">
        <w:r w:rsidR="008201BB" w:rsidRPr="005E2DE2">
          <w:rPr>
            <w:rStyle w:val="Hyperlink"/>
            <w:noProof/>
          </w:rPr>
          <w:t>1.2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Global Functions(Non RTE) to be provided to Integration Project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_Toc373312793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2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4" w:history="1">
        <w:r w:rsidR="008201BB" w:rsidRPr="005E2DE2">
          <w:rPr>
            <w:rStyle w:val="Hyperlink"/>
            <w:noProof/>
          </w:rPr>
          <w:t>2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Configuration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_Toc373312794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3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5" w:history="1">
        <w:r w:rsidR="008201BB" w:rsidRPr="005E2DE2">
          <w:rPr>
            <w:rStyle w:val="Hyperlink"/>
            <w:noProof/>
          </w:rPr>
          <w:t>2.1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Build Time Config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_Toc373312795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3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6" w:history="1">
        <w:r w:rsidR="008201BB" w:rsidRPr="005E2DE2">
          <w:rPr>
            <w:rStyle w:val="Hyperlink"/>
            <w:noProof/>
          </w:rPr>
          <w:t>2.2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Configuration Files to be provided by Integration Project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_Toc373312796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3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7" w:history="1">
        <w:r w:rsidR="008201BB" w:rsidRPr="005E2DE2">
          <w:rPr>
            <w:rStyle w:val="Hyperlink"/>
            <w:noProof/>
          </w:rPr>
          <w:t>2.2.1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Da Vinci Parameter Configuration Changes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_Toc373312797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3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8" w:history="1">
        <w:r w:rsidR="008201BB" w:rsidRPr="005E2DE2">
          <w:rPr>
            <w:rStyle w:val="Hyperlink"/>
            <w:noProof/>
          </w:rPr>
          <w:t>2.2.2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DaVinci Interrupt Configuration Changes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_Toc373312798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3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3"/>
        <w:tabs>
          <w:tab w:val="left" w:pos="11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799" w:history="1">
        <w:r w:rsidR="008201BB" w:rsidRPr="005E2DE2">
          <w:rPr>
            <w:rStyle w:val="Hyperlink"/>
            <w:noProof/>
          </w:rPr>
          <w:t>2.2.3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Manual Configuration Changes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_Toc373312799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3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0" w:history="1">
        <w:r w:rsidR="008201BB" w:rsidRPr="005E2DE2">
          <w:rPr>
            <w:rStyle w:val="Hyperlink"/>
            <w:noProof/>
          </w:rPr>
          <w:t>3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Integration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_Toc373312800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4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1" w:history="1">
        <w:r w:rsidR="008201BB" w:rsidRPr="005E2DE2">
          <w:rPr>
            <w:rStyle w:val="Hyperlink"/>
            <w:noProof/>
          </w:rPr>
          <w:t>3.1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Required Global Data Inputs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_Toc373312801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4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2" w:history="1">
        <w:r w:rsidR="008201BB" w:rsidRPr="005E2DE2">
          <w:rPr>
            <w:rStyle w:val="Hyperlink"/>
            <w:noProof/>
          </w:rPr>
          <w:t>3.2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Required Global Data Outputs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_Toc373312802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4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3" w:history="1">
        <w:r w:rsidR="008201BB" w:rsidRPr="005E2DE2">
          <w:rPr>
            <w:rStyle w:val="Hyperlink"/>
            <w:noProof/>
          </w:rPr>
          <w:t>3.3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Specific Include Path present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_Toc373312803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4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4" w:history="1">
        <w:r w:rsidR="008201BB" w:rsidRPr="005E2DE2">
          <w:rPr>
            <w:rStyle w:val="Hyperlink"/>
            <w:noProof/>
          </w:rPr>
          <w:t>4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Runnable Scheduling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_Toc373312804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5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5" w:history="1">
        <w:r w:rsidR="008201BB" w:rsidRPr="005E2DE2">
          <w:rPr>
            <w:rStyle w:val="Hyperlink"/>
            <w:noProof/>
          </w:rPr>
          <w:t>5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Memory Mapping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_Toc373312805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6" w:history="1">
        <w:r w:rsidR="008201BB" w:rsidRPr="005E2DE2">
          <w:rPr>
            <w:rStyle w:val="Hyperlink"/>
            <w:noProof/>
          </w:rPr>
          <w:t>5.1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Mapping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_Toc373312806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7" w:history="1">
        <w:r w:rsidR="008201BB" w:rsidRPr="005E2DE2">
          <w:rPr>
            <w:rStyle w:val="Hyperlink"/>
            <w:noProof/>
          </w:rPr>
          <w:t>5.2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Usage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_Toc373312807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8" w:history="1">
        <w:r w:rsidR="008201BB" w:rsidRPr="005E2DE2">
          <w:rPr>
            <w:rStyle w:val="Hyperlink"/>
            <w:noProof/>
          </w:rPr>
          <w:t>5.3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Non  RTE NvM Blocks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_Toc373312808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09" w:history="1">
        <w:r w:rsidR="008201BB" w:rsidRPr="005E2DE2">
          <w:rPr>
            <w:rStyle w:val="Hyperlink"/>
            <w:noProof/>
          </w:rPr>
          <w:t>5.4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RTE NvM Blocks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_Toc373312809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10" w:history="1">
        <w:r w:rsidR="008201BB" w:rsidRPr="005E2DE2">
          <w:rPr>
            <w:rStyle w:val="Hyperlink"/>
            <w:noProof/>
          </w:rPr>
          <w:t>6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Compiler Settings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_Toc373312810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11" w:history="1">
        <w:r w:rsidR="008201BB" w:rsidRPr="005E2DE2">
          <w:rPr>
            <w:rStyle w:val="Hyperlink"/>
            <w:noProof/>
          </w:rPr>
          <w:t>6.1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Preprocessor MACRO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_Toc373312811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12" w:history="1">
        <w:r w:rsidR="008201BB" w:rsidRPr="005E2DE2">
          <w:rPr>
            <w:rStyle w:val="Hyperlink"/>
            <w:noProof/>
          </w:rPr>
          <w:t>6.2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Optimization Settings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_Toc373312812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6</w:t>
        </w:r>
        <w:r w:rsidR="008201BB">
          <w:rPr>
            <w:noProof/>
            <w:webHidden/>
          </w:rPr>
          <w:fldChar w:fldCharType="end"/>
        </w:r>
      </w:hyperlink>
    </w:p>
    <w:p w:rsidR="008201BB" w:rsidRDefault="00663CBE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3312813" w:history="1">
        <w:r w:rsidR="008201BB" w:rsidRPr="005E2DE2">
          <w:rPr>
            <w:rStyle w:val="Hyperlink"/>
            <w:noProof/>
          </w:rPr>
          <w:t>7</w:t>
        </w:r>
        <w:r w:rsidR="008201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201BB" w:rsidRPr="005E2DE2">
          <w:rPr>
            <w:rStyle w:val="Hyperlink"/>
            <w:noProof/>
          </w:rPr>
          <w:t>Revision Control Log</w:t>
        </w:r>
        <w:r w:rsidR="008201BB">
          <w:rPr>
            <w:noProof/>
            <w:webHidden/>
          </w:rPr>
          <w:tab/>
        </w:r>
        <w:r w:rsidR="008201BB">
          <w:rPr>
            <w:noProof/>
            <w:webHidden/>
          </w:rPr>
          <w:fldChar w:fldCharType="begin"/>
        </w:r>
        <w:r w:rsidR="008201BB">
          <w:rPr>
            <w:noProof/>
            <w:webHidden/>
          </w:rPr>
          <w:instrText xml:space="preserve"> PAGEREF _Toc373312813 \h </w:instrText>
        </w:r>
        <w:r w:rsidR="008201BB">
          <w:rPr>
            <w:noProof/>
            <w:webHidden/>
          </w:rPr>
        </w:r>
        <w:r w:rsidR="008201BB">
          <w:rPr>
            <w:noProof/>
            <w:webHidden/>
          </w:rPr>
          <w:fldChar w:fldCharType="separate"/>
        </w:r>
        <w:r w:rsidR="008201BB">
          <w:rPr>
            <w:noProof/>
            <w:webHidden/>
          </w:rPr>
          <w:t>7</w:t>
        </w:r>
        <w:r w:rsidR="008201BB">
          <w:rPr>
            <w:noProof/>
            <w:webHidden/>
          </w:rPr>
          <w:fldChar w:fldCharType="end"/>
        </w:r>
      </w:hyperlink>
    </w:p>
    <w:p w:rsidR="00B70668" w:rsidRDefault="000B6E26" w:rsidP="00B70668">
      <w:r>
        <w:fldChar w:fldCharType="end"/>
      </w:r>
    </w:p>
    <w:p w:rsidR="004527BC" w:rsidRDefault="00B70668" w:rsidP="00B70668">
      <w:pPr>
        <w:spacing w:after="0"/>
        <w:rPr>
          <w:rFonts w:ascii="Arial" w:hAnsi="Arial"/>
          <w:b/>
          <w:kern w:val="28"/>
          <w:sz w:val="28"/>
        </w:rPr>
      </w:pPr>
      <w:r>
        <w:t xml:space="preserve"> </w:t>
      </w:r>
      <w:r w:rsidR="004527BC">
        <w:br w:type="page"/>
      </w:r>
    </w:p>
    <w:p w:rsidR="00B27D95" w:rsidRDefault="00B27D95">
      <w:pPr>
        <w:pStyle w:val="Heading1"/>
      </w:pPr>
      <w:bookmarkStart w:id="0" w:name="_Toc373312791"/>
      <w:r w:rsidRPr="00B27D95">
        <w:lastRenderedPageBreak/>
        <w:t>Dependencies</w:t>
      </w:r>
      <w:bookmarkEnd w:id="0"/>
    </w:p>
    <w:p w:rsidR="00916B39" w:rsidRDefault="00B27D95" w:rsidP="00B27D95">
      <w:pPr>
        <w:pStyle w:val="Heading2"/>
      </w:pPr>
      <w:bookmarkStart w:id="1" w:name="_Toc373312792"/>
      <w:r>
        <w:t>SWCs</w:t>
      </w:r>
      <w:bookmarkEnd w:id="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18"/>
        <w:gridCol w:w="6138"/>
      </w:tblGrid>
      <w:tr w:rsidR="00916B39" w:rsidTr="00605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916B39" w:rsidRDefault="000B7B76" w:rsidP="00DE03FA">
            <w:r>
              <w:t>Module</w:t>
            </w:r>
          </w:p>
        </w:tc>
        <w:tc>
          <w:tcPr>
            <w:tcW w:w="6138" w:type="dxa"/>
          </w:tcPr>
          <w:p w:rsidR="00916B39" w:rsidRDefault="000B7B76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Required </w:t>
            </w:r>
            <w:r w:rsidR="002651B5">
              <w:t>Feature</w:t>
            </w:r>
          </w:p>
        </w:tc>
      </w:tr>
      <w:tr w:rsidR="008E2475" w:rsidTr="00605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dxa"/>
          </w:tcPr>
          <w:p w:rsidR="008E2475" w:rsidRDefault="00206C65" w:rsidP="00DE03FA">
            <w:r>
              <w:t>None</w:t>
            </w:r>
          </w:p>
        </w:tc>
        <w:tc>
          <w:tcPr>
            <w:tcW w:w="6138" w:type="dxa"/>
          </w:tcPr>
          <w:p w:rsidR="008E2475" w:rsidRDefault="008E2475" w:rsidP="000D28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C5DE5" w:rsidRDefault="000D28B1">
      <w:proofErr w:type="gramStart"/>
      <w:r w:rsidRPr="000D28B1">
        <w:t>Note :</w:t>
      </w:r>
      <w:proofErr w:type="gramEnd"/>
      <w:r w:rsidRPr="000D28B1">
        <w:t xml:space="preserve"> Referencing the external components should be avoided in most cases. </w:t>
      </w:r>
      <w:r>
        <w:t xml:space="preserve">Only in unavoidable circumstance external components should be </w:t>
      </w:r>
      <w:proofErr w:type="spellStart"/>
      <w:r>
        <w:t>refered</w:t>
      </w:r>
      <w:proofErr w:type="spellEnd"/>
      <w:r>
        <w:t>. Developer should track the references.</w:t>
      </w:r>
    </w:p>
    <w:p w:rsidR="00E17CA7" w:rsidRDefault="00E17CA7" w:rsidP="00B27D95"/>
    <w:p w:rsidR="004527BC" w:rsidRDefault="00260F90" w:rsidP="004527BC">
      <w:pPr>
        <w:pStyle w:val="Heading2"/>
      </w:pPr>
      <w:bookmarkStart w:id="2" w:name="_Toc373312793"/>
      <w:r>
        <w:t xml:space="preserve">Global </w:t>
      </w:r>
      <w:proofErr w:type="gramStart"/>
      <w:r w:rsidR="00002748">
        <w:t>Functions</w:t>
      </w:r>
      <w:r>
        <w:t>(</w:t>
      </w:r>
      <w:proofErr w:type="gramEnd"/>
      <w:r>
        <w:t>Non RTE)</w:t>
      </w:r>
      <w:r w:rsidR="00002748">
        <w:t xml:space="preserve"> to be provided </w:t>
      </w:r>
      <w:r w:rsidR="00E17CA7">
        <w:t>to</w:t>
      </w:r>
      <w:r w:rsidR="00002748">
        <w:t xml:space="preserve"> Integration Project</w:t>
      </w:r>
      <w:bookmarkEnd w:id="2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None</w:t>
      </w:r>
      <w:r w:rsidR="004527BC">
        <w:br w:type="page"/>
      </w:r>
    </w:p>
    <w:p w:rsidR="006D151B" w:rsidRPr="006D151B" w:rsidRDefault="00A17EB8" w:rsidP="006D151B">
      <w:pPr>
        <w:pStyle w:val="Heading1"/>
      </w:pPr>
      <w:bookmarkStart w:id="3" w:name="_Toc373312794"/>
      <w:r>
        <w:lastRenderedPageBreak/>
        <w:t>Configuration</w:t>
      </w:r>
      <w:bookmarkEnd w:id="3"/>
    </w:p>
    <w:p w:rsidR="006768B8" w:rsidRDefault="006768B8" w:rsidP="006768B8">
      <w:pPr>
        <w:pStyle w:val="Heading2"/>
      </w:pPr>
      <w:bookmarkStart w:id="4" w:name="_Toc373312795"/>
      <w:r>
        <w:t xml:space="preserve">Build Time </w:t>
      </w:r>
      <w:proofErr w:type="spellStart"/>
      <w:r>
        <w:t>Config</w:t>
      </w:r>
      <w:bookmarkEnd w:id="4"/>
      <w:proofErr w:type="spellEnd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258"/>
        <w:gridCol w:w="4771"/>
        <w:gridCol w:w="827"/>
      </w:tblGrid>
      <w:tr w:rsidR="006D151B" w:rsidTr="00376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6D151B" w:rsidRDefault="001D6A7F" w:rsidP="00DE03FA">
            <w:r>
              <w:t>Modules</w:t>
            </w:r>
          </w:p>
        </w:tc>
        <w:tc>
          <w:tcPr>
            <w:tcW w:w="4771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827" w:type="dxa"/>
          </w:tcPr>
          <w:p w:rsidR="006D151B" w:rsidRDefault="006D151B" w:rsidP="00DE03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151B" w:rsidTr="0037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8" w:type="dxa"/>
          </w:tcPr>
          <w:p w:rsidR="001D6A7F" w:rsidRPr="00206C65" w:rsidRDefault="00AD699E" w:rsidP="00DE03FA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771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7" w:type="dxa"/>
          </w:tcPr>
          <w:p w:rsidR="006D151B" w:rsidRDefault="006D151B" w:rsidP="002651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D28B1" w:rsidRDefault="000D28B1" w:rsidP="005C7476">
      <w:pPr>
        <w:pStyle w:val="Heading2"/>
      </w:pPr>
      <w:bookmarkStart w:id="5" w:name="_Toc373312796"/>
      <w:bookmarkStart w:id="6" w:name="OLE_LINK10"/>
      <w:bookmarkStart w:id="7" w:name="OLE_LINK11"/>
      <w:r w:rsidRPr="007C4C59">
        <w:t>Configuration Files</w:t>
      </w:r>
      <w:r>
        <w:t xml:space="preserve"> to be provided by Integration Project</w:t>
      </w:r>
      <w:bookmarkEnd w:id="5"/>
    </w:p>
    <w:p w:rsidR="000D28B1" w:rsidRDefault="000D28B1" w:rsidP="000D28B1">
      <w:pPr>
        <w:pStyle w:val="Heading2"/>
        <w:numPr>
          <w:ilvl w:val="0"/>
          <w:numId w:val="0"/>
        </w:numPr>
        <w:ind w:left="576"/>
      </w:pPr>
    </w:p>
    <w:p w:rsidR="000D28B1" w:rsidDel="00C04988" w:rsidRDefault="002304EA" w:rsidP="000D28B1">
      <w:pPr>
        <w:rPr>
          <w:del w:id="8" w:author="Anne, Krishna" w:date="2015-03-17T14:52:00Z"/>
        </w:rPr>
      </w:pPr>
      <w:del w:id="9" w:author="Anne, Krishna" w:date="2015-03-17T14:52:00Z">
        <w:r w:rsidDel="00C04988">
          <w:delText>Ap</w:delText>
        </w:r>
        <w:r w:rsidR="00206C65" w:rsidDel="00C04988">
          <w:delText>_</w:delText>
        </w:r>
        <w:r w:rsidR="008201BB" w:rsidDel="00C04988">
          <w:delText>AstLmt</w:delText>
        </w:r>
        <w:r w:rsidR="00206C65" w:rsidDel="00C04988">
          <w:delText xml:space="preserve">_Cfg.h generated by </w:delText>
        </w:r>
        <w:r w:rsidDel="00C04988">
          <w:delText>Ap</w:delText>
        </w:r>
        <w:r w:rsidR="00206C65" w:rsidDel="00C04988">
          <w:delText>_</w:delText>
        </w:r>
        <w:r w:rsidR="008201BB" w:rsidDel="00C04988">
          <w:delText>AstLmt</w:delText>
        </w:r>
        <w:r w:rsidR="00206C65" w:rsidDel="00C04988">
          <w:delText>_Cfg.h.tt</w:delText>
        </w:r>
      </w:del>
    </w:p>
    <w:p w:rsidR="00BC5DE5" w:rsidRDefault="00BC5DE5"/>
    <w:p w:rsidR="00932C7E" w:rsidRDefault="00932C7E" w:rsidP="00932C7E">
      <w:pPr>
        <w:pStyle w:val="Heading3"/>
      </w:pPr>
      <w:bookmarkStart w:id="10" w:name="_Toc373312797"/>
      <w:bookmarkStart w:id="11" w:name="OLE_LINK12"/>
      <w:bookmarkStart w:id="12" w:name="OLE_LINK13"/>
      <w:bookmarkEnd w:id="6"/>
      <w:bookmarkEnd w:id="7"/>
      <w:r>
        <w:t>Da Vinci Parameter Configuration Changes</w:t>
      </w:r>
      <w:bookmarkEnd w:id="10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932C7E" w:rsidP="00034D69">
            <w:pPr>
              <w:rPr>
                <w:b w:val="0"/>
              </w:rPr>
            </w:pPr>
            <w:r w:rsidRPr="00206C65">
              <w:rPr>
                <w:b w:val="0"/>
              </w:rPr>
              <w:t>Parameter</w:t>
            </w:r>
          </w:p>
        </w:tc>
        <w:tc>
          <w:tcPr>
            <w:tcW w:w="4200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932C7E" w:rsidRPr="00206C65" w:rsidRDefault="0056724B" w:rsidP="00034D69">
            <w:pPr>
              <w:rPr>
                <w:b w:val="0"/>
              </w:rPr>
            </w:pPr>
            <w:ins w:id="13" w:author="Anne, Krishna" w:date="2015-03-16T17:12:00Z">
              <w:r>
                <w:rPr>
                  <w:b w:val="0"/>
                </w:rPr>
                <w:t>None</w:t>
              </w:r>
            </w:ins>
            <w:del w:id="14" w:author="Anne, Krishna" w:date="2015-03-16T17:12:00Z">
              <w:r w:rsidR="008201BB" w:rsidDel="0056724B">
                <w:rPr>
                  <w:b w:val="0"/>
                </w:rPr>
                <w:delText>AstLmt</w:delText>
              </w:r>
              <w:r w:rsidR="00206C65" w:rsidRPr="00206C65" w:rsidDel="0056724B">
                <w:rPr>
                  <w:b w:val="0"/>
                </w:rPr>
                <w:delText>General/</w:delText>
              </w:r>
              <w:r w:rsidR="008201BB" w:rsidDel="0056724B">
                <w:rPr>
                  <w:b w:val="0"/>
                </w:rPr>
                <w:delText>AstLmt</w:delText>
              </w:r>
              <w:r w:rsidR="00206C65" w:rsidRPr="00206C65" w:rsidDel="0056724B">
                <w:rPr>
                  <w:b w:val="0"/>
                </w:rPr>
                <w:delText>CPEnable</w:delText>
              </w:r>
            </w:del>
          </w:p>
        </w:tc>
        <w:tc>
          <w:tcPr>
            <w:tcW w:w="4200" w:type="dxa"/>
          </w:tcPr>
          <w:p w:rsidR="00932C7E" w:rsidRPr="001C67A3" w:rsidRDefault="00206C65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5" w:author="Anne, Krishna" w:date="2015-03-16T17:12:00Z">
              <w:r w:rsidDel="0056724B">
                <w:delText>To enable checkpoints</w:delText>
              </w:r>
            </w:del>
          </w:p>
        </w:tc>
        <w:tc>
          <w:tcPr>
            <w:tcW w:w="1117" w:type="dxa"/>
          </w:tcPr>
          <w:p w:rsidR="00932C7E" w:rsidRDefault="008201BB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del w:id="16" w:author="Anne, Krishna" w:date="2015-03-16T17:12:00Z">
              <w:r w:rsidDel="0056724B">
                <w:delText>AstLmt</w:delText>
              </w:r>
            </w:del>
          </w:p>
        </w:tc>
      </w:tr>
      <w:bookmarkEnd w:id="11"/>
      <w:bookmarkEnd w:id="12"/>
    </w:tbl>
    <w:p w:rsidR="00932C7E" w:rsidRDefault="00932C7E" w:rsidP="00932C7E"/>
    <w:p w:rsidR="00932C7E" w:rsidRDefault="00932C7E" w:rsidP="00932C7E">
      <w:pPr>
        <w:pStyle w:val="Heading3"/>
      </w:pPr>
      <w:bookmarkStart w:id="17" w:name="_Toc373312798"/>
      <w:proofErr w:type="spellStart"/>
      <w:r>
        <w:t>DaVinci</w:t>
      </w:r>
      <w:proofErr w:type="spellEnd"/>
      <w:r>
        <w:t xml:space="preserve"> Interrupt Configuration Changes</w:t>
      </w:r>
      <w:bookmarkEnd w:id="17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96"/>
        <w:gridCol w:w="869"/>
        <w:gridCol w:w="3402"/>
        <w:gridCol w:w="3089"/>
      </w:tblGrid>
      <w:tr w:rsidR="00932C7E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Default="00932C7E" w:rsidP="00034D69">
            <w:r>
              <w:t>ISR Name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VIM #</w:t>
            </w:r>
          </w:p>
        </w:tc>
        <w:tc>
          <w:tcPr>
            <w:tcW w:w="3402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 Dependency</w:t>
            </w:r>
          </w:p>
        </w:tc>
        <w:tc>
          <w:tcPr>
            <w:tcW w:w="3089" w:type="dxa"/>
          </w:tcPr>
          <w:p w:rsidR="00932C7E" w:rsidRDefault="00932C7E" w:rsidP="00034D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32C7E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:rsidR="00932C7E" w:rsidRPr="00206C65" w:rsidRDefault="00206C65" w:rsidP="00034D69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86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89" w:type="dxa"/>
          </w:tcPr>
          <w:p w:rsidR="00932C7E" w:rsidRDefault="00932C7E" w:rsidP="00034D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Pr="00F122CF" w:rsidRDefault="008B2656" w:rsidP="008B2656">
      <w:pPr>
        <w:pStyle w:val="Heading3"/>
      </w:pPr>
      <w:bookmarkStart w:id="18" w:name="_Toc373312799"/>
      <w:r>
        <w:t xml:space="preserve">Manual </w:t>
      </w:r>
      <w:bookmarkStart w:id="19" w:name="OLE_LINK22"/>
      <w:bookmarkStart w:id="20" w:name="OLE_LINK23"/>
      <w:bookmarkStart w:id="21" w:name="OLE_LINK24"/>
      <w:r w:rsidR="00EE5444">
        <w:t>Configuration Changes</w:t>
      </w:r>
      <w:bookmarkEnd w:id="18"/>
      <w:bookmarkEnd w:id="19"/>
      <w:bookmarkEnd w:id="20"/>
      <w:bookmarkEnd w:id="21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3539"/>
        <w:gridCol w:w="4200"/>
        <w:gridCol w:w="1117"/>
      </w:tblGrid>
      <w:tr w:rsidR="008B2656" w:rsidTr="00361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Default="008B2656" w:rsidP="003617E2">
            <w:r>
              <w:t>Constant</w:t>
            </w:r>
          </w:p>
        </w:tc>
        <w:tc>
          <w:tcPr>
            <w:tcW w:w="4200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117" w:type="dxa"/>
          </w:tcPr>
          <w:p w:rsidR="008B2656" w:rsidRDefault="008B2656" w:rsidP="003617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SWC</w:t>
            </w:r>
          </w:p>
        </w:tc>
      </w:tr>
      <w:tr w:rsidR="008B2656" w:rsidTr="003617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B2656" w:rsidRPr="00206C65" w:rsidRDefault="00206C65" w:rsidP="003617E2">
            <w:pPr>
              <w:rPr>
                <w:b w:val="0"/>
              </w:rPr>
            </w:pPr>
            <w:r w:rsidRPr="00206C65">
              <w:rPr>
                <w:b w:val="0"/>
              </w:rPr>
              <w:t>None</w:t>
            </w:r>
          </w:p>
        </w:tc>
        <w:tc>
          <w:tcPr>
            <w:tcW w:w="4200" w:type="dxa"/>
          </w:tcPr>
          <w:p w:rsidR="008B2656" w:rsidRPr="001C67A3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7" w:type="dxa"/>
          </w:tcPr>
          <w:p w:rsidR="008B2656" w:rsidRDefault="008B2656" w:rsidP="003617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B2656" w:rsidRDefault="008B2656" w:rsidP="004527BC"/>
    <w:p w:rsidR="004527BC" w:rsidRDefault="004527BC" w:rsidP="004527BC">
      <w:pPr>
        <w:rPr>
          <w:rFonts w:ascii="Arial" w:hAnsi="Arial"/>
          <w:kern w:val="28"/>
          <w:sz w:val="28"/>
        </w:rPr>
      </w:pPr>
      <w:r>
        <w:br w:type="page"/>
      </w:r>
    </w:p>
    <w:p w:rsidR="00C918D1" w:rsidRDefault="0034046E" w:rsidP="00C918D1">
      <w:pPr>
        <w:pStyle w:val="Heading1"/>
      </w:pPr>
      <w:bookmarkStart w:id="22" w:name="_Toc373312800"/>
      <w:r>
        <w:lastRenderedPageBreak/>
        <w:t>Integration</w:t>
      </w:r>
      <w:bookmarkEnd w:id="22"/>
    </w:p>
    <w:p w:rsidR="00701150" w:rsidRDefault="00B82469" w:rsidP="00836AC1">
      <w:pPr>
        <w:pStyle w:val="Heading2"/>
      </w:pPr>
      <w:bookmarkStart w:id="23" w:name="_Toc373312801"/>
      <w:bookmarkStart w:id="24" w:name="OLE_LINK83"/>
      <w:bookmarkStart w:id="25" w:name="OLE_LINK84"/>
      <w:r>
        <w:t xml:space="preserve">Required </w:t>
      </w:r>
      <w:r w:rsidR="00701150">
        <w:t>Global Data</w:t>
      </w:r>
      <w:r>
        <w:t xml:space="preserve"> Inputs</w:t>
      </w:r>
      <w:bookmarkEnd w:id="23"/>
    </w:p>
    <w:tbl>
      <w:tblPr>
        <w:tblW w:w="3027" w:type="dxa"/>
        <w:tblInd w:w="98" w:type="dxa"/>
        <w:tblLook w:val="04A0" w:firstRow="1" w:lastRow="0" w:firstColumn="1" w:lastColumn="0" w:noHBand="0" w:noVBand="1"/>
      </w:tblPr>
      <w:tblGrid>
        <w:gridCol w:w="3027"/>
      </w:tblGrid>
      <w:tr w:rsidR="00155681" w:rsidRPr="00F17800" w:rsidTr="0056724B">
        <w:trPr>
          <w:trHeight w:val="270"/>
        </w:trPr>
        <w:tc>
          <w:tcPr>
            <w:tcW w:w="30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F17800" w:rsidRDefault="00155681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854EFE">
              <w:t>AssistCmd_MtrNm_f32</w:t>
            </w:r>
          </w:p>
        </w:tc>
      </w:tr>
      <w:tr w:rsidR="00155681" w:rsidRPr="00F17800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F17800" w:rsidRDefault="00155681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854EFE">
              <w:t>AssistEOTDamping_MtrNm_f32</w:t>
            </w:r>
          </w:p>
        </w:tc>
      </w:tr>
      <w:tr w:rsidR="00155681" w:rsidRPr="00F17800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F17800" w:rsidRDefault="00155681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854EFE">
              <w:t>AssistEOTGain_Uls_f32</w:t>
            </w:r>
          </w:p>
        </w:tc>
      </w:tr>
      <w:tr w:rsidR="00155681" w:rsidRPr="00F17800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</w:tcPr>
          <w:p w:rsidR="00155681" w:rsidRPr="00F17800" w:rsidRDefault="00155681" w:rsidP="00F17800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854EFE">
              <w:t>AssistEOTLimit_MtrNm_f32</w:t>
            </w:r>
          </w:p>
        </w:tc>
      </w:tr>
      <w:tr w:rsidR="00155681" w:rsidRPr="00F17800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F17800">
            <w:pPr>
              <w:spacing w:after="0"/>
            </w:pPr>
            <w:r w:rsidRPr="003D1539">
              <w:t>AssistStallLimit_MtrNm_f32</w:t>
            </w:r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r w:rsidRPr="003D1539">
              <w:t>AssistVehSpdLimit_MtrNm_f32</w:t>
            </w:r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r w:rsidRPr="003D1539">
              <w:t>CombinedDamping_MtrNm_f32</w:t>
            </w:r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proofErr w:type="spellStart"/>
            <w:r w:rsidRPr="003D1539">
              <w:t>DefeatLimitService_Cnt_lgc</w:t>
            </w:r>
            <w:proofErr w:type="spellEnd"/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r w:rsidRPr="003D1539">
              <w:t>LimitedReturn_MtrNm_f32</w:t>
            </w:r>
          </w:p>
        </w:tc>
      </w:tr>
      <w:tr w:rsidR="00155681" w:rsidRPr="00854EFE" w:rsidDel="0056724B" w:rsidTr="0056724B">
        <w:trPr>
          <w:trHeight w:val="270"/>
          <w:del w:id="26" w:author="Anne, Krishna" w:date="2015-03-16T17:14:00Z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Del="0056724B" w:rsidRDefault="00155681" w:rsidP="00047980">
            <w:pPr>
              <w:spacing w:after="0"/>
              <w:rPr>
                <w:del w:id="27" w:author="Anne, Krishna" w:date="2015-03-16T17:14:00Z"/>
              </w:rPr>
            </w:pPr>
            <w:del w:id="28" w:author="Anne, Krishna" w:date="2015-03-16T17:14:00Z">
              <w:r w:rsidRPr="003D1539" w:rsidDel="0056724B">
                <w:delText>LrnPnCtrCCDisable_Cnt_lgc</w:delText>
              </w:r>
            </w:del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proofErr w:type="spellStart"/>
            <w:r w:rsidRPr="003D1539">
              <w:t>LrnPnCtrEnable_Cnt_lgc</w:t>
            </w:r>
            <w:proofErr w:type="spellEnd"/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r w:rsidRPr="003D1539">
              <w:t>LrnPnCtrTCmd_MtrNm_f32</w:t>
            </w:r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r w:rsidRPr="003D1539">
              <w:t>OpTrqOvr_MtrNm_f32</w:t>
            </w:r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r w:rsidRPr="003D1539">
              <w:t>OutputRampMult_Uls_f32</w:t>
            </w:r>
          </w:p>
        </w:tc>
      </w:tr>
      <w:tr w:rsidR="00155681" w:rsidRPr="00854EFE" w:rsidDel="0056724B" w:rsidTr="0056724B">
        <w:trPr>
          <w:trHeight w:val="270"/>
          <w:del w:id="29" w:author="Anne, Krishna" w:date="2015-03-16T17:14:00Z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Del="0056724B" w:rsidRDefault="00155681" w:rsidP="00047980">
            <w:pPr>
              <w:spacing w:after="0"/>
              <w:rPr>
                <w:del w:id="30" w:author="Anne, Krishna" w:date="2015-03-16T17:14:00Z"/>
              </w:rPr>
            </w:pPr>
            <w:del w:id="31" w:author="Anne, Krishna" w:date="2015-03-16T17:14:00Z">
              <w:r w:rsidRPr="003D1539" w:rsidDel="0056724B">
                <w:delText>PosServCCDisable_Cnt_lgc</w:delText>
              </w:r>
            </w:del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r w:rsidRPr="003D1539">
              <w:t>PowerLimitPerc_Uls_f32</w:t>
            </w:r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r w:rsidRPr="003D1539">
              <w:t>PrkAssistCmd_MtrNm_f32</w:t>
            </w:r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r w:rsidRPr="003D1539">
              <w:t>PullCompCmd_MtrNm_f32</w:t>
            </w:r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r w:rsidRPr="003D1539">
              <w:t>TSMitCommand_MtrNm_f32</w:t>
            </w:r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r w:rsidRPr="003D1539">
              <w:t>ThermalLimitPerc_Uls_f32</w:t>
            </w:r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r w:rsidRPr="003D1539">
              <w:t>ThermalLimit_MtrNm_f32</w:t>
            </w:r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r w:rsidRPr="003D1539">
              <w:t>VehSpd_Kph_f32</w:t>
            </w:r>
          </w:p>
        </w:tc>
      </w:tr>
      <w:tr w:rsidR="00155681" w:rsidRPr="00854EFE" w:rsidTr="0056724B">
        <w:trPr>
          <w:trHeight w:val="270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55681" w:rsidRPr="00854EFE" w:rsidRDefault="00155681" w:rsidP="00047980">
            <w:pPr>
              <w:spacing w:after="0"/>
            </w:pPr>
            <w:r w:rsidRPr="003D1539">
              <w:t>WheelImbalanceCmd_MtrNm_f32</w:t>
            </w:r>
          </w:p>
        </w:tc>
      </w:tr>
      <w:tr w:rsidR="0056724B" w:rsidRPr="00854EFE" w:rsidTr="0056724B">
        <w:trPr>
          <w:trHeight w:val="270"/>
          <w:ins w:id="32" w:author="Anne, Krishna" w:date="2015-03-16T17:13:00Z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24B" w:rsidRPr="003D1539" w:rsidRDefault="00C04988" w:rsidP="00047980">
            <w:pPr>
              <w:spacing w:after="0"/>
              <w:rPr>
                <w:ins w:id="33" w:author="Anne, Krishna" w:date="2015-03-16T17:13:00Z"/>
              </w:rPr>
            </w:pPr>
            <w:ins w:id="34" w:author="Anne, Krishna" w:date="2015-03-16T17:13:00Z">
              <w:r w:rsidRPr="00C04988">
                <w:t>EotActvCmd_MtrNm</w:t>
              </w:r>
              <w:r w:rsidR="0056724B" w:rsidRPr="0056724B">
                <w:rPr>
                  <w:rPrChange w:id="35" w:author="Anne, Krishna" w:date="2015-03-16T17:14:00Z">
                    <w:rPr>
                      <w:rFonts w:ascii="Consolas" w:hAnsi="Consolas" w:cs="Consolas"/>
                      <w:color w:val="000000"/>
                      <w:highlight w:val="lightGray"/>
                    </w:rPr>
                  </w:rPrChange>
                </w:rPr>
                <w:t>_f32</w:t>
              </w:r>
            </w:ins>
          </w:p>
        </w:tc>
      </w:tr>
      <w:tr w:rsidR="0056724B" w:rsidRPr="00854EFE" w:rsidTr="0056724B">
        <w:trPr>
          <w:trHeight w:val="270"/>
          <w:ins w:id="36" w:author="Anne, Krishna" w:date="2015-03-16T17:13:00Z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24B" w:rsidRPr="003D1539" w:rsidRDefault="00C04988" w:rsidP="00047980">
            <w:pPr>
              <w:spacing w:after="0"/>
              <w:rPr>
                <w:ins w:id="37" w:author="Anne, Krishna" w:date="2015-03-16T17:13:00Z"/>
              </w:rPr>
            </w:pPr>
            <w:proofErr w:type="spellStart"/>
            <w:ins w:id="38" w:author="Anne, Krishna" w:date="2015-03-16T17:14:00Z">
              <w:r w:rsidRPr="00C04988">
                <w:t>HwTqLoaMtgtnEn_Cnt_</w:t>
              </w:r>
              <w:r w:rsidR="0056724B" w:rsidRPr="0056724B">
                <w:rPr>
                  <w:rPrChange w:id="39" w:author="Anne, Krishna" w:date="2015-03-16T17:14:00Z">
                    <w:rPr>
                      <w:rFonts w:ascii="Consolas" w:hAnsi="Consolas" w:cs="Consolas"/>
                      <w:color w:val="000000"/>
                      <w:highlight w:val="yellow"/>
                      <w:u w:val="single"/>
                    </w:rPr>
                  </w:rPrChange>
                </w:rPr>
                <w:t>lgc</w:t>
              </w:r>
            </w:ins>
            <w:proofErr w:type="spellEnd"/>
          </w:p>
        </w:tc>
      </w:tr>
      <w:tr w:rsidR="0056724B" w:rsidRPr="00854EFE" w:rsidTr="0056724B">
        <w:trPr>
          <w:trHeight w:val="270"/>
          <w:ins w:id="40" w:author="Anne, Krishna" w:date="2015-03-16T17:12:00Z"/>
        </w:trPr>
        <w:tc>
          <w:tcPr>
            <w:tcW w:w="3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24B" w:rsidRPr="003D1539" w:rsidRDefault="00C04988" w:rsidP="00047980">
            <w:pPr>
              <w:spacing w:after="0"/>
              <w:rPr>
                <w:ins w:id="41" w:author="Anne, Krishna" w:date="2015-03-16T17:12:00Z"/>
              </w:rPr>
            </w:pPr>
            <w:ins w:id="42" w:author="Anne, Krishna" w:date="2015-03-16T17:14:00Z">
              <w:r>
                <w:rPr>
                  <w:rPrChange w:id="43" w:author="Anne, Krishna" w:date="2015-03-16T17:14:00Z">
                    <w:rPr/>
                  </w:rPrChange>
                </w:rPr>
                <w:t>TloaCmd_MtrNm_</w:t>
              </w:r>
              <w:bookmarkStart w:id="44" w:name="_GoBack"/>
              <w:bookmarkEnd w:id="44"/>
              <w:r w:rsidR="0056724B" w:rsidRPr="0056724B">
                <w:rPr>
                  <w:rPrChange w:id="45" w:author="Anne, Krishna" w:date="2015-03-16T17:14:00Z">
                    <w:rPr>
                      <w:rFonts w:ascii="Consolas" w:hAnsi="Consolas" w:cs="Consolas"/>
                      <w:color w:val="000000"/>
                      <w:highlight w:val="yellow"/>
                    </w:rPr>
                  </w:rPrChange>
                </w:rPr>
                <w:t>f32</w:t>
              </w:r>
            </w:ins>
          </w:p>
        </w:tc>
      </w:tr>
    </w:tbl>
    <w:p w:rsidR="00206C65" w:rsidRDefault="00206C65" w:rsidP="00701150"/>
    <w:p w:rsidR="00900B9A" w:rsidRDefault="00900B9A" w:rsidP="00900B9A">
      <w:pPr>
        <w:pStyle w:val="Heading2"/>
      </w:pPr>
      <w:bookmarkStart w:id="46" w:name="_Toc373312802"/>
      <w:r>
        <w:t>Required Global Data Outputs</w:t>
      </w:r>
      <w:bookmarkEnd w:id="46"/>
    </w:p>
    <w:p w:rsidR="00206C65" w:rsidRDefault="00206C65" w:rsidP="00701150"/>
    <w:tbl>
      <w:tblPr>
        <w:tblW w:w="3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47" w:author="Anne, Krishna" w:date="2015-03-16T17:14:00Z">
          <w:tblPr>
            <w:tblW w:w="3020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020"/>
        <w:tblGridChange w:id="48">
          <w:tblGrid>
            <w:gridCol w:w="3020"/>
          </w:tblGrid>
        </w:tblGridChange>
      </w:tblGrid>
      <w:tr w:rsidR="00F17800" w:rsidTr="0056724B">
        <w:trPr>
          <w:trHeight w:val="270"/>
          <w:trPrChange w:id="49" w:author="Anne, Krishna" w:date="2015-03-16T17:14:00Z">
            <w:trPr>
              <w:trHeight w:val="270"/>
            </w:trPr>
          </w:trPrChange>
        </w:trPr>
        <w:tc>
          <w:tcPr>
            <w:tcW w:w="3020" w:type="dxa"/>
            <w:shd w:val="clear" w:color="auto" w:fill="auto"/>
            <w:vAlign w:val="center"/>
            <w:tcPrChange w:id="50" w:author="Anne, Krishna" w:date="2015-03-16T17:14:00Z">
              <w:tcPr>
                <w:tcW w:w="3020" w:type="dxa"/>
                <w:tcBorders>
                  <w:top w:val="single" w:sz="8" w:space="0" w:color="auto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bookmarkEnd w:id="24"/>
          <w:bookmarkEnd w:id="25"/>
          <w:p w:rsidR="00F17800" w:rsidRDefault="00155681">
            <w:pPr>
              <w:rPr>
                <w:rFonts w:ascii="Arial" w:hAnsi="Arial" w:cs="Arial"/>
                <w:sz w:val="16"/>
                <w:szCs w:val="16"/>
              </w:rPr>
            </w:pPr>
            <w:r w:rsidRPr="00155681">
              <w:rPr>
                <w:rFonts w:ascii="Arial" w:hAnsi="Arial" w:cs="Arial"/>
                <w:sz w:val="16"/>
                <w:szCs w:val="16"/>
              </w:rPr>
              <w:t>LimitPercentFiltered_Uls_f32</w:t>
            </w:r>
          </w:p>
        </w:tc>
      </w:tr>
      <w:tr w:rsidR="00F17800" w:rsidTr="0056724B">
        <w:trPr>
          <w:trHeight w:val="270"/>
          <w:trPrChange w:id="51" w:author="Anne, Krishna" w:date="2015-03-16T17:14:00Z">
            <w:trPr>
              <w:trHeight w:val="270"/>
            </w:trPr>
          </w:trPrChange>
        </w:trPr>
        <w:tc>
          <w:tcPr>
            <w:tcW w:w="3020" w:type="dxa"/>
            <w:shd w:val="clear" w:color="auto" w:fill="auto"/>
            <w:vAlign w:val="center"/>
            <w:tcPrChange w:id="52" w:author="Anne, Krishna" w:date="2015-03-16T17:14:00Z">
              <w:tcPr>
                <w:tcW w:w="3020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F17800" w:rsidRDefault="00155681">
            <w:pPr>
              <w:rPr>
                <w:rFonts w:ascii="Arial" w:hAnsi="Arial" w:cs="Arial"/>
                <w:sz w:val="16"/>
                <w:szCs w:val="16"/>
              </w:rPr>
            </w:pPr>
            <w:r w:rsidRPr="00155681">
              <w:rPr>
                <w:rFonts w:ascii="Arial" w:hAnsi="Arial" w:cs="Arial"/>
                <w:sz w:val="16"/>
                <w:szCs w:val="16"/>
              </w:rPr>
              <w:t>PreLimitForStall_MtrNm_f32</w:t>
            </w:r>
          </w:p>
        </w:tc>
      </w:tr>
      <w:tr w:rsidR="00155681" w:rsidTr="0056724B">
        <w:trPr>
          <w:trHeight w:val="270"/>
          <w:trPrChange w:id="53" w:author="Anne, Krishna" w:date="2015-03-16T17:14:00Z">
            <w:trPr>
              <w:trHeight w:val="270"/>
            </w:trPr>
          </w:trPrChange>
        </w:trPr>
        <w:tc>
          <w:tcPr>
            <w:tcW w:w="3020" w:type="dxa"/>
            <w:shd w:val="clear" w:color="auto" w:fill="auto"/>
            <w:vAlign w:val="center"/>
            <w:tcPrChange w:id="54" w:author="Anne, Krishna" w:date="2015-03-16T17:14:00Z">
              <w:tcPr>
                <w:tcW w:w="3020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155681" w:rsidRPr="00155681" w:rsidRDefault="00155681">
            <w:pPr>
              <w:rPr>
                <w:rFonts w:ascii="Arial" w:hAnsi="Arial" w:cs="Arial"/>
                <w:sz w:val="16"/>
                <w:szCs w:val="16"/>
              </w:rPr>
            </w:pPr>
            <w:r w:rsidRPr="00155681">
              <w:rPr>
                <w:rFonts w:ascii="Arial" w:hAnsi="Arial" w:cs="Arial"/>
                <w:sz w:val="16"/>
                <w:szCs w:val="16"/>
              </w:rPr>
              <w:t>PreLimitTorque_MtrNm_f32</w:t>
            </w:r>
          </w:p>
        </w:tc>
      </w:tr>
      <w:tr w:rsidR="00155681" w:rsidTr="0056724B">
        <w:trPr>
          <w:trHeight w:val="270"/>
          <w:trPrChange w:id="55" w:author="Anne, Krishna" w:date="2015-03-16T17:14:00Z">
            <w:trPr>
              <w:trHeight w:val="270"/>
            </w:trPr>
          </w:trPrChange>
        </w:trPr>
        <w:tc>
          <w:tcPr>
            <w:tcW w:w="3020" w:type="dxa"/>
            <w:shd w:val="clear" w:color="auto" w:fill="auto"/>
            <w:vAlign w:val="center"/>
            <w:tcPrChange w:id="56" w:author="Anne, Krishna" w:date="2015-03-16T17:14:00Z">
              <w:tcPr>
                <w:tcW w:w="3020" w:type="dxa"/>
                <w:tcBorders>
                  <w:top w:val="nil"/>
                  <w:left w:val="single" w:sz="8" w:space="0" w:color="auto"/>
                  <w:bottom w:val="nil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155681" w:rsidRPr="00155681" w:rsidRDefault="00155681">
            <w:pPr>
              <w:rPr>
                <w:rFonts w:ascii="Arial" w:hAnsi="Arial" w:cs="Arial"/>
                <w:sz w:val="16"/>
                <w:szCs w:val="16"/>
              </w:rPr>
            </w:pPr>
            <w:r w:rsidRPr="00155681">
              <w:rPr>
                <w:rFonts w:ascii="Arial" w:hAnsi="Arial" w:cs="Arial"/>
                <w:sz w:val="16"/>
                <w:szCs w:val="16"/>
              </w:rPr>
              <w:t>SumLimTrqCmd_MtrNm_f32</w:t>
            </w:r>
          </w:p>
        </w:tc>
      </w:tr>
      <w:tr w:rsidR="00155681" w:rsidTr="0056724B">
        <w:trPr>
          <w:trHeight w:val="270"/>
          <w:trPrChange w:id="57" w:author="Anne, Krishna" w:date="2015-03-16T17:14:00Z">
            <w:trPr>
              <w:trHeight w:val="270"/>
            </w:trPr>
          </w:trPrChange>
        </w:trPr>
        <w:tc>
          <w:tcPr>
            <w:tcW w:w="3020" w:type="dxa"/>
            <w:shd w:val="clear" w:color="auto" w:fill="auto"/>
            <w:vAlign w:val="center"/>
            <w:tcPrChange w:id="58" w:author="Anne, Krishna" w:date="2015-03-16T17:14:00Z">
              <w:tcPr>
                <w:tcW w:w="302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vAlign w:val="center"/>
              </w:tcPr>
            </w:tcPrChange>
          </w:tcPr>
          <w:p w:rsidR="00155681" w:rsidRPr="00155681" w:rsidRDefault="00155681">
            <w:pPr>
              <w:rPr>
                <w:rFonts w:ascii="Arial" w:hAnsi="Arial" w:cs="Arial"/>
                <w:sz w:val="16"/>
                <w:szCs w:val="16"/>
              </w:rPr>
            </w:pPr>
            <w:r w:rsidRPr="00155681">
              <w:rPr>
                <w:rFonts w:ascii="Arial" w:hAnsi="Arial" w:cs="Arial"/>
                <w:sz w:val="16"/>
                <w:szCs w:val="16"/>
              </w:rPr>
              <w:t>TrqLimitMin_MtrNm_f32</w:t>
            </w:r>
          </w:p>
        </w:tc>
      </w:tr>
    </w:tbl>
    <w:p w:rsidR="008201BB" w:rsidRPr="008201BB" w:rsidRDefault="008201BB" w:rsidP="008201BB">
      <w:pPr>
        <w:pStyle w:val="Heading2"/>
        <w:numPr>
          <w:ilvl w:val="0"/>
          <w:numId w:val="26"/>
        </w:numPr>
        <w:rPr>
          <w:rFonts w:cs="Arial"/>
          <w:b w:val="0"/>
          <w:sz w:val="16"/>
          <w:szCs w:val="16"/>
        </w:rPr>
      </w:pPr>
      <w:r w:rsidRPr="008201BB">
        <w:rPr>
          <w:rFonts w:cs="Arial"/>
          <w:b w:val="0"/>
          <w:sz w:val="16"/>
          <w:szCs w:val="16"/>
        </w:rPr>
        <w:lastRenderedPageBreak/>
        <w:t xml:space="preserve">Used for </w:t>
      </w:r>
      <w:proofErr w:type="spellStart"/>
      <w:r w:rsidRPr="008201BB">
        <w:rPr>
          <w:rFonts w:cs="Arial"/>
          <w:b w:val="0"/>
          <w:sz w:val="16"/>
          <w:szCs w:val="16"/>
        </w:rPr>
        <w:t>TrqReasonable</w:t>
      </w:r>
      <w:proofErr w:type="spellEnd"/>
      <w:r w:rsidRPr="008201BB">
        <w:rPr>
          <w:rFonts w:cs="Arial"/>
          <w:b w:val="0"/>
          <w:sz w:val="16"/>
          <w:szCs w:val="16"/>
        </w:rPr>
        <w:t xml:space="preserve"> </w:t>
      </w:r>
      <w:proofErr w:type="spellStart"/>
      <w:r w:rsidRPr="008201BB">
        <w:rPr>
          <w:rFonts w:cs="Arial"/>
          <w:b w:val="0"/>
          <w:sz w:val="16"/>
          <w:szCs w:val="16"/>
        </w:rPr>
        <w:t>dianostics</w:t>
      </w:r>
      <w:proofErr w:type="spellEnd"/>
      <w:r w:rsidR="00F17800" w:rsidRPr="008201BB">
        <w:rPr>
          <w:rFonts w:cs="Arial"/>
          <w:b w:val="0"/>
          <w:sz w:val="16"/>
          <w:szCs w:val="16"/>
        </w:rPr>
        <w:t xml:space="preserve"> </w:t>
      </w:r>
      <w:bookmarkStart w:id="59" w:name="_Toc373312803"/>
    </w:p>
    <w:p w:rsidR="00836AC1" w:rsidRDefault="00783C14" w:rsidP="00836AC1">
      <w:pPr>
        <w:pStyle w:val="Heading2"/>
      </w:pPr>
      <w:r>
        <w:t xml:space="preserve">Specific </w:t>
      </w:r>
      <w:r w:rsidR="00DC10CD">
        <w:t>Include Path</w:t>
      </w:r>
      <w:r>
        <w:t xml:space="preserve"> present</w:t>
      </w:r>
      <w:bookmarkEnd w:id="59"/>
    </w:p>
    <w:p w:rsidR="004527BC" w:rsidRDefault="00206C65">
      <w:pPr>
        <w:spacing w:after="0"/>
        <w:rPr>
          <w:rFonts w:ascii="Arial" w:hAnsi="Arial"/>
          <w:b/>
          <w:kern w:val="28"/>
          <w:sz w:val="28"/>
        </w:rPr>
      </w:pPr>
      <w:r>
        <w:t>No</w:t>
      </w:r>
      <w:r w:rsidR="004527BC">
        <w:br w:type="page"/>
      </w:r>
    </w:p>
    <w:p w:rsidR="005C2A99" w:rsidRDefault="005C2A99" w:rsidP="005C2A99">
      <w:pPr>
        <w:pStyle w:val="Heading1"/>
      </w:pPr>
      <w:bookmarkStart w:id="60" w:name="_Toc373312804"/>
      <w:r>
        <w:lastRenderedPageBreak/>
        <w:t>Runnable Scheduling</w:t>
      </w:r>
      <w:bookmarkEnd w:id="60"/>
      <w:r w:rsidR="00783C14">
        <w:t xml:space="preserve"> </w:t>
      </w:r>
    </w:p>
    <w:p w:rsidR="005C2A99" w:rsidRDefault="005C2A99" w:rsidP="005C2A99">
      <w:r>
        <w:t>This section specifies the required runnable scheduling.</w:t>
      </w:r>
    </w:p>
    <w:p w:rsidR="00ED15E6" w:rsidRDefault="00ED15E6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249"/>
        <w:gridCol w:w="4835"/>
        <w:gridCol w:w="1772"/>
      </w:tblGrid>
      <w:tr w:rsidR="00F638B9" w:rsidTr="00DD1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Default="00F638B9" w:rsidP="00DD1D40">
            <w:proofErr w:type="spellStart"/>
            <w:r>
              <w:t>Init</w:t>
            </w:r>
            <w:proofErr w:type="spellEnd"/>
          </w:p>
        </w:tc>
        <w:tc>
          <w:tcPr>
            <w:tcW w:w="4835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638B9" w:rsidRDefault="00F638B9" w:rsidP="00DD1D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638B9" w:rsidTr="00DD1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638B9" w:rsidRPr="00206C65" w:rsidRDefault="008201BB" w:rsidP="00F638B9">
            <w:pPr>
              <w:rPr>
                <w:b w:val="0"/>
              </w:rPr>
            </w:pPr>
            <w:r>
              <w:rPr>
                <w:b w:val="0"/>
              </w:rPr>
              <w:t>AstLmt</w:t>
            </w:r>
            <w:r w:rsidR="00206C65" w:rsidRPr="00206C65">
              <w:rPr>
                <w:b w:val="0"/>
              </w:rPr>
              <w:t>_Init1</w:t>
            </w:r>
          </w:p>
        </w:tc>
        <w:tc>
          <w:tcPr>
            <w:tcW w:w="4835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206C65">
              <w:t>Called from RTE before any call to the periodic functions</w:t>
            </w:r>
          </w:p>
        </w:tc>
        <w:tc>
          <w:tcPr>
            <w:tcW w:w="1772" w:type="dxa"/>
          </w:tcPr>
          <w:p w:rsidR="00F638B9" w:rsidRDefault="00F638B9" w:rsidP="00206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</w:t>
            </w:r>
            <w:r w:rsidR="00206C65">
              <w:t xml:space="preserve"> </w:t>
            </w:r>
            <w:proofErr w:type="spellStart"/>
            <w:r w:rsidR="00206C65">
              <w:t>init</w:t>
            </w:r>
            <w:proofErr w:type="spellEnd"/>
          </w:p>
        </w:tc>
      </w:tr>
    </w:tbl>
    <w:p w:rsidR="00F638B9" w:rsidRDefault="00F638B9">
      <w:pPr>
        <w:spacing w:after="0"/>
      </w:pPr>
    </w:p>
    <w:p w:rsidR="00F50821" w:rsidRDefault="00F50821">
      <w:pPr>
        <w:spacing w:after="0"/>
      </w:pP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2772"/>
        <w:gridCol w:w="4290"/>
        <w:gridCol w:w="1794"/>
      </w:tblGrid>
      <w:tr w:rsidR="00F50821" w:rsidTr="00F508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Default="00F50821" w:rsidP="000719D9">
            <w:r>
              <w:t>Runnable</w:t>
            </w:r>
          </w:p>
        </w:tc>
        <w:tc>
          <w:tcPr>
            <w:tcW w:w="4835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Scheduling Requirements</w:t>
            </w:r>
          </w:p>
        </w:tc>
        <w:tc>
          <w:tcPr>
            <w:tcW w:w="1772" w:type="dxa"/>
          </w:tcPr>
          <w:p w:rsidR="00F50821" w:rsidRDefault="00F50821" w:rsidP="000719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</w:t>
            </w:r>
          </w:p>
        </w:tc>
      </w:tr>
      <w:tr w:rsidR="00F50821" w:rsidTr="00F508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F50821" w:rsidRPr="00206C65" w:rsidRDefault="008201BB" w:rsidP="00F638B9">
            <w:pPr>
              <w:rPr>
                <w:b w:val="0"/>
              </w:rPr>
            </w:pPr>
            <w:r>
              <w:rPr>
                <w:b w:val="0"/>
              </w:rPr>
              <w:t>AstLmt</w:t>
            </w:r>
            <w:r w:rsidR="00206C65" w:rsidRPr="00206C65">
              <w:rPr>
                <w:b w:val="0"/>
              </w:rPr>
              <w:t>_Per1</w:t>
            </w:r>
          </w:p>
        </w:tc>
        <w:tc>
          <w:tcPr>
            <w:tcW w:w="4835" w:type="dxa"/>
          </w:tcPr>
          <w:p w:rsidR="00F50821" w:rsidRDefault="008A7889" w:rsidP="00AD69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None</w:t>
            </w:r>
          </w:p>
        </w:tc>
        <w:tc>
          <w:tcPr>
            <w:tcW w:w="1772" w:type="dxa"/>
          </w:tcPr>
          <w:p w:rsidR="00F50821" w:rsidRDefault="00206C65" w:rsidP="000719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RTE 2ms</w:t>
            </w:r>
          </w:p>
        </w:tc>
      </w:tr>
      <w:tr w:rsidR="00206C65" w:rsidTr="00F508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</w:tcPr>
          <w:p w:rsidR="00206C65" w:rsidRPr="00206C65" w:rsidRDefault="008201BB" w:rsidP="00F638B9">
            <w:pPr>
              <w:rPr>
                <w:b w:val="0"/>
              </w:rPr>
            </w:pPr>
            <w:proofErr w:type="spellStart"/>
            <w:r w:rsidRPr="008201BB">
              <w:rPr>
                <w:b w:val="0"/>
              </w:rPr>
              <w:t>AstLmt_Scom_ManualTrqCmd</w:t>
            </w:r>
            <w:proofErr w:type="spellEnd"/>
          </w:p>
        </w:tc>
        <w:tc>
          <w:tcPr>
            <w:tcW w:w="4835" w:type="dxa"/>
          </w:tcPr>
          <w:p w:rsidR="00206C65" w:rsidRDefault="008201BB" w:rsidP="00AD69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None </w:t>
            </w:r>
          </w:p>
        </w:tc>
        <w:tc>
          <w:tcPr>
            <w:tcW w:w="1772" w:type="dxa"/>
          </w:tcPr>
          <w:p w:rsidR="00206C65" w:rsidRDefault="008201BB" w:rsidP="000719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201BB">
              <w:t xml:space="preserve">erver invocation for </w:t>
            </w:r>
            <w:proofErr w:type="spellStart"/>
            <w:r w:rsidRPr="008201BB">
              <w:t>OperationPrototype</w:t>
            </w:r>
            <w:proofErr w:type="spellEnd"/>
            <w:r w:rsidRPr="008201BB">
              <w:t xml:space="preserve"> &lt;</w:t>
            </w:r>
            <w:proofErr w:type="spellStart"/>
            <w:r w:rsidRPr="008201BB">
              <w:t>ManualTrqCmd</w:t>
            </w:r>
            <w:proofErr w:type="spellEnd"/>
            <w:r w:rsidRPr="008201BB">
              <w:t>&gt;</w:t>
            </w:r>
          </w:p>
        </w:tc>
      </w:tr>
    </w:tbl>
    <w:p w:rsidR="00ED15E6" w:rsidRDefault="00ED15E6">
      <w:pPr>
        <w:spacing w:after="0"/>
      </w:pPr>
    </w:p>
    <w:p w:rsidR="00ED15E6" w:rsidRDefault="00ED15E6" w:rsidP="00ED15E6"/>
    <w:p w:rsidR="001D6A7F" w:rsidRDefault="001D6A7F" w:rsidP="00ED15E6">
      <w:pPr>
        <w:spacing w:after="0"/>
        <w:rPr>
          <w:b/>
        </w:rPr>
      </w:pPr>
      <w:r>
        <w:rPr>
          <w:b/>
        </w:rPr>
        <w:t>.</w:t>
      </w:r>
    </w:p>
    <w:p w:rsidR="004527BC" w:rsidRDefault="004527BC" w:rsidP="00ED15E6">
      <w:pPr>
        <w:spacing w:after="0"/>
        <w:rPr>
          <w:rFonts w:ascii="Arial" w:hAnsi="Arial"/>
          <w:b/>
          <w:kern w:val="28"/>
          <w:sz w:val="28"/>
        </w:rPr>
      </w:pPr>
      <w:r>
        <w:br w:type="page"/>
      </w:r>
    </w:p>
    <w:p w:rsidR="005C2A99" w:rsidRDefault="005C2A99" w:rsidP="005C2A99">
      <w:pPr>
        <w:pStyle w:val="Heading1"/>
      </w:pPr>
      <w:bookmarkStart w:id="61" w:name="_Toc373312805"/>
      <w:bookmarkStart w:id="62" w:name="OLE_LINK16"/>
      <w:bookmarkStart w:id="63" w:name="OLE_LINK17"/>
      <w:r>
        <w:lastRenderedPageBreak/>
        <w:t>Memory Mapping</w:t>
      </w:r>
      <w:bookmarkEnd w:id="61"/>
    </w:p>
    <w:p w:rsidR="00F80F31" w:rsidRDefault="00F80F31" w:rsidP="00F80F31">
      <w:pPr>
        <w:pStyle w:val="Heading2"/>
      </w:pPr>
      <w:bookmarkStart w:id="64" w:name="_Toc373312806"/>
      <w:bookmarkEnd w:id="62"/>
      <w:bookmarkEnd w:id="63"/>
      <w:r>
        <w:t>Mapping</w:t>
      </w:r>
      <w:bookmarkEnd w:id="64"/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5778"/>
        <w:gridCol w:w="1291"/>
        <w:gridCol w:w="1787"/>
      </w:tblGrid>
      <w:tr w:rsidR="00836AC1" w:rsidTr="00F17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36AC1" w:rsidRDefault="00836AC1" w:rsidP="006768B8">
            <w:r>
              <w:t>Memory Section</w:t>
            </w:r>
          </w:p>
        </w:tc>
        <w:tc>
          <w:tcPr>
            <w:tcW w:w="1291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Contents</w:t>
            </w:r>
          </w:p>
        </w:tc>
        <w:tc>
          <w:tcPr>
            <w:tcW w:w="1787" w:type="dxa"/>
          </w:tcPr>
          <w:p w:rsidR="00836AC1" w:rsidRDefault="00836AC1" w:rsidP="006768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836AC1" w:rsidTr="00F17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836AC1" w:rsidRPr="00586241" w:rsidRDefault="008201BB" w:rsidP="00DE03FA">
            <w:pPr>
              <w:rPr>
                <w:b w:val="0"/>
              </w:rPr>
            </w:pPr>
            <w:r>
              <w:rPr>
                <w:b w:val="0"/>
              </w:rPr>
              <w:t>ASTLMT</w:t>
            </w:r>
            <w:r w:rsidR="00586241" w:rsidRPr="00586241">
              <w:rPr>
                <w:b w:val="0"/>
              </w:rPr>
              <w:t>_START_SEC_VAR_CLEARED_32</w:t>
            </w:r>
          </w:p>
        </w:tc>
        <w:tc>
          <w:tcPr>
            <w:tcW w:w="1291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836AC1" w:rsidRDefault="00836AC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00" w:rsidTr="00F17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F17800" w:rsidRDefault="008201BB" w:rsidP="00DE03FA">
            <w:pPr>
              <w:rPr>
                <w:b w:val="0"/>
              </w:rPr>
            </w:pPr>
            <w:r>
              <w:rPr>
                <w:b w:val="0"/>
              </w:rPr>
              <w:t>ASTLMT</w:t>
            </w:r>
            <w:r w:rsidR="00F17800" w:rsidRPr="00F17800">
              <w:rPr>
                <w:b w:val="0"/>
              </w:rPr>
              <w:t>_START_SEC_VAR_CLEARED_BOOLEAN</w:t>
            </w:r>
          </w:p>
        </w:tc>
        <w:tc>
          <w:tcPr>
            <w:tcW w:w="1291" w:type="dxa"/>
          </w:tcPr>
          <w:p w:rsidR="00F17800" w:rsidRDefault="00F17800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F17800" w:rsidRDefault="00F17800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6241" w:rsidTr="00F17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586241" w:rsidRPr="00586241" w:rsidRDefault="00586241" w:rsidP="00F17800">
            <w:pPr>
              <w:rPr>
                <w:b w:val="0"/>
              </w:rPr>
            </w:pPr>
            <w:r w:rsidRPr="00586241">
              <w:rPr>
                <w:b w:val="0"/>
              </w:rPr>
              <w:t>RTE_START_SEC_A</w:t>
            </w:r>
            <w:r w:rsidR="00F17800">
              <w:rPr>
                <w:b w:val="0"/>
              </w:rPr>
              <w:t>P</w:t>
            </w:r>
            <w:r w:rsidRPr="00586241">
              <w:rPr>
                <w:b w:val="0"/>
              </w:rPr>
              <w:t>_</w:t>
            </w:r>
            <w:r w:rsidR="008201BB">
              <w:rPr>
                <w:b w:val="0"/>
              </w:rPr>
              <w:t>ASTLMT</w:t>
            </w:r>
            <w:r w:rsidRPr="00586241">
              <w:rPr>
                <w:b w:val="0"/>
              </w:rPr>
              <w:t>_APPL_CODE</w:t>
            </w:r>
          </w:p>
        </w:tc>
        <w:tc>
          <w:tcPr>
            <w:tcW w:w="1291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87" w:type="dxa"/>
          </w:tcPr>
          <w:p w:rsidR="00586241" w:rsidRDefault="0058624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724B" w:rsidTr="00F17800">
        <w:trPr>
          <w:ins w:id="65" w:author="Anne, Krishna" w:date="2015-03-16T17:10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:rsidR="0056724B" w:rsidRPr="0056724B" w:rsidRDefault="0056724B" w:rsidP="00F17800">
            <w:pPr>
              <w:rPr>
                <w:ins w:id="66" w:author="Anne, Krishna" w:date="2015-03-16T17:10:00Z"/>
                <w:b w:val="0"/>
                <w:rPrChange w:id="67" w:author="Anne, Krishna" w:date="2015-03-16T17:10:00Z">
                  <w:rPr>
                    <w:ins w:id="68" w:author="Anne, Krishna" w:date="2015-03-16T17:10:00Z"/>
                  </w:rPr>
                </w:rPrChange>
              </w:rPr>
            </w:pPr>
            <w:ins w:id="69" w:author="Anne, Krishna" w:date="2015-03-16T17:10:00Z">
              <w:r w:rsidRPr="0056724B">
                <w:rPr>
                  <w:rPrChange w:id="70" w:author="Anne, Krishna" w:date="2015-03-16T17:10:00Z">
                    <w:rPr>
                      <w:rFonts w:ascii="Consolas" w:hAnsi="Consolas" w:cs="Consolas"/>
                      <w:color w:val="000000"/>
                      <w:highlight w:val="lightGray"/>
                      <w:u w:val="single"/>
                    </w:rPr>
                  </w:rPrChange>
                </w:rPr>
                <w:t>ASTLMT_START_SEC_VAR_CLEARED_16</w:t>
              </w:r>
            </w:ins>
          </w:p>
        </w:tc>
        <w:tc>
          <w:tcPr>
            <w:tcW w:w="1291" w:type="dxa"/>
          </w:tcPr>
          <w:p w:rsidR="0056724B" w:rsidRDefault="0056724B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1" w:author="Anne, Krishna" w:date="2015-03-16T17:10:00Z"/>
              </w:rPr>
            </w:pPr>
          </w:p>
        </w:tc>
        <w:tc>
          <w:tcPr>
            <w:tcW w:w="1787" w:type="dxa"/>
          </w:tcPr>
          <w:p w:rsidR="0056724B" w:rsidRDefault="0056724B" w:rsidP="00DE03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72" w:author="Anne, Krishna" w:date="2015-03-16T17:10:00Z"/>
              </w:rPr>
            </w:pPr>
          </w:p>
        </w:tc>
      </w:tr>
    </w:tbl>
    <w:p w:rsidR="006768B8" w:rsidRPr="006768B8" w:rsidRDefault="00F80F31" w:rsidP="00F80F31">
      <w:r>
        <w:t xml:space="preserve">* Each …START_SEC… constant is terminated by a …STOP_SEC… constant as specified in the AUTOSAR Memory Mapping requirements. </w:t>
      </w:r>
    </w:p>
    <w:p w:rsidR="00F80F31" w:rsidRDefault="00F80F31" w:rsidP="00F80F31">
      <w:pPr>
        <w:pStyle w:val="Heading2"/>
      </w:pPr>
      <w:bookmarkStart w:id="73" w:name="_Toc373312807"/>
      <w:r>
        <w:t>Usage</w:t>
      </w:r>
      <w:bookmarkEnd w:id="73"/>
    </w:p>
    <w:tbl>
      <w:tblPr>
        <w:tblStyle w:val="LightList-Accent11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2070"/>
        <w:gridCol w:w="1908"/>
      </w:tblGrid>
      <w:tr w:rsidR="00F80F31" w:rsidTr="00813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80F31" w:rsidP="00DE03FA">
            <w:r>
              <w:t>Feature</w:t>
            </w:r>
          </w:p>
        </w:tc>
        <w:tc>
          <w:tcPr>
            <w:tcW w:w="2070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RAM </w:t>
            </w:r>
          </w:p>
        </w:tc>
        <w:tc>
          <w:tcPr>
            <w:tcW w:w="1908" w:type="dxa"/>
          </w:tcPr>
          <w:p w:rsidR="00F80F31" w:rsidRDefault="00F80F31" w:rsidP="00A26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ROM </w:t>
            </w:r>
          </w:p>
        </w:tc>
      </w:tr>
      <w:tr w:rsidR="00F80F31" w:rsidTr="00813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78" w:type="dxa"/>
          </w:tcPr>
          <w:p w:rsidR="00F80F31" w:rsidRDefault="00F15676" w:rsidP="00DE03FA">
            <w:r>
              <w:t>&lt;</w:t>
            </w:r>
            <w:proofErr w:type="spellStart"/>
            <w:r>
              <w:t>Memmap</w:t>
            </w:r>
            <w:proofErr w:type="spellEnd"/>
            <w:r>
              <w:t xml:space="preserve"> </w:t>
            </w:r>
            <w:proofErr w:type="spellStart"/>
            <w:r>
              <w:t>usuage</w:t>
            </w:r>
            <w:proofErr w:type="spellEnd"/>
            <w:r>
              <w:t xml:space="preserve"> info&gt;</w:t>
            </w:r>
          </w:p>
        </w:tc>
        <w:tc>
          <w:tcPr>
            <w:tcW w:w="2070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08" w:type="dxa"/>
          </w:tcPr>
          <w:p w:rsidR="00F80F31" w:rsidRDefault="00F80F31" w:rsidP="00DE03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527BC" w:rsidRDefault="00A268FB" w:rsidP="00A268FB">
      <w:pPr>
        <w:pStyle w:val="Caption"/>
      </w:pPr>
      <w:r>
        <w:t xml:space="preserve">Table </w:t>
      </w:r>
      <w:r w:rsidR="000B6E26">
        <w:fldChar w:fldCharType="begin"/>
      </w:r>
      <w:r w:rsidR="00282852">
        <w:instrText xml:space="preserve"> SEQ Table \* ARABIC </w:instrText>
      </w:r>
      <w:r w:rsidR="000B6E26">
        <w:fldChar w:fldCharType="separate"/>
      </w:r>
      <w:r w:rsidR="00A03FE3">
        <w:rPr>
          <w:noProof/>
        </w:rPr>
        <w:t>1</w:t>
      </w:r>
      <w:r w:rsidR="000B6E26">
        <w:fldChar w:fldCharType="end"/>
      </w:r>
      <w:r>
        <w:t>: ARM Cortex R4 Memory Usage</w:t>
      </w:r>
    </w:p>
    <w:p w:rsidR="006524C1" w:rsidRDefault="00900B9A" w:rsidP="006524C1">
      <w:pPr>
        <w:pStyle w:val="Heading2"/>
      </w:pPr>
      <w:bookmarkStart w:id="74" w:name="_Toc373312808"/>
      <w:bookmarkStart w:id="75" w:name="OLE_LINK20"/>
      <w:bookmarkStart w:id="76" w:name="OLE_LINK81"/>
      <w:bookmarkStart w:id="77" w:name="OLE_LINK82"/>
      <w:proofErr w:type="gramStart"/>
      <w:r>
        <w:t>Non  RTE</w:t>
      </w:r>
      <w:proofErr w:type="gramEnd"/>
      <w:r>
        <w:t xml:space="preserve"> </w:t>
      </w:r>
      <w:proofErr w:type="spellStart"/>
      <w:r w:rsidR="006524C1">
        <w:t>NvM</w:t>
      </w:r>
      <w:proofErr w:type="spellEnd"/>
      <w:r w:rsidR="006524C1">
        <w:t xml:space="preserve"> Blocks</w:t>
      </w:r>
      <w:bookmarkEnd w:id="74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6524C1" w:rsidTr="006524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bookmarkEnd w:id="75"/>
          <w:p w:rsidR="006524C1" w:rsidRDefault="006524C1" w:rsidP="006524C1">
            <w:r>
              <w:t>Block Name</w:t>
            </w:r>
          </w:p>
        </w:tc>
      </w:tr>
      <w:tr w:rsidR="006524C1" w:rsidTr="00652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6524C1" w:rsidRDefault="00900B9A" w:rsidP="006524C1">
            <w:r>
              <w:t>&lt;NVM block used Non RTE functions &gt;</w:t>
            </w:r>
          </w:p>
        </w:tc>
      </w:tr>
    </w:tbl>
    <w:p w:rsidR="008B2656" w:rsidRDefault="008B2656" w:rsidP="006524C1">
      <w:proofErr w:type="gramStart"/>
      <w:r>
        <w:t>Note :</w:t>
      </w:r>
      <w:proofErr w:type="gramEnd"/>
      <w:r>
        <w:t xml:space="preserve"> Size of the NVM block if configured in developer   </w:t>
      </w:r>
    </w:p>
    <w:bookmarkEnd w:id="76"/>
    <w:bookmarkEnd w:id="77"/>
    <w:p w:rsidR="00900B9A" w:rsidRDefault="00900B9A" w:rsidP="00900B9A">
      <w:pPr>
        <w:pStyle w:val="Heading2"/>
      </w:pPr>
      <w:r>
        <w:t xml:space="preserve"> </w:t>
      </w:r>
      <w:bookmarkStart w:id="78" w:name="_Toc373312809"/>
      <w:r>
        <w:t xml:space="preserve">RTE </w:t>
      </w:r>
      <w:proofErr w:type="spellStart"/>
      <w:r>
        <w:t>NvM</w:t>
      </w:r>
      <w:proofErr w:type="spellEnd"/>
      <w:r>
        <w:t xml:space="preserve"> Blocks</w:t>
      </w:r>
      <w:bookmarkEnd w:id="78"/>
    </w:p>
    <w:tbl>
      <w:tblPr>
        <w:tblStyle w:val="LightList-Accent12"/>
        <w:tblW w:w="0" w:type="auto"/>
        <w:tblLook w:val="04A0" w:firstRow="1" w:lastRow="0" w:firstColumn="1" w:lastColumn="0" w:noHBand="0" w:noVBand="1"/>
      </w:tblPr>
      <w:tblGrid>
        <w:gridCol w:w="8838"/>
      </w:tblGrid>
      <w:tr w:rsidR="00900B9A" w:rsidTr="00034D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900B9A" w:rsidP="00034D69">
            <w:r>
              <w:t>Block Name</w:t>
            </w:r>
          </w:p>
        </w:tc>
      </w:tr>
      <w:tr w:rsidR="00900B9A" w:rsidTr="00034D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8" w:type="dxa"/>
          </w:tcPr>
          <w:p w:rsidR="00900B9A" w:rsidRDefault="008201BB" w:rsidP="00900B9A">
            <w:del w:id="79" w:author="Anne, Krishna" w:date="2015-03-16T17:10:00Z">
              <w:r w:rsidRPr="008201BB" w:rsidDel="0056724B">
                <w:delText>Rte_Pim_SteerAsstDefeat</w:delText>
              </w:r>
            </w:del>
          </w:p>
        </w:tc>
      </w:tr>
    </w:tbl>
    <w:p w:rsidR="00900B9A" w:rsidRDefault="00900B9A" w:rsidP="00900B9A">
      <w:proofErr w:type="gramStart"/>
      <w:r>
        <w:t>Note :</w:t>
      </w:r>
      <w:proofErr w:type="gramEnd"/>
      <w:r>
        <w:t xml:space="preserve"> Size of the NVM block if configured in developer   </w:t>
      </w:r>
    </w:p>
    <w:p w:rsidR="00EE5444" w:rsidRDefault="00EE5444" w:rsidP="006524C1"/>
    <w:p w:rsidR="00EE5444" w:rsidRDefault="00EE5444" w:rsidP="00EE5444">
      <w:pPr>
        <w:pStyle w:val="Heading1"/>
      </w:pPr>
      <w:bookmarkStart w:id="80" w:name="_Toc373312810"/>
      <w:bookmarkStart w:id="81" w:name="OLE_LINK18"/>
      <w:bookmarkStart w:id="82" w:name="OLE_LINK19"/>
      <w:r>
        <w:t>Compiler Settings</w:t>
      </w:r>
      <w:bookmarkEnd w:id="80"/>
    </w:p>
    <w:bookmarkEnd w:id="81"/>
    <w:bookmarkEnd w:id="82"/>
    <w:p w:rsidR="00EE5444" w:rsidRDefault="00EE5444" w:rsidP="00EE5444">
      <w:pPr>
        <w:pStyle w:val="Heading2"/>
      </w:pPr>
      <w:r w:rsidRPr="00EE5444">
        <w:t xml:space="preserve"> </w:t>
      </w:r>
      <w:bookmarkStart w:id="83" w:name="_Toc373312811"/>
      <w:r>
        <w:t>Preprocessor MACRO</w:t>
      </w:r>
      <w:bookmarkEnd w:id="83"/>
    </w:p>
    <w:p w:rsidR="00EE5444" w:rsidRDefault="008201BB" w:rsidP="006524C1">
      <w:bookmarkStart w:id="84" w:name="OLE_LINK21"/>
      <w:r>
        <w:t>None</w:t>
      </w:r>
    </w:p>
    <w:p w:rsidR="00EE5444" w:rsidRDefault="00EE5444" w:rsidP="00EE5444">
      <w:pPr>
        <w:pStyle w:val="Heading2"/>
      </w:pPr>
      <w:bookmarkStart w:id="85" w:name="_Toc373312812"/>
      <w:bookmarkEnd w:id="84"/>
      <w:r>
        <w:t>Optimization Settings</w:t>
      </w:r>
      <w:bookmarkEnd w:id="85"/>
    </w:p>
    <w:p w:rsidR="00EE5444" w:rsidRDefault="008201BB" w:rsidP="00EE5444">
      <w:proofErr w:type="gramStart"/>
      <w:r>
        <w:t>None</w:t>
      </w:r>
      <w:r w:rsidR="00EE5444">
        <w:t>.</w:t>
      </w:r>
      <w:proofErr w:type="gramEnd"/>
    </w:p>
    <w:p w:rsidR="00EE5444" w:rsidRDefault="00EE5444" w:rsidP="00EE5444">
      <w:pPr>
        <w:pStyle w:val="Heading2"/>
        <w:numPr>
          <w:ilvl w:val="0"/>
          <w:numId w:val="0"/>
        </w:numPr>
      </w:pPr>
    </w:p>
    <w:p w:rsidR="004527BC" w:rsidRDefault="004A781C" w:rsidP="006524C1">
      <w:r>
        <w:br w:type="page"/>
      </w:r>
    </w:p>
    <w:p w:rsidR="004A781C" w:rsidRDefault="004A781C" w:rsidP="004527BC">
      <w:pPr>
        <w:pStyle w:val="Heading1"/>
      </w:pPr>
      <w:bookmarkStart w:id="86" w:name="_Toc373312813"/>
      <w:r>
        <w:lastRenderedPageBreak/>
        <w:t>Revision Control Log</w:t>
      </w:r>
      <w:bookmarkEnd w:id="86"/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"/>
        <w:gridCol w:w="6286"/>
        <w:gridCol w:w="1059"/>
        <w:gridCol w:w="741"/>
      </w:tblGrid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Rev #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Change Description</w:t>
            </w:r>
          </w:p>
        </w:tc>
        <w:tc>
          <w:tcPr>
            <w:tcW w:w="1059" w:type="dxa"/>
          </w:tcPr>
          <w:p w:rsidR="004527BC" w:rsidRDefault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 xml:space="preserve">Date </w:t>
            </w:r>
          </w:p>
        </w:tc>
        <w:tc>
          <w:tcPr>
            <w:tcW w:w="741" w:type="dxa"/>
          </w:tcPr>
          <w:p w:rsidR="004527BC" w:rsidRDefault="004527BC" w:rsidP="004527BC">
            <w:pPr>
              <w:spacing w:before="60"/>
              <w:rPr>
                <w:rFonts w:ascii="Arial" w:hAnsi="Arial" w:cs="Arial"/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</w:rPr>
              <w:t>Author</w:t>
            </w:r>
          </w:p>
        </w:tc>
      </w:tr>
      <w:tr w:rsidR="004527BC" w:rsidTr="004527BC">
        <w:tc>
          <w:tcPr>
            <w:tcW w:w="662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1</w:t>
            </w:r>
          </w:p>
        </w:tc>
        <w:tc>
          <w:tcPr>
            <w:tcW w:w="6286" w:type="dxa"/>
          </w:tcPr>
          <w:p w:rsidR="004527BC" w:rsidRDefault="004527BC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Initial version</w:t>
            </w:r>
          </w:p>
        </w:tc>
        <w:tc>
          <w:tcPr>
            <w:tcW w:w="1059" w:type="dxa"/>
          </w:tcPr>
          <w:p w:rsidR="004527BC" w:rsidRDefault="008201BB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22-Nov</w:t>
            </w:r>
            <w:r w:rsidR="00F17800">
              <w:rPr>
                <w:rFonts w:ascii="Arial" w:hAnsi="Arial" w:cs="Arial"/>
                <w:sz w:val="16"/>
              </w:rPr>
              <w:t>-13</w:t>
            </w:r>
          </w:p>
        </w:tc>
        <w:tc>
          <w:tcPr>
            <w:tcW w:w="741" w:type="dxa"/>
          </w:tcPr>
          <w:p w:rsidR="004527BC" w:rsidRDefault="00F17800">
            <w:pPr>
              <w:spacing w:before="60"/>
              <w:rPr>
                <w:rFonts w:ascii="Arial" w:hAnsi="Arial" w:cs="Arial"/>
                <w:sz w:val="16"/>
              </w:rPr>
            </w:pPr>
            <w:proofErr w:type="spellStart"/>
            <w:r>
              <w:rPr>
                <w:rFonts w:ascii="Arial" w:hAnsi="Arial" w:cs="Arial"/>
                <w:sz w:val="16"/>
              </w:rPr>
              <w:t>Selva</w:t>
            </w:r>
            <w:proofErr w:type="spellEnd"/>
          </w:p>
        </w:tc>
      </w:tr>
      <w:tr w:rsidR="00155681" w:rsidTr="004527BC">
        <w:tc>
          <w:tcPr>
            <w:tcW w:w="662" w:type="dxa"/>
          </w:tcPr>
          <w:p w:rsidR="00155681" w:rsidRDefault="001556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</w:t>
            </w:r>
          </w:p>
        </w:tc>
        <w:tc>
          <w:tcPr>
            <w:tcW w:w="6286" w:type="dxa"/>
          </w:tcPr>
          <w:p w:rsidR="00155681" w:rsidRDefault="00155681">
            <w:pPr>
              <w:spacing w:before="60"/>
              <w:rPr>
                <w:rFonts w:ascii="Arial" w:hAnsi="Arial" w:cs="Arial"/>
                <w:sz w:val="16"/>
              </w:rPr>
            </w:pPr>
            <w:r w:rsidRPr="00155681">
              <w:rPr>
                <w:rFonts w:ascii="Arial" w:hAnsi="Arial" w:cs="Arial"/>
                <w:sz w:val="16"/>
              </w:rPr>
              <w:t>Updated to SF-04B version 006</w:t>
            </w:r>
          </w:p>
        </w:tc>
        <w:tc>
          <w:tcPr>
            <w:tcW w:w="1059" w:type="dxa"/>
          </w:tcPr>
          <w:p w:rsidR="00155681" w:rsidRDefault="00155681" w:rsidP="00EE5444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25-Aug-14</w:t>
            </w:r>
          </w:p>
        </w:tc>
        <w:tc>
          <w:tcPr>
            <w:tcW w:w="741" w:type="dxa"/>
          </w:tcPr>
          <w:p w:rsidR="00155681" w:rsidRDefault="00155681">
            <w:pPr>
              <w:spacing w:before="60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SB</w:t>
            </w:r>
          </w:p>
        </w:tc>
      </w:tr>
      <w:tr w:rsidR="0056724B" w:rsidTr="004527BC">
        <w:trPr>
          <w:ins w:id="87" w:author="Anne, Krishna" w:date="2015-03-16T17:15:00Z"/>
        </w:trPr>
        <w:tc>
          <w:tcPr>
            <w:tcW w:w="662" w:type="dxa"/>
          </w:tcPr>
          <w:p w:rsidR="0056724B" w:rsidRDefault="0056724B">
            <w:pPr>
              <w:spacing w:before="60"/>
              <w:rPr>
                <w:ins w:id="88" w:author="Anne, Krishna" w:date="2015-03-16T17:15:00Z"/>
                <w:rFonts w:ascii="Arial" w:hAnsi="Arial" w:cs="Arial"/>
                <w:sz w:val="16"/>
              </w:rPr>
            </w:pPr>
            <w:ins w:id="89" w:author="Anne, Krishna" w:date="2015-03-16T17:15:00Z">
              <w:r>
                <w:rPr>
                  <w:rFonts w:ascii="Arial" w:hAnsi="Arial" w:cs="Arial"/>
                  <w:sz w:val="16"/>
                </w:rPr>
                <w:t>3</w:t>
              </w:r>
            </w:ins>
          </w:p>
        </w:tc>
        <w:tc>
          <w:tcPr>
            <w:tcW w:w="6286" w:type="dxa"/>
          </w:tcPr>
          <w:p w:rsidR="0056724B" w:rsidRPr="00155681" w:rsidRDefault="0056724B">
            <w:pPr>
              <w:spacing w:before="60"/>
              <w:rPr>
                <w:ins w:id="90" w:author="Anne, Krishna" w:date="2015-03-16T17:15:00Z"/>
                <w:rFonts w:ascii="Arial" w:hAnsi="Arial" w:cs="Arial"/>
                <w:sz w:val="16"/>
              </w:rPr>
            </w:pPr>
            <w:ins w:id="91" w:author="Anne, Krishna" w:date="2015-03-16T17:15:00Z">
              <w:r>
                <w:rPr>
                  <w:rFonts w:ascii="Arial" w:hAnsi="Arial" w:cs="Arial"/>
                  <w:sz w:val="16"/>
                </w:rPr>
                <w:t>Updated to SF-04B version 007</w:t>
              </w:r>
            </w:ins>
          </w:p>
        </w:tc>
        <w:tc>
          <w:tcPr>
            <w:tcW w:w="1059" w:type="dxa"/>
          </w:tcPr>
          <w:p w:rsidR="0056724B" w:rsidRDefault="0056724B" w:rsidP="00EE5444">
            <w:pPr>
              <w:spacing w:before="60"/>
              <w:rPr>
                <w:ins w:id="92" w:author="Anne, Krishna" w:date="2015-03-16T17:15:00Z"/>
                <w:rFonts w:ascii="Arial" w:hAnsi="Arial" w:cs="Arial"/>
                <w:sz w:val="16"/>
              </w:rPr>
            </w:pPr>
            <w:ins w:id="93" w:author="Anne, Krishna" w:date="2015-03-16T17:15:00Z">
              <w:r>
                <w:rPr>
                  <w:rFonts w:ascii="Arial" w:hAnsi="Arial" w:cs="Arial"/>
                  <w:sz w:val="16"/>
                </w:rPr>
                <w:t>13-Mar-15</w:t>
              </w:r>
            </w:ins>
          </w:p>
        </w:tc>
        <w:tc>
          <w:tcPr>
            <w:tcW w:w="741" w:type="dxa"/>
          </w:tcPr>
          <w:p w:rsidR="0056724B" w:rsidRDefault="0056724B">
            <w:pPr>
              <w:spacing w:before="60"/>
              <w:rPr>
                <w:ins w:id="94" w:author="Anne, Krishna" w:date="2015-03-16T17:15:00Z"/>
                <w:rFonts w:ascii="Arial" w:hAnsi="Arial" w:cs="Arial"/>
                <w:sz w:val="16"/>
              </w:rPr>
            </w:pPr>
            <w:ins w:id="95" w:author="Anne, Krishna" w:date="2015-03-16T17:15:00Z">
              <w:r>
                <w:rPr>
                  <w:rFonts w:ascii="Arial" w:hAnsi="Arial" w:cs="Arial"/>
                  <w:sz w:val="16"/>
                </w:rPr>
                <w:t>KK</w:t>
              </w:r>
            </w:ins>
          </w:p>
        </w:tc>
      </w:tr>
    </w:tbl>
    <w:p w:rsidR="00107819" w:rsidRDefault="00107819"/>
    <w:p w:rsidR="009E65F9" w:rsidRDefault="009E65F9"/>
    <w:p w:rsidR="009E65F9" w:rsidRDefault="009E65F9"/>
    <w:sectPr w:rsidR="009E65F9" w:rsidSect="00937013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3CBE" w:rsidRDefault="00663CBE">
      <w:r>
        <w:separator/>
      </w:r>
    </w:p>
  </w:endnote>
  <w:endnote w:type="continuationSeparator" w:id="0">
    <w:p w:rsidR="00663CBE" w:rsidRDefault="0066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3CBE" w:rsidRDefault="00663CBE">
      <w:r>
        <w:separator/>
      </w:r>
    </w:p>
  </w:footnote>
  <w:footnote w:type="continuationSeparator" w:id="0">
    <w:p w:rsidR="00663CBE" w:rsidRDefault="00663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DE03FA" w:rsidRDefault="008201BB">
          <w:pPr>
            <w:pStyle w:val="Header"/>
          </w:pPr>
          <w:proofErr w:type="spellStart"/>
          <w:r>
            <w:t>AstLmt</w:t>
          </w:r>
          <w:proofErr w:type="spellEnd"/>
        </w:p>
        <w:p w:rsidR="00DE03FA" w:rsidRDefault="009B3143" w:rsidP="001A574F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DE03FA">
              <w:t>Gen II+ EPS EA3</w:t>
            </w:r>
          </w:fldSimple>
          <w:r w:rsidR="00DE03FA">
            <w:tab/>
          </w: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Revision:</w:t>
          </w:r>
          <w:r w:rsidR="00F15676">
            <w:t>&lt;</w:t>
          </w:r>
          <w:r w:rsidR="000D28B1">
            <w:t>&gt;</w:t>
          </w:r>
        </w:p>
      </w:tc>
      <w:tc>
        <w:tcPr>
          <w:tcW w:w="1350" w:type="dxa"/>
        </w:tcPr>
        <w:p w:rsidR="00DE03FA" w:rsidRDefault="00155681">
          <w:pPr>
            <w:pStyle w:val="Header"/>
          </w:pPr>
          <w:del w:id="96" w:author="Anne, Krishna" w:date="2015-03-16T17:11:00Z">
            <w:r w:rsidDel="0056724B">
              <w:delText>2</w:delText>
            </w:r>
          </w:del>
          <w:ins w:id="97" w:author="Anne, Krishna" w:date="2015-03-16T17:11:00Z">
            <w:r w:rsidR="0056724B">
              <w:t>3</w:t>
            </w:r>
          </w:ins>
          <w:r>
            <w:t>.0</w:t>
          </w:r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DE03FA" w:rsidRDefault="00DE03FA">
          <w:pPr>
            <w:pStyle w:val="Header"/>
            <w:jc w:val="center"/>
          </w:pPr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DE03FA" w:rsidRDefault="0056724B" w:rsidP="0056724B">
          <w:pPr>
            <w:pStyle w:val="Header"/>
          </w:pPr>
          <w:ins w:id="98" w:author="Anne, Krishna" w:date="2015-03-16T17:11:00Z">
            <w:r>
              <w:t>16</w:t>
            </w:r>
          </w:ins>
          <w:del w:id="99" w:author="Anne, Krishna" w:date="2015-03-16T17:11:00Z">
            <w:r w:rsidR="00155681" w:rsidDel="0056724B">
              <w:delText>25</w:delText>
            </w:r>
          </w:del>
          <w:r w:rsidR="00155681">
            <w:t>-</w:t>
          </w:r>
          <w:ins w:id="100" w:author="Anne, Krishna" w:date="2015-03-16T17:11:00Z">
            <w:r>
              <w:t>Mar</w:t>
            </w:r>
          </w:ins>
          <w:del w:id="101" w:author="Anne, Krishna" w:date="2015-03-16T17:11:00Z">
            <w:r w:rsidR="00155681" w:rsidDel="0056724B">
              <w:delText>Aug</w:delText>
            </w:r>
          </w:del>
          <w:r w:rsidR="00155681">
            <w:t>-</w:t>
          </w:r>
          <w:ins w:id="102" w:author="Anne, Krishna" w:date="2015-03-16T17:11:00Z">
            <w:r>
              <w:t>15</w:t>
            </w:r>
          </w:ins>
          <w:del w:id="103" w:author="Anne, Krishna" w:date="2015-03-16T17:11:00Z">
            <w:r w:rsidR="00155681" w:rsidDel="0056724B">
              <w:delText>14</w:delText>
            </w:r>
          </w:del>
        </w:p>
      </w:tc>
    </w:tr>
    <w:tr w:rsidR="00DE03FA">
      <w:trPr>
        <w:cantSplit/>
      </w:trPr>
      <w:tc>
        <w:tcPr>
          <w:tcW w:w="990" w:type="dxa"/>
        </w:tcPr>
        <w:p w:rsidR="00DE03FA" w:rsidRDefault="00DE03FA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DE03FA" w:rsidRDefault="00DE03FA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DE03FA" w:rsidRDefault="00DE03FA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DE03FA" w:rsidRDefault="0056724B" w:rsidP="0056724B">
          <w:pPr>
            <w:pStyle w:val="Header"/>
          </w:pPr>
          <w:ins w:id="104" w:author="Anne, Krishna" w:date="2015-03-16T17:11:00Z">
            <w:r>
              <w:t>Krishna Anne (nz4qtt)</w:t>
            </w:r>
          </w:ins>
          <w:del w:id="105" w:author="Anne, Krishna" w:date="2015-03-16T17:11:00Z">
            <w:r w:rsidR="00155681" w:rsidDel="0056724B">
              <w:delText>Spandana Balani</w:delText>
            </w:r>
          </w:del>
        </w:p>
      </w:tc>
      <w:tc>
        <w:tcPr>
          <w:tcW w:w="1170" w:type="dxa"/>
        </w:tcPr>
        <w:p w:rsidR="00DE03FA" w:rsidRDefault="00DE03FA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DE03FA" w:rsidRDefault="000B6E26">
          <w:pPr>
            <w:pStyle w:val="Header"/>
          </w:pP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C04988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  <w:r w:rsidR="00DE03FA"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 w:rsidR="00DE03FA"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C04988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D56144A"/>
    <w:multiLevelType w:val="hybridMultilevel"/>
    <w:tmpl w:val="939ADDAC"/>
    <w:lvl w:ilvl="0" w:tplc="376C9F4C">
      <w:start w:val="22"/>
      <w:numFmt w:val="bullet"/>
      <w:lvlText w:val=""/>
      <w:lvlJc w:val="left"/>
      <w:pPr>
        <w:ind w:left="936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5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3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4"/>
  </w:num>
  <w:num w:numId="2">
    <w:abstractNumId w:val="22"/>
  </w:num>
  <w:num w:numId="3">
    <w:abstractNumId w:val="13"/>
  </w:num>
  <w:num w:numId="4">
    <w:abstractNumId w:val="0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19"/>
  </w:num>
  <w:num w:numId="10">
    <w:abstractNumId w:val="16"/>
  </w:num>
  <w:num w:numId="11">
    <w:abstractNumId w:val="2"/>
  </w:num>
  <w:num w:numId="12">
    <w:abstractNumId w:val="14"/>
  </w:num>
  <w:num w:numId="13">
    <w:abstractNumId w:val="1"/>
  </w:num>
  <w:num w:numId="14">
    <w:abstractNumId w:val="17"/>
  </w:num>
  <w:num w:numId="15">
    <w:abstractNumId w:val="10"/>
  </w:num>
  <w:num w:numId="16">
    <w:abstractNumId w:val="12"/>
  </w:num>
  <w:num w:numId="17">
    <w:abstractNumId w:val="9"/>
  </w:num>
  <w:num w:numId="18">
    <w:abstractNumId w:val="15"/>
  </w:num>
  <w:num w:numId="19">
    <w:abstractNumId w:val="18"/>
  </w:num>
  <w:num w:numId="20">
    <w:abstractNumId w:val="5"/>
  </w:num>
  <w:num w:numId="21">
    <w:abstractNumId w:val="6"/>
  </w:num>
  <w:num w:numId="22">
    <w:abstractNumId w:val="23"/>
  </w:num>
  <w:num w:numId="23">
    <w:abstractNumId w:val="20"/>
  </w:num>
  <w:num w:numId="24">
    <w:abstractNumId w:val="21"/>
  </w:num>
  <w:num w:numId="25">
    <w:abstractNumId w:val="24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A78A4"/>
    <w:rsid w:val="000B6E26"/>
    <w:rsid w:val="000B7B76"/>
    <w:rsid w:val="000C2C6D"/>
    <w:rsid w:val="000D28B1"/>
    <w:rsid w:val="000E1C0D"/>
    <w:rsid w:val="00101096"/>
    <w:rsid w:val="00107819"/>
    <w:rsid w:val="00154889"/>
    <w:rsid w:val="00155681"/>
    <w:rsid w:val="00162F98"/>
    <w:rsid w:val="001719F7"/>
    <w:rsid w:val="00173656"/>
    <w:rsid w:val="00192534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6C65"/>
    <w:rsid w:val="0020722A"/>
    <w:rsid w:val="002304EA"/>
    <w:rsid w:val="00251AC0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A522A"/>
    <w:rsid w:val="002B792F"/>
    <w:rsid w:val="002B7B9F"/>
    <w:rsid w:val="002C03D8"/>
    <w:rsid w:val="00315335"/>
    <w:rsid w:val="0034046E"/>
    <w:rsid w:val="00347B0F"/>
    <w:rsid w:val="00353877"/>
    <w:rsid w:val="0036693A"/>
    <w:rsid w:val="0037668F"/>
    <w:rsid w:val="003B2F2A"/>
    <w:rsid w:val="003C4D3F"/>
    <w:rsid w:val="003D7910"/>
    <w:rsid w:val="003F5475"/>
    <w:rsid w:val="00416335"/>
    <w:rsid w:val="004527BC"/>
    <w:rsid w:val="00477FF8"/>
    <w:rsid w:val="004825AF"/>
    <w:rsid w:val="004A30FB"/>
    <w:rsid w:val="004A781C"/>
    <w:rsid w:val="004C4C93"/>
    <w:rsid w:val="004F5328"/>
    <w:rsid w:val="00505BE0"/>
    <w:rsid w:val="00510DCD"/>
    <w:rsid w:val="00515922"/>
    <w:rsid w:val="00546E14"/>
    <w:rsid w:val="00553AD1"/>
    <w:rsid w:val="00556D14"/>
    <w:rsid w:val="00560FA0"/>
    <w:rsid w:val="0056724B"/>
    <w:rsid w:val="00567517"/>
    <w:rsid w:val="00586241"/>
    <w:rsid w:val="00590D11"/>
    <w:rsid w:val="0059107C"/>
    <w:rsid w:val="005B1C26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51481"/>
    <w:rsid w:val="006524C1"/>
    <w:rsid w:val="006549E5"/>
    <w:rsid w:val="00663CBE"/>
    <w:rsid w:val="00674ADF"/>
    <w:rsid w:val="006768B8"/>
    <w:rsid w:val="00683DCF"/>
    <w:rsid w:val="006C4A52"/>
    <w:rsid w:val="006D151B"/>
    <w:rsid w:val="006D33CC"/>
    <w:rsid w:val="006D358E"/>
    <w:rsid w:val="006D676A"/>
    <w:rsid w:val="006E3AE5"/>
    <w:rsid w:val="006E428F"/>
    <w:rsid w:val="006F01A3"/>
    <w:rsid w:val="00701150"/>
    <w:rsid w:val="00706174"/>
    <w:rsid w:val="00707AA7"/>
    <w:rsid w:val="00714874"/>
    <w:rsid w:val="007151C5"/>
    <w:rsid w:val="00731BE2"/>
    <w:rsid w:val="00732C30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01BB"/>
    <w:rsid w:val="008242F0"/>
    <w:rsid w:val="00836AC1"/>
    <w:rsid w:val="00841B2A"/>
    <w:rsid w:val="008510F0"/>
    <w:rsid w:val="008535B2"/>
    <w:rsid w:val="00853710"/>
    <w:rsid w:val="008609CE"/>
    <w:rsid w:val="00883552"/>
    <w:rsid w:val="008A7889"/>
    <w:rsid w:val="008B0BE4"/>
    <w:rsid w:val="008B2656"/>
    <w:rsid w:val="008B3E94"/>
    <w:rsid w:val="008C5D9C"/>
    <w:rsid w:val="008C65EB"/>
    <w:rsid w:val="008C6C35"/>
    <w:rsid w:val="008D2035"/>
    <w:rsid w:val="008E2475"/>
    <w:rsid w:val="008F38FB"/>
    <w:rsid w:val="008F6DBB"/>
    <w:rsid w:val="00900B9A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B20B2"/>
    <w:rsid w:val="009B3143"/>
    <w:rsid w:val="009C1FC9"/>
    <w:rsid w:val="009E65F9"/>
    <w:rsid w:val="009F4422"/>
    <w:rsid w:val="00A03FE3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96CE1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C47D2"/>
    <w:rsid w:val="00BC5DE5"/>
    <w:rsid w:val="00BD008B"/>
    <w:rsid w:val="00BD15D2"/>
    <w:rsid w:val="00BD3DFF"/>
    <w:rsid w:val="00BE0AEC"/>
    <w:rsid w:val="00BE75C6"/>
    <w:rsid w:val="00BF364D"/>
    <w:rsid w:val="00C04988"/>
    <w:rsid w:val="00C219AA"/>
    <w:rsid w:val="00C31D71"/>
    <w:rsid w:val="00C321D4"/>
    <w:rsid w:val="00C35BD3"/>
    <w:rsid w:val="00C36EC8"/>
    <w:rsid w:val="00C40540"/>
    <w:rsid w:val="00C512F1"/>
    <w:rsid w:val="00C5239A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17CA7"/>
    <w:rsid w:val="00E35057"/>
    <w:rsid w:val="00E509F1"/>
    <w:rsid w:val="00E5472B"/>
    <w:rsid w:val="00E5482D"/>
    <w:rsid w:val="00E57C42"/>
    <w:rsid w:val="00E65911"/>
    <w:rsid w:val="00E66C26"/>
    <w:rsid w:val="00E706BE"/>
    <w:rsid w:val="00E76D9B"/>
    <w:rsid w:val="00E91ADF"/>
    <w:rsid w:val="00E9511F"/>
    <w:rsid w:val="00EA783D"/>
    <w:rsid w:val="00ED15E6"/>
    <w:rsid w:val="00EE5444"/>
    <w:rsid w:val="00EF147D"/>
    <w:rsid w:val="00F122CF"/>
    <w:rsid w:val="00F15676"/>
    <w:rsid w:val="00F17800"/>
    <w:rsid w:val="00F50821"/>
    <w:rsid w:val="00F5400F"/>
    <w:rsid w:val="00F638B9"/>
    <w:rsid w:val="00F648ED"/>
    <w:rsid w:val="00F64CF7"/>
    <w:rsid w:val="00F80F31"/>
    <w:rsid w:val="00F82E8E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56FA4-3F33-4473-8E7A-59E27C2EF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26</TotalTime>
  <Pages>8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5233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lastModifiedBy>Anne, Krishna</cp:lastModifiedBy>
  <cp:revision>5</cp:revision>
  <cp:lastPrinted>2011-03-21T13:34:00Z</cp:lastPrinted>
  <dcterms:created xsi:type="dcterms:W3CDTF">2013-11-27T15:58:00Z</dcterms:created>
  <dcterms:modified xsi:type="dcterms:W3CDTF">2015-03-17T18:52:00Z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