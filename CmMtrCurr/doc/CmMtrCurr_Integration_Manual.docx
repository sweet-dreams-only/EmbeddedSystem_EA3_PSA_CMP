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6569C0">
        <w:t>CmMtrCurr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DD1F6E">
        <w:fldChar w:fldCharType="begin"/>
      </w:r>
      <w:r w:rsidR="004A781C">
        <w:instrText xml:space="preserve"> DOCVARIABLE "MDDRevNum" \* MERGEFORMAT </w:instrText>
      </w:r>
      <w:r w:rsidR="00DD1F6E">
        <w:fldChar w:fldCharType="end"/>
      </w:r>
      <w:r w:rsidR="00DD1F6E">
        <w:fldChar w:fldCharType="begin"/>
      </w:r>
      <w:r w:rsidR="004A781C">
        <w:instrText xml:space="preserve"> DOCVARIABLE "MDDRevNum" \* MERGEFORMAT </w:instrText>
      </w:r>
      <w:r w:rsidR="00DD1F6E">
        <w:fldChar w:fldCharType="end"/>
      </w:r>
    </w:p>
    <w:p w:rsidR="00AD11B3" w:rsidRDefault="00DD1F6E">
      <w:pPr>
        <w:pStyle w:val="TOC1"/>
        <w:tabs>
          <w:tab w:val="left" w:pos="400"/>
          <w:tab w:val="right" w:leader="dot" w:pos="8630"/>
        </w:tabs>
        <w:rPr>
          <w:ins w:id="0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ins w:id="1" w:author="Sengottaiyan, Selva" w:date="2014-06-27T10:56:00Z">
        <w:r w:rsidR="00AD11B3" w:rsidRPr="000C16E2">
          <w:rPr>
            <w:rStyle w:val="Hyperlink"/>
            <w:noProof/>
          </w:rPr>
          <w:fldChar w:fldCharType="begin"/>
        </w:r>
        <w:r w:rsidR="00AD11B3" w:rsidRPr="000C16E2">
          <w:rPr>
            <w:rStyle w:val="Hyperlink"/>
            <w:noProof/>
          </w:rPr>
          <w:instrText xml:space="preserve"> </w:instrText>
        </w:r>
        <w:r w:rsidR="00AD11B3">
          <w:rPr>
            <w:noProof/>
          </w:rPr>
          <w:instrText>HYPERLINK \l "_Toc391629931"</w:instrText>
        </w:r>
        <w:r w:rsidR="00AD11B3" w:rsidRPr="000C16E2">
          <w:rPr>
            <w:rStyle w:val="Hyperlink"/>
            <w:noProof/>
          </w:rPr>
          <w:instrText xml:space="preserve"> </w:instrText>
        </w:r>
        <w:r w:rsidR="00AD11B3" w:rsidRPr="000C16E2">
          <w:rPr>
            <w:rStyle w:val="Hyperlink"/>
            <w:noProof/>
          </w:rPr>
          <w:fldChar w:fldCharType="separate"/>
        </w:r>
        <w:r w:rsidR="00AD11B3" w:rsidRPr="000C16E2">
          <w:rPr>
            <w:rStyle w:val="Hyperlink"/>
            <w:noProof/>
          </w:rPr>
          <w:t>1</w:t>
        </w:r>
        <w:r w:rsidR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D11B3" w:rsidRPr="000C16E2">
          <w:rPr>
            <w:rStyle w:val="Hyperlink"/>
            <w:noProof/>
          </w:rPr>
          <w:t>Dependencies</w:t>
        </w:r>
        <w:r w:rsidR="00AD11B3">
          <w:rPr>
            <w:noProof/>
            <w:webHidden/>
          </w:rPr>
          <w:tab/>
        </w:r>
        <w:r w:rsidR="00AD11B3">
          <w:rPr>
            <w:noProof/>
            <w:webHidden/>
          </w:rPr>
          <w:fldChar w:fldCharType="begin"/>
        </w:r>
        <w:r w:rsidR="00AD11B3">
          <w:rPr>
            <w:noProof/>
            <w:webHidden/>
          </w:rPr>
          <w:instrText xml:space="preserve"> PAGEREF _Toc391629931 \h </w:instrText>
        </w:r>
      </w:ins>
      <w:r w:rsidR="00AD11B3">
        <w:rPr>
          <w:noProof/>
          <w:webHidden/>
        </w:rPr>
      </w:r>
      <w:r w:rsidR="00AD11B3">
        <w:rPr>
          <w:noProof/>
          <w:webHidden/>
        </w:rPr>
        <w:fldChar w:fldCharType="separate"/>
      </w:r>
      <w:ins w:id="2" w:author="Sengottaiyan, Selva" w:date="2014-06-27T10:56:00Z">
        <w:r w:rsidR="00AD11B3">
          <w:rPr>
            <w:noProof/>
            <w:webHidden/>
          </w:rPr>
          <w:t>2</w:t>
        </w:r>
        <w:r w:rsidR="00AD11B3">
          <w:rPr>
            <w:noProof/>
            <w:webHidden/>
          </w:rPr>
          <w:fldChar w:fldCharType="end"/>
        </w:r>
        <w:r w:rsidR="00AD11B3"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2"/>
        <w:rPr>
          <w:ins w:id="3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4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"_Toc391629932"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" w:author="Sengottaiyan, Selva" w:date="2014-06-27T10:56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2"/>
        <w:rPr>
          <w:ins w:id="6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7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"_Toc391629933"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Functions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" w:author="Sengottaiyan, Selva" w:date="2014-06-27T10:56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1"/>
        <w:tabs>
          <w:tab w:val="left" w:pos="400"/>
          <w:tab w:val="right" w:leader="dot" w:pos="8630"/>
        </w:tabs>
        <w:rPr>
          <w:ins w:id="9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10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"_Toc391629934"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" w:author="Sengottaiyan, Selva" w:date="2014-06-27T10:5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2"/>
        <w:rPr>
          <w:ins w:id="12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13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"_Toc391629935"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" w:author="Sengottaiyan, Selva" w:date="2014-06-27T10:5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2"/>
        <w:rPr>
          <w:ins w:id="15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16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"_Toc391629936"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" w:author="Sengottaiyan, Selva" w:date="2014-06-27T10:5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3"/>
        <w:tabs>
          <w:tab w:val="left" w:pos="1100"/>
          <w:tab w:val="right" w:leader="dot" w:pos="8630"/>
        </w:tabs>
        <w:rPr>
          <w:ins w:id="18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19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"_Toc391629937"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Da Vinci Config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" w:author="Sengottaiyan, Selva" w:date="2014-06-27T10:5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3"/>
        <w:tabs>
          <w:tab w:val="left" w:pos="1100"/>
          <w:tab w:val="right" w:leader="dot" w:pos="8630"/>
        </w:tabs>
        <w:rPr>
          <w:ins w:id="21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22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"_Toc391629938"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Manual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" w:author="Sengottaiyan, Selva" w:date="2014-06-27T10:5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1"/>
        <w:tabs>
          <w:tab w:val="left" w:pos="400"/>
          <w:tab w:val="right" w:leader="dot" w:pos="8630"/>
        </w:tabs>
        <w:rPr>
          <w:ins w:id="24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25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"_Toc391629939"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" w:author="Sengottaiyan, Selva" w:date="2014-06-27T10:5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2"/>
        <w:rPr>
          <w:ins w:id="27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28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"_Toc391629940"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Required Global Data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Sengottaiyan, Selva" w:date="2014-06-27T10:5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2"/>
        <w:rPr>
          <w:ins w:id="30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31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"_Toc391629941"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Required Global Output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" w:author="Sengottaiyan, Selva" w:date="2014-06-27T10:5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2"/>
        <w:rPr>
          <w:ins w:id="33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34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"_Toc391629942"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Specific Include Path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" w:author="Sengottaiyan, Selva" w:date="2014-06-27T10:5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1"/>
        <w:tabs>
          <w:tab w:val="left" w:pos="400"/>
          <w:tab w:val="right" w:leader="dot" w:pos="8630"/>
        </w:tabs>
        <w:rPr>
          <w:ins w:id="36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37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"_Toc391629943"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Sengottaiyan, Selva" w:date="2014-06-27T10:5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1"/>
        <w:tabs>
          <w:tab w:val="left" w:pos="400"/>
          <w:tab w:val="right" w:leader="dot" w:pos="8630"/>
        </w:tabs>
        <w:rPr>
          <w:ins w:id="39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40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"_Toc391629944"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" w:author="Sengottaiyan, Selva" w:date="2014-06-27T10:5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2"/>
        <w:rPr>
          <w:ins w:id="42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43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"_Toc391629945"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Sengottaiyan, Selva" w:date="2014-06-27T10:5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2"/>
        <w:rPr>
          <w:ins w:id="45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46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"_Toc391629946"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7" w:author="Sengottaiyan, Selva" w:date="2014-06-27T10:5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2"/>
        <w:rPr>
          <w:ins w:id="48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49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"_Toc391629947"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0" w:author="Sengottaiyan, Selva" w:date="2014-06-27T10:5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2"/>
        <w:rPr>
          <w:ins w:id="51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52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"_Toc391629948"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Non 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3" w:author="Sengottaiyan, Selva" w:date="2014-06-27T10:5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1"/>
        <w:tabs>
          <w:tab w:val="left" w:pos="400"/>
          <w:tab w:val="right" w:leader="dot" w:pos="8630"/>
        </w:tabs>
        <w:rPr>
          <w:ins w:id="54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55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"_Toc391629949"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6" w:author="Sengottaiyan, Selva" w:date="2014-06-27T10:5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2"/>
        <w:rPr>
          <w:ins w:id="57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58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"_Toc391629950"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Preprocessor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9" w:author="Sengottaiyan, Selva" w:date="2014-06-27T10:5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2"/>
        <w:rPr>
          <w:ins w:id="60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61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"_Toc391629951"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Optimization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2" w:author="Sengottaiyan, Selva" w:date="2014-06-27T10:5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AD11B3" w:rsidRDefault="00AD11B3">
      <w:pPr>
        <w:pStyle w:val="TOC1"/>
        <w:tabs>
          <w:tab w:val="left" w:pos="400"/>
          <w:tab w:val="right" w:leader="dot" w:pos="8630"/>
        </w:tabs>
        <w:rPr>
          <w:ins w:id="63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ins w:id="64" w:author="Sengottaiyan, Selva" w:date="2014-06-27T10:56:00Z">
        <w:r w:rsidRPr="000C16E2">
          <w:rPr>
            <w:rStyle w:val="Hyperlink"/>
            <w:noProof/>
          </w:rPr>
          <w:fldChar w:fldCharType="begin"/>
        </w:r>
        <w:r w:rsidRPr="000C16E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"_Toc391629952"</w:instrText>
        </w:r>
        <w:r w:rsidRPr="000C16E2">
          <w:rPr>
            <w:rStyle w:val="Hyperlink"/>
            <w:noProof/>
          </w:rPr>
          <w:instrText xml:space="preserve"> </w:instrText>
        </w:r>
        <w:r w:rsidRPr="000C16E2">
          <w:rPr>
            <w:rStyle w:val="Hyperlink"/>
            <w:noProof/>
          </w:rPr>
          <w:fldChar w:fldCharType="separate"/>
        </w:r>
        <w:r w:rsidRPr="000C16E2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16E2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_Toc391629952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5" w:author="Sengottaiyan, Selva" w:date="2014-06-27T10:5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0C16E2">
          <w:rPr>
            <w:rStyle w:val="Hyperlink"/>
            <w:noProof/>
          </w:rPr>
          <w:fldChar w:fldCharType="end"/>
        </w:r>
      </w:ins>
    </w:p>
    <w:p w:rsidR="00060C2A" w:rsidDel="00AD11B3" w:rsidRDefault="00060C2A">
      <w:pPr>
        <w:pStyle w:val="TOC1"/>
        <w:tabs>
          <w:tab w:val="left" w:pos="400"/>
          <w:tab w:val="right" w:leader="dot" w:pos="8630"/>
        </w:tabs>
        <w:rPr>
          <w:del w:id="66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67" w:author="Sengottaiyan, Selva" w:date="2014-06-27T10:56:00Z">
        <w:r w:rsidRPr="00AD11B3" w:rsidDel="00AD11B3">
          <w:rPr>
            <w:rPrChange w:id="68" w:author="Sengottaiyan, Selva" w:date="2014-06-27T10:56:00Z">
              <w:rPr>
                <w:rStyle w:val="Hyperlink"/>
                <w:noProof/>
              </w:rPr>
            </w:rPrChange>
          </w:rPr>
          <w:delText>1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69" w:author="Sengottaiyan, Selva" w:date="2014-06-27T10:56:00Z">
              <w:rPr>
                <w:rStyle w:val="Hyperlink"/>
                <w:noProof/>
              </w:rPr>
            </w:rPrChange>
          </w:rPr>
          <w:delText>Dependencies</w:delText>
        </w:r>
        <w:r w:rsidDel="00AD11B3">
          <w:rPr>
            <w:noProof/>
            <w:webHidden/>
          </w:rPr>
          <w:tab/>
          <w:delText>2</w:delText>
        </w:r>
      </w:del>
    </w:p>
    <w:p w:rsidR="00060C2A" w:rsidDel="00AD11B3" w:rsidRDefault="00060C2A">
      <w:pPr>
        <w:pStyle w:val="TOC2"/>
        <w:rPr>
          <w:del w:id="70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71" w:author="Sengottaiyan, Selva" w:date="2014-06-27T10:56:00Z">
        <w:r w:rsidRPr="00AD11B3" w:rsidDel="00AD11B3">
          <w:rPr>
            <w:rPrChange w:id="72" w:author="Sengottaiyan, Selva" w:date="2014-06-27T10:56:00Z">
              <w:rPr>
                <w:rStyle w:val="Hyperlink"/>
                <w:noProof/>
              </w:rPr>
            </w:rPrChange>
          </w:rPr>
          <w:delText>1.1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73" w:author="Sengottaiyan, Selva" w:date="2014-06-27T10:56:00Z">
              <w:rPr>
                <w:rStyle w:val="Hyperlink"/>
                <w:noProof/>
              </w:rPr>
            </w:rPrChange>
          </w:rPr>
          <w:delText>SWCs</w:delText>
        </w:r>
        <w:r w:rsidDel="00AD11B3">
          <w:rPr>
            <w:noProof/>
            <w:webHidden/>
          </w:rPr>
          <w:tab/>
          <w:delText>2</w:delText>
        </w:r>
      </w:del>
    </w:p>
    <w:p w:rsidR="00060C2A" w:rsidDel="00AD11B3" w:rsidRDefault="00060C2A">
      <w:pPr>
        <w:pStyle w:val="TOC2"/>
        <w:rPr>
          <w:del w:id="74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75" w:author="Sengottaiyan, Selva" w:date="2014-06-27T10:56:00Z">
        <w:r w:rsidRPr="00AD11B3" w:rsidDel="00AD11B3">
          <w:rPr>
            <w:rPrChange w:id="76" w:author="Sengottaiyan, Selva" w:date="2014-06-27T10:56:00Z">
              <w:rPr>
                <w:rStyle w:val="Hyperlink"/>
                <w:noProof/>
              </w:rPr>
            </w:rPrChange>
          </w:rPr>
          <w:delText>1.2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77" w:author="Sengottaiyan, Selva" w:date="2014-06-27T10:56:00Z">
              <w:rPr>
                <w:rStyle w:val="Hyperlink"/>
                <w:noProof/>
              </w:rPr>
            </w:rPrChange>
          </w:rPr>
          <w:delText>Functions to be provided to Integration Project</w:delText>
        </w:r>
        <w:r w:rsidDel="00AD11B3">
          <w:rPr>
            <w:noProof/>
            <w:webHidden/>
          </w:rPr>
          <w:tab/>
          <w:delText>2</w:delText>
        </w:r>
      </w:del>
    </w:p>
    <w:p w:rsidR="00060C2A" w:rsidDel="00AD11B3" w:rsidRDefault="00060C2A">
      <w:pPr>
        <w:pStyle w:val="TOC1"/>
        <w:tabs>
          <w:tab w:val="left" w:pos="400"/>
          <w:tab w:val="right" w:leader="dot" w:pos="8630"/>
        </w:tabs>
        <w:rPr>
          <w:del w:id="78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79" w:author="Sengottaiyan, Selva" w:date="2014-06-27T10:56:00Z">
        <w:r w:rsidRPr="00AD11B3" w:rsidDel="00AD11B3">
          <w:rPr>
            <w:rPrChange w:id="80" w:author="Sengottaiyan, Selva" w:date="2014-06-27T10:56:00Z">
              <w:rPr>
                <w:rStyle w:val="Hyperlink"/>
                <w:noProof/>
              </w:rPr>
            </w:rPrChange>
          </w:rPr>
          <w:delText>2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81" w:author="Sengottaiyan, Selva" w:date="2014-06-27T10:56:00Z">
              <w:rPr>
                <w:rStyle w:val="Hyperlink"/>
                <w:noProof/>
              </w:rPr>
            </w:rPrChange>
          </w:rPr>
          <w:delText>Configuration</w:delText>
        </w:r>
        <w:r w:rsidDel="00AD11B3">
          <w:rPr>
            <w:noProof/>
            <w:webHidden/>
          </w:rPr>
          <w:tab/>
          <w:delText>3</w:delText>
        </w:r>
      </w:del>
    </w:p>
    <w:p w:rsidR="00060C2A" w:rsidDel="00AD11B3" w:rsidRDefault="00060C2A">
      <w:pPr>
        <w:pStyle w:val="TOC2"/>
        <w:rPr>
          <w:del w:id="82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83" w:author="Sengottaiyan, Selva" w:date="2014-06-27T10:56:00Z">
        <w:r w:rsidRPr="00AD11B3" w:rsidDel="00AD11B3">
          <w:rPr>
            <w:rPrChange w:id="84" w:author="Sengottaiyan, Selva" w:date="2014-06-27T10:56:00Z">
              <w:rPr>
                <w:rStyle w:val="Hyperlink"/>
                <w:noProof/>
              </w:rPr>
            </w:rPrChange>
          </w:rPr>
          <w:delText>2.1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85" w:author="Sengottaiyan, Selva" w:date="2014-06-27T10:56:00Z">
              <w:rPr>
                <w:rStyle w:val="Hyperlink"/>
                <w:noProof/>
              </w:rPr>
            </w:rPrChange>
          </w:rPr>
          <w:delText>Build Time Config</w:delText>
        </w:r>
        <w:r w:rsidDel="00AD11B3">
          <w:rPr>
            <w:noProof/>
            <w:webHidden/>
          </w:rPr>
          <w:tab/>
          <w:delText>3</w:delText>
        </w:r>
      </w:del>
    </w:p>
    <w:p w:rsidR="00060C2A" w:rsidDel="00AD11B3" w:rsidRDefault="00060C2A">
      <w:pPr>
        <w:pStyle w:val="TOC2"/>
        <w:rPr>
          <w:del w:id="86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87" w:author="Sengottaiyan, Selva" w:date="2014-06-27T10:56:00Z">
        <w:r w:rsidRPr="00AD11B3" w:rsidDel="00AD11B3">
          <w:rPr>
            <w:rPrChange w:id="88" w:author="Sengottaiyan, Selva" w:date="2014-06-27T10:56:00Z">
              <w:rPr>
                <w:rStyle w:val="Hyperlink"/>
                <w:noProof/>
              </w:rPr>
            </w:rPrChange>
          </w:rPr>
          <w:delText>2.2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89" w:author="Sengottaiyan, Selva" w:date="2014-06-27T10:56:00Z">
              <w:rPr>
                <w:rStyle w:val="Hyperlink"/>
                <w:noProof/>
              </w:rPr>
            </w:rPrChange>
          </w:rPr>
          <w:delText>Configuration Files to be provided by Integration Project</w:delText>
        </w:r>
        <w:r w:rsidDel="00AD11B3">
          <w:rPr>
            <w:noProof/>
            <w:webHidden/>
          </w:rPr>
          <w:tab/>
          <w:delText>3</w:delText>
        </w:r>
      </w:del>
    </w:p>
    <w:p w:rsidR="00060C2A" w:rsidDel="00AD11B3" w:rsidRDefault="00060C2A">
      <w:pPr>
        <w:pStyle w:val="TOC3"/>
        <w:tabs>
          <w:tab w:val="left" w:pos="1100"/>
          <w:tab w:val="right" w:leader="dot" w:pos="8630"/>
        </w:tabs>
        <w:rPr>
          <w:del w:id="90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91" w:author="Sengottaiyan, Selva" w:date="2014-06-27T10:56:00Z">
        <w:r w:rsidRPr="00AD11B3" w:rsidDel="00AD11B3">
          <w:rPr>
            <w:rPrChange w:id="92" w:author="Sengottaiyan, Selva" w:date="2014-06-27T10:56:00Z">
              <w:rPr>
                <w:rStyle w:val="Hyperlink"/>
                <w:noProof/>
              </w:rPr>
            </w:rPrChange>
          </w:rPr>
          <w:delText>2.2.1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93" w:author="Sengottaiyan, Selva" w:date="2014-06-27T10:56:00Z">
              <w:rPr>
                <w:rStyle w:val="Hyperlink"/>
                <w:noProof/>
              </w:rPr>
            </w:rPrChange>
          </w:rPr>
          <w:delText>Da Vinci Config Configuration Changes</w:delText>
        </w:r>
        <w:r w:rsidDel="00AD11B3">
          <w:rPr>
            <w:noProof/>
            <w:webHidden/>
          </w:rPr>
          <w:tab/>
          <w:delText>3</w:delText>
        </w:r>
      </w:del>
    </w:p>
    <w:p w:rsidR="00060C2A" w:rsidDel="00AD11B3" w:rsidRDefault="00060C2A">
      <w:pPr>
        <w:pStyle w:val="TOC3"/>
        <w:tabs>
          <w:tab w:val="left" w:pos="1100"/>
          <w:tab w:val="right" w:leader="dot" w:pos="8630"/>
        </w:tabs>
        <w:rPr>
          <w:del w:id="94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95" w:author="Sengottaiyan, Selva" w:date="2014-06-27T10:56:00Z">
        <w:r w:rsidRPr="00AD11B3" w:rsidDel="00AD11B3">
          <w:rPr>
            <w:rPrChange w:id="96" w:author="Sengottaiyan, Selva" w:date="2014-06-27T10:56:00Z">
              <w:rPr>
                <w:rStyle w:val="Hyperlink"/>
                <w:noProof/>
              </w:rPr>
            </w:rPrChange>
          </w:rPr>
          <w:lastRenderedPageBreak/>
          <w:delText>2.2.2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97" w:author="Sengottaiyan, Selva" w:date="2014-06-27T10:56:00Z">
              <w:rPr>
                <w:rStyle w:val="Hyperlink"/>
                <w:noProof/>
              </w:rPr>
            </w:rPrChange>
          </w:rPr>
          <w:delText>Manual Configuration Changes</w:delText>
        </w:r>
        <w:r w:rsidDel="00AD11B3">
          <w:rPr>
            <w:noProof/>
            <w:webHidden/>
          </w:rPr>
          <w:tab/>
          <w:delText>3</w:delText>
        </w:r>
      </w:del>
    </w:p>
    <w:p w:rsidR="00060C2A" w:rsidDel="00AD11B3" w:rsidRDefault="00060C2A">
      <w:pPr>
        <w:pStyle w:val="TOC1"/>
        <w:tabs>
          <w:tab w:val="left" w:pos="400"/>
          <w:tab w:val="right" w:leader="dot" w:pos="8630"/>
        </w:tabs>
        <w:rPr>
          <w:del w:id="98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99" w:author="Sengottaiyan, Selva" w:date="2014-06-27T10:56:00Z">
        <w:r w:rsidRPr="00AD11B3" w:rsidDel="00AD11B3">
          <w:rPr>
            <w:rPrChange w:id="100" w:author="Sengottaiyan, Selva" w:date="2014-06-27T10:56:00Z">
              <w:rPr>
                <w:rStyle w:val="Hyperlink"/>
                <w:noProof/>
              </w:rPr>
            </w:rPrChange>
          </w:rPr>
          <w:delText>3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101" w:author="Sengottaiyan, Selva" w:date="2014-06-27T10:56:00Z">
              <w:rPr>
                <w:rStyle w:val="Hyperlink"/>
                <w:noProof/>
              </w:rPr>
            </w:rPrChange>
          </w:rPr>
          <w:delText>Integration</w:delText>
        </w:r>
        <w:r w:rsidDel="00AD11B3">
          <w:rPr>
            <w:noProof/>
            <w:webHidden/>
          </w:rPr>
          <w:tab/>
          <w:delText>5</w:delText>
        </w:r>
      </w:del>
    </w:p>
    <w:p w:rsidR="00060C2A" w:rsidDel="00AD11B3" w:rsidRDefault="00060C2A">
      <w:pPr>
        <w:pStyle w:val="TOC2"/>
        <w:rPr>
          <w:del w:id="102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103" w:author="Sengottaiyan, Selva" w:date="2014-06-27T10:56:00Z">
        <w:r w:rsidRPr="00AD11B3" w:rsidDel="00AD11B3">
          <w:rPr>
            <w:rPrChange w:id="104" w:author="Sengottaiyan, Selva" w:date="2014-06-27T10:56:00Z">
              <w:rPr>
                <w:rStyle w:val="Hyperlink"/>
                <w:noProof/>
              </w:rPr>
            </w:rPrChange>
          </w:rPr>
          <w:delText>3.1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105" w:author="Sengottaiyan, Selva" w:date="2014-06-27T10:56:00Z">
              <w:rPr>
                <w:rStyle w:val="Hyperlink"/>
                <w:noProof/>
              </w:rPr>
            </w:rPrChange>
          </w:rPr>
          <w:delText>Required Global Data Inputs</w:delText>
        </w:r>
        <w:r w:rsidDel="00AD11B3">
          <w:rPr>
            <w:noProof/>
            <w:webHidden/>
          </w:rPr>
          <w:tab/>
          <w:delText>5</w:delText>
        </w:r>
      </w:del>
    </w:p>
    <w:p w:rsidR="00060C2A" w:rsidDel="00AD11B3" w:rsidRDefault="00060C2A">
      <w:pPr>
        <w:pStyle w:val="TOC2"/>
        <w:rPr>
          <w:del w:id="106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107" w:author="Sengottaiyan, Selva" w:date="2014-06-27T10:56:00Z">
        <w:r w:rsidRPr="00AD11B3" w:rsidDel="00AD11B3">
          <w:rPr>
            <w:rPrChange w:id="108" w:author="Sengottaiyan, Selva" w:date="2014-06-27T10:56:00Z">
              <w:rPr>
                <w:rStyle w:val="Hyperlink"/>
                <w:noProof/>
              </w:rPr>
            </w:rPrChange>
          </w:rPr>
          <w:delText>3.2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109" w:author="Sengottaiyan, Selva" w:date="2014-06-27T10:56:00Z">
              <w:rPr>
                <w:rStyle w:val="Hyperlink"/>
                <w:noProof/>
              </w:rPr>
            </w:rPrChange>
          </w:rPr>
          <w:delText>Specific Include Path present</w:delText>
        </w:r>
        <w:r w:rsidDel="00AD11B3">
          <w:rPr>
            <w:noProof/>
            <w:webHidden/>
          </w:rPr>
          <w:tab/>
          <w:delText>5</w:delText>
        </w:r>
      </w:del>
    </w:p>
    <w:p w:rsidR="00060C2A" w:rsidDel="00AD11B3" w:rsidRDefault="00060C2A">
      <w:pPr>
        <w:pStyle w:val="TOC1"/>
        <w:tabs>
          <w:tab w:val="left" w:pos="400"/>
          <w:tab w:val="right" w:leader="dot" w:pos="8630"/>
        </w:tabs>
        <w:rPr>
          <w:del w:id="110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111" w:author="Sengottaiyan, Selva" w:date="2014-06-27T10:56:00Z">
        <w:r w:rsidRPr="00AD11B3" w:rsidDel="00AD11B3">
          <w:rPr>
            <w:rPrChange w:id="112" w:author="Sengottaiyan, Selva" w:date="2014-06-27T10:56:00Z">
              <w:rPr>
                <w:rStyle w:val="Hyperlink"/>
                <w:noProof/>
              </w:rPr>
            </w:rPrChange>
          </w:rPr>
          <w:delText>4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113" w:author="Sengottaiyan, Selva" w:date="2014-06-27T10:56:00Z">
              <w:rPr>
                <w:rStyle w:val="Hyperlink"/>
                <w:noProof/>
              </w:rPr>
            </w:rPrChange>
          </w:rPr>
          <w:delText>Runnable Scheduling</w:delText>
        </w:r>
        <w:r w:rsidDel="00AD11B3">
          <w:rPr>
            <w:noProof/>
            <w:webHidden/>
          </w:rPr>
          <w:tab/>
          <w:delText>6</w:delText>
        </w:r>
      </w:del>
    </w:p>
    <w:p w:rsidR="00060C2A" w:rsidDel="00AD11B3" w:rsidRDefault="00060C2A">
      <w:pPr>
        <w:pStyle w:val="TOC1"/>
        <w:tabs>
          <w:tab w:val="left" w:pos="400"/>
          <w:tab w:val="right" w:leader="dot" w:pos="8630"/>
        </w:tabs>
        <w:rPr>
          <w:del w:id="114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115" w:author="Sengottaiyan, Selva" w:date="2014-06-27T10:56:00Z">
        <w:r w:rsidRPr="00AD11B3" w:rsidDel="00AD11B3">
          <w:rPr>
            <w:rPrChange w:id="116" w:author="Sengottaiyan, Selva" w:date="2014-06-27T10:56:00Z">
              <w:rPr>
                <w:rStyle w:val="Hyperlink"/>
                <w:noProof/>
              </w:rPr>
            </w:rPrChange>
          </w:rPr>
          <w:delText>5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117" w:author="Sengottaiyan, Selva" w:date="2014-06-27T10:56:00Z">
              <w:rPr>
                <w:rStyle w:val="Hyperlink"/>
                <w:noProof/>
              </w:rPr>
            </w:rPrChange>
          </w:rPr>
          <w:delText>Memory Mapping</w:delText>
        </w:r>
        <w:r w:rsidDel="00AD11B3">
          <w:rPr>
            <w:noProof/>
            <w:webHidden/>
          </w:rPr>
          <w:tab/>
          <w:delText>7</w:delText>
        </w:r>
      </w:del>
    </w:p>
    <w:p w:rsidR="00060C2A" w:rsidDel="00AD11B3" w:rsidRDefault="00060C2A">
      <w:pPr>
        <w:pStyle w:val="TOC2"/>
        <w:rPr>
          <w:del w:id="118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119" w:author="Sengottaiyan, Selva" w:date="2014-06-27T10:56:00Z">
        <w:r w:rsidRPr="00AD11B3" w:rsidDel="00AD11B3">
          <w:rPr>
            <w:rPrChange w:id="120" w:author="Sengottaiyan, Selva" w:date="2014-06-27T10:56:00Z">
              <w:rPr>
                <w:rStyle w:val="Hyperlink"/>
                <w:noProof/>
              </w:rPr>
            </w:rPrChange>
          </w:rPr>
          <w:delText>5.1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121" w:author="Sengottaiyan, Selva" w:date="2014-06-27T10:56:00Z">
              <w:rPr>
                <w:rStyle w:val="Hyperlink"/>
                <w:noProof/>
              </w:rPr>
            </w:rPrChange>
          </w:rPr>
          <w:delText>Mapping</w:delText>
        </w:r>
        <w:r w:rsidDel="00AD11B3">
          <w:rPr>
            <w:noProof/>
            <w:webHidden/>
          </w:rPr>
          <w:tab/>
          <w:delText>7</w:delText>
        </w:r>
      </w:del>
    </w:p>
    <w:p w:rsidR="00060C2A" w:rsidDel="00AD11B3" w:rsidRDefault="00060C2A">
      <w:pPr>
        <w:pStyle w:val="TOC2"/>
        <w:rPr>
          <w:del w:id="122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123" w:author="Sengottaiyan, Selva" w:date="2014-06-27T10:56:00Z">
        <w:r w:rsidRPr="00AD11B3" w:rsidDel="00AD11B3">
          <w:rPr>
            <w:rPrChange w:id="124" w:author="Sengottaiyan, Selva" w:date="2014-06-27T10:56:00Z">
              <w:rPr>
                <w:rStyle w:val="Hyperlink"/>
                <w:noProof/>
              </w:rPr>
            </w:rPrChange>
          </w:rPr>
          <w:delText>5.2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125" w:author="Sengottaiyan, Selva" w:date="2014-06-27T10:56:00Z">
              <w:rPr>
                <w:rStyle w:val="Hyperlink"/>
                <w:noProof/>
              </w:rPr>
            </w:rPrChange>
          </w:rPr>
          <w:delText>Usage</w:delText>
        </w:r>
        <w:r w:rsidDel="00AD11B3">
          <w:rPr>
            <w:noProof/>
            <w:webHidden/>
          </w:rPr>
          <w:tab/>
          <w:delText>7</w:delText>
        </w:r>
      </w:del>
    </w:p>
    <w:p w:rsidR="00060C2A" w:rsidDel="00AD11B3" w:rsidRDefault="00060C2A">
      <w:pPr>
        <w:pStyle w:val="TOC2"/>
        <w:rPr>
          <w:del w:id="126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127" w:author="Sengottaiyan, Selva" w:date="2014-06-27T10:56:00Z">
        <w:r w:rsidRPr="00AD11B3" w:rsidDel="00AD11B3">
          <w:rPr>
            <w:rPrChange w:id="128" w:author="Sengottaiyan, Selva" w:date="2014-06-27T10:56:00Z">
              <w:rPr>
                <w:rStyle w:val="Hyperlink"/>
                <w:noProof/>
              </w:rPr>
            </w:rPrChange>
          </w:rPr>
          <w:delText>5.3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129" w:author="Sengottaiyan, Selva" w:date="2014-06-27T10:56:00Z">
              <w:rPr>
                <w:rStyle w:val="Hyperlink"/>
                <w:noProof/>
              </w:rPr>
            </w:rPrChange>
          </w:rPr>
          <w:delText>RTE NvM Blocks</w:delText>
        </w:r>
        <w:r w:rsidDel="00AD11B3">
          <w:rPr>
            <w:noProof/>
            <w:webHidden/>
          </w:rPr>
          <w:tab/>
          <w:delText>7</w:delText>
        </w:r>
      </w:del>
    </w:p>
    <w:p w:rsidR="00060C2A" w:rsidDel="00AD11B3" w:rsidRDefault="00060C2A">
      <w:pPr>
        <w:pStyle w:val="TOC2"/>
        <w:rPr>
          <w:del w:id="130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131" w:author="Sengottaiyan, Selva" w:date="2014-06-27T10:56:00Z">
        <w:r w:rsidRPr="00AD11B3" w:rsidDel="00AD11B3">
          <w:rPr>
            <w:rPrChange w:id="132" w:author="Sengottaiyan, Selva" w:date="2014-06-27T10:56:00Z">
              <w:rPr>
                <w:rStyle w:val="Hyperlink"/>
                <w:noProof/>
              </w:rPr>
            </w:rPrChange>
          </w:rPr>
          <w:delText>5.4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133" w:author="Sengottaiyan, Selva" w:date="2014-06-27T10:56:00Z">
              <w:rPr>
                <w:rStyle w:val="Hyperlink"/>
                <w:noProof/>
              </w:rPr>
            </w:rPrChange>
          </w:rPr>
          <w:delText>Non RTE NvM Blocks</w:delText>
        </w:r>
        <w:r w:rsidDel="00AD11B3">
          <w:rPr>
            <w:noProof/>
            <w:webHidden/>
          </w:rPr>
          <w:tab/>
          <w:delText>7</w:delText>
        </w:r>
      </w:del>
    </w:p>
    <w:p w:rsidR="00060C2A" w:rsidDel="00AD11B3" w:rsidRDefault="00060C2A">
      <w:pPr>
        <w:pStyle w:val="TOC1"/>
        <w:tabs>
          <w:tab w:val="left" w:pos="400"/>
          <w:tab w:val="right" w:leader="dot" w:pos="8630"/>
        </w:tabs>
        <w:rPr>
          <w:del w:id="134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135" w:author="Sengottaiyan, Selva" w:date="2014-06-27T10:56:00Z">
        <w:r w:rsidRPr="00AD11B3" w:rsidDel="00AD11B3">
          <w:rPr>
            <w:rPrChange w:id="136" w:author="Sengottaiyan, Selva" w:date="2014-06-27T10:56:00Z">
              <w:rPr>
                <w:rStyle w:val="Hyperlink"/>
                <w:noProof/>
              </w:rPr>
            </w:rPrChange>
          </w:rPr>
          <w:delText>6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137" w:author="Sengottaiyan, Selva" w:date="2014-06-27T10:56:00Z">
              <w:rPr>
                <w:rStyle w:val="Hyperlink"/>
                <w:noProof/>
              </w:rPr>
            </w:rPrChange>
          </w:rPr>
          <w:delText>Compiler Settings</w:delText>
        </w:r>
        <w:r w:rsidDel="00AD11B3">
          <w:rPr>
            <w:noProof/>
            <w:webHidden/>
          </w:rPr>
          <w:tab/>
          <w:delText>7</w:delText>
        </w:r>
      </w:del>
    </w:p>
    <w:p w:rsidR="00060C2A" w:rsidDel="00AD11B3" w:rsidRDefault="00060C2A">
      <w:pPr>
        <w:pStyle w:val="TOC2"/>
        <w:rPr>
          <w:del w:id="138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139" w:author="Sengottaiyan, Selva" w:date="2014-06-27T10:56:00Z">
        <w:r w:rsidRPr="00AD11B3" w:rsidDel="00AD11B3">
          <w:rPr>
            <w:rPrChange w:id="140" w:author="Sengottaiyan, Selva" w:date="2014-06-27T10:56:00Z">
              <w:rPr>
                <w:rStyle w:val="Hyperlink"/>
                <w:noProof/>
              </w:rPr>
            </w:rPrChange>
          </w:rPr>
          <w:delText>6.1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141" w:author="Sengottaiyan, Selva" w:date="2014-06-27T10:56:00Z">
              <w:rPr>
                <w:rStyle w:val="Hyperlink"/>
                <w:noProof/>
              </w:rPr>
            </w:rPrChange>
          </w:rPr>
          <w:delText>Preprocessor MACRO</w:delText>
        </w:r>
        <w:r w:rsidDel="00AD11B3">
          <w:rPr>
            <w:noProof/>
            <w:webHidden/>
          </w:rPr>
          <w:tab/>
          <w:delText>7</w:delText>
        </w:r>
      </w:del>
    </w:p>
    <w:p w:rsidR="00060C2A" w:rsidDel="00AD11B3" w:rsidRDefault="00060C2A">
      <w:pPr>
        <w:pStyle w:val="TOC2"/>
        <w:rPr>
          <w:del w:id="142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143" w:author="Sengottaiyan, Selva" w:date="2014-06-27T10:56:00Z">
        <w:r w:rsidRPr="00AD11B3" w:rsidDel="00AD11B3">
          <w:rPr>
            <w:rPrChange w:id="144" w:author="Sengottaiyan, Selva" w:date="2014-06-27T10:56:00Z">
              <w:rPr>
                <w:rStyle w:val="Hyperlink"/>
                <w:noProof/>
              </w:rPr>
            </w:rPrChange>
          </w:rPr>
          <w:delText>6.2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145" w:author="Sengottaiyan, Selva" w:date="2014-06-27T10:56:00Z">
              <w:rPr>
                <w:rStyle w:val="Hyperlink"/>
                <w:noProof/>
              </w:rPr>
            </w:rPrChange>
          </w:rPr>
          <w:delText>Optimization Settings</w:delText>
        </w:r>
        <w:r w:rsidDel="00AD11B3">
          <w:rPr>
            <w:noProof/>
            <w:webHidden/>
          </w:rPr>
          <w:tab/>
          <w:delText>7</w:delText>
        </w:r>
      </w:del>
    </w:p>
    <w:p w:rsidR="00060C2A" w:rsidDel="00AD11B3" w:rsidRDefault="00060C2A">
      <w:pPr>
        <w:pStyle w:val="TOC1"/>
        <w:tabs>
          <w:tab w:val="left" w:pos="400"/>
          <w:tab w:val="right" w:leader="dot" w:pos="8630"/>
        </w:tabs>
        <w:rPr>
          <w:del w:id="146" w:author="Sengottaiyan, Selva" w:date="2014-06-27T10:56:00Z"/>
          <w:rFonts w:asciiTheme="minorHAnsi" w:eastAsiaTheme="minorEastAsia" w:hAnsiTheme="minorHAnsi" w:cstheme="minorBidi"/>
          <w:noProof/>
          <w:sz w:val="22"/>
          <w:szCs w:val="22"/>
        </w:rPr>
      </w:pPr>
      <w:del w:id="147" w:author="Sengottaiyan, Selva" w:date="2014-06-27T10:56:00Z">
        <w:r w:rsidRPr="00AD11B3" w:rsidDel="00AD11B3">
          <w:rPr>
            <w:rPrChange w:id="148" w:author="Sengottaiyan, Selva" w:date="2014-06-27T10:56:00Z">
              <w:rPr>
                <w:rStyle w:val="Hyperlink"/>
                <w:noProof/>
              </w:rPr>
            </w:rPrChange>
          </w:rPr>
          <w:delText>7</w:delText>
        </w:r>
        <w:r w:rsidDel="00AD1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1B3" w:rsidDel="00AD11B3">
          <w:rPr>
            <w:rPrChange w:id="149" w:author="Sengottaiyan, Selva" w:date="2014-06-27T10:56:00Z">
              <w:rPr>
                <w:rStyle w:val="Hyperlink"/>
                <w:noProof/>
              </w:rPr>
            </w:rPrChange>
          </w:rPr>
          <w:delText>Revision Control Log</w:delText>
        </w:r>
        <w:r w:rsidDel="00AD11B3">
          <w:rPr>
            <w:noProof/>
            <w:webHidden/>
          </w:rPr>
          <w:tab/>
          <w:delText>8</w:delText>
        </w:r>
      </w:del>
    </w:p>
    <w:p w:rsidR="00B70668" w:rsidRDefault="00DD1F6E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150" w:name="_Toc391629931"/>
      <w:r w:rsidRPr="00B27D95">
        <w:lastRenderedPageBreak/>
        <w:t>Dependencies</w:t>
      </w:r>
      <w:bookmarkEnd w:id="150"/>
    </w:p>
    <w:p w:rsidR="00916B39" w:rsidRDefault="00B27D95" w:rsidP="00B27D95">
      <w:pPr>
        <w:pStyle w:val="Heading2"/>
      </w:pPr>
      <w:bookmarkStart w:id="151" w:name="_Toc391629932"/>
      <w:r>
        <w:t>SWCs</w:t>
      </w:r>
      <w:bookmarkEnd w:id="15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1F2009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52" w:author="Sengottaiyan, Selva" w:date="2014-06-26T17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084B03" w:rsidRDefault="00084B03" w:rsidP="00DE03FA">
            <w:pPr>
              <w:rPr>
                <w:ins w:id="153" w:author="Sengottaiyan, Selva" w:date="2014-06-26T17:38:00Z"/>
              </w:rPr>
            </w:pPr>
            <w:ins w:id="154" w:author="Sengottaiyan, Selva" w:date="2014-06-26T17:38:00Z">
              <w:r>
                <w:t>For</w:t>
              </w:r>
            </w:ins>
            <w:ins w:id="155" w:author="Sengottaiyan, Selva" w:date="2014-06-26T17:39:00Z">
              <w:r>
                <w:t xml:space="preserve"> version </w:t>
              </w:r>
            </w:ins>
            <w:ins w:id="156" w:author="Sengottaiyan, Selva" w:date="2014-06-26T17:38:00Z">
              <w:r>
                <w:t xml:space="preserve"> </w:t>
              </w:r>
            </w:ins>
            <w:ins w:id="157" w:author="Sengottaiyan, Selva" w:date="2014-06-26T17:39:00Z">
              <w:r>
                <w:t>ES01 -008 or more</w:t>
              </w:r>
            </w:ins>
          </w:p>
        </w:tc>
        <w:tc>
          <w:tcPr>
            <w:tcW w:w="6138" w:type="dxa"/>
          </w:tcPr>
          <w:p w:rsidR="001F2009" w:rsidRDefault="00084B03" w:rsidP="002A2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8" w:author="Sengottaiyan, Selva" w:date="2014-06-26T17:38:00Z"/>
              </w:rPr>
            </w:pPr>
            <w:ins w:id="159" w:author="Sengottaiyan, Selva" w:date="2014-06-26T17:39:00Z">
              <w:r>
                <w:t>ADC 33E v3</w:t>
              </w:r>
            </w:ins>
            <w:ins w:id="160" w:author="Sengottaiyan, Selva" w:date="2014-06-26T17:40:00Z">
              <w:r>
                <w:t xml:space="preserve"> or more</w:t>
              </w:r>
            </w:ins>
          </w:p>
        </w:tc>
      </w:tr>
    </w:tbl>
    <w:p w:rsidR="00FB0FEA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002748" w:rsidP="004527BC">
      <w:pPr>
        <w:pStyle w:val="Heading2"/>
      </w:pPr>
      <w:bookmarkStart w:id="161" w:name="_Toc391629933"/>
      <w:r>
        <w:t xml:space="preserve">Functions to be provided </w:t>
      </w:r>
      <w:r w:rsidR="00E17CA7">
        <w:t>to</w:t>
      </w:r>
      <w:r>
        <w:t xml:space="preserve"> Integration Project</w:t>
      </w:r>
      <w:bookmarkEnd w:id="161"/>
    </w:p>
    <w:p w:rsidR="007F33A7" w:rsidRDefault="007F33A7">
      <w:pPr>
        <w:spacing w:after="0"/>
      </w:pPr>
    </w:p>
    <w:p w:rsidR="004527BC" w:rsidRDefault="00B638C6">
      <w:pPr>
        <w:spacing w:after="0"/>
        <w:rPr>
          <w:rFonts w:ascii="Arial" w:hAnsi="Arial"/>
          <w:b/>
          <w:kern w:val="28"/>
          <w:sz w:val="28"/>
        </w:rPr>
      </w:pPr>
      <w:r w:rsidRPr="00060C2A">
        <w:t>CurrDQPer1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162" w:name="_Toc391629934"/>
      <w:r>
        <w:lastRenderedPageBreak/>
        <w:t>Configuration</w:t>
      </w:r>
      <w:bookmarkEnd w:id="162"/>
    </w:p>
    <w:p w:rsidR="006768B8" w:rsidRDefault="006768B8" w:rsidP="006768B8">
      <w:pPr>
        <w:pStyle w:val="Heading2"/>
      </w:pPr>
      <w:bookmarkStart w:id="163" w:name="_Toc391629935"/>
      <w:r>
        <w:t xml:space="preserve">Build Time </w:t>
      </w:r>
      <w:proofErr w:type="spellStart"/>
      <w:r>
        <w:t>Config</w:t>
      </w:r>
      <w:bookmarkEnd w:id="163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164" w:name="_Toc391629936"/>
      <w:bookmarkStart w:id="165" w:name="OLE_LINK10"/>
      <w:bookmarkStart w:id="166" w:name="OLE_LINK11"/>
      <w:r w:rsidRPr="007C4C59">
        <w:t>Configuration Files</w:t>
      </w:r>
      <w:r>
        <w:t xml:space="preserve"> to be provided by Integration Project</w:t>
      </w:r>
      <w:bookmarkEnd w:id="164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FB0FEA" w:rsidRDefault="006569C0">
      <w:proofErr w:type="spellStart"/>
      <w:r>
        <w:t>CmMtrCurr</w:t>
      </w:r>
      <w:r w:rsidR="002A2283">
        <w:t>_Cfg</w:t>
      </w:r>
      <w:r w:rsidR="002A2283" w:rsidRPr="002A2283">
        <w:t>.h</w:t>
      </w:r>
      <w:proofErr w:type="spellEnd"/>
      <w:r w:rsidR="002A2283">
        <w:t xml:space="preserve"> </w:t>
      </w:r>
      <w:proofErr w:type="gramStart"/>
      <w:r w:rsidR="002A2283">
        <w:t>(</w:t>
      </w:r>
      <w:r w:rsidR="00670880">
        <w:t xml:space="preserve"> </w:t>
      </w:r>
      <w:r w:rsidR="002A2283">
        <w:t>Refer</w:t>
      </w:r>
      <w:proofErr w:type="gramEnd"/>
      <w:r w:rsidR="002A2283">
        <w:t xml:space="preserve"> </w:t>
      </w:r>
      <w:proofErr w:type="spellStart"/>
      <w:r>
        <w:t>CmMtrCurr</w:t>
      </w:r>
      <w:r w:rsidR="002A2283" w:rsidRPr="002A2283">
        <w:t>_Cfg_Template.h</w:t>
      </w:r>
      <w:proofErr w:type="spellEnd"/>
      <w:r w:rsidR="002A2283">
        <w:t xml:space="preserve"> in tools folder)</w:t>
      </w:r>
    </w:p>
    <w:p w:rsidR="007F33A7" w:rsidRDefault="007F33A7">
      <w:r>
        <w:t xml:space="preserve">(Data synchronization must be provided at the integration level between 2 </w:t>
      </w:r>
      <w:proofErr w:type="spellStart"/>
      <w:r>
        <w:t>ms</w:t>
      </w:r>
      <w:proofErr w:type="spellEnd"/>
      <w:r>
        <w:t xml:space="preserve"> periodic and Motor Control ISR </w:t>
      </w:r>
      <w:proofErr w:type="spellStart"/>
      <w:r>
        <w:t>Periodic</w:t>
      </w:r>
      <w:r w:rsidR="003D5D0B">
        <w:t>’</w:t>
      </w:r>
      <w:r>
        <w:t>s</w:t>
      </w:r>
      <w:proofErr w:type="spellEnd"/>
      <w:r>
        <w:t>)</w:t>
      </w:r>
    </w:p>
    <w:p w:rsidR="007F33A7" w:rsidRDefault="007F33A7">
      <w:r>
        <w:t xml:space="preserve">Outputs from the </w:t>
      </w:r>
      <w:proofErr w:type="spellStart"/>
      <w:r w:rsidR="006569C0">
        <w:t>CmMtrCurr</w:t>
      </w:r>
      <w:proofErr w:type="spellEnd"/>
      <w:r>
        <w:t xml:space="preserve"> (Motor Control ISR) </w:t>
      </w:r>
      <w:r w:rsidR="00060C2A">
        <w:t>periodic must</w:t>
      </w:r>
      <w:r>
        <w:t xml:space="preserve"> be synchronized with </w:t>
      </w:r>
      <w:del w:id="167" w:author="Sengottaiyan, Selva" w:date="2014-06-27T10:58:00Z">
        <w:r w:rsidDel="00AD11B3">
          <w:delText>the  outputs</w:delText>
        </w:r>
      </w:del>
      <w:ins w:id="168" w:author="Sengottaiyan, Selva" w:date="2014-06-27T10:58:00Z">
        <w:r w:rsidR="00AD11B3">
          <w:t>the outputs</w:t>
        </w:r>
      </w:ins>
      <w:r>
        <w:t xml:space="preserve"> from </w:t>
      </w:r>
      <w:ins w:id="169" w:author="Sengottaiyan, Selva" w:date="2014-06-27T10:58:00Z">
        <w:r w:rsidR="00AD11B3">
          <w:t>Motor positi</w:t>
        </w:r>
      </w:ins>
      <w:ins w:id="170" w:author="Sengottaiyan, Selva" w:date="2014-06-27T10:59:00Z">
        <w:r w:rsidR="00AD11B3">
          <w:t xml:space="preserve">on. </w:t>
        </w:r>
      </w:ins>
    </w:p>
    <w:p w:rsidR="001F2009" w:rsidDel="00AD11B3" w:rsidRDefault="001F2009" w:rsidP="001F2009">
      <w:pPr>
        <w:rPr>
          <w:del w:id="171" w:author="Sengottaiyan, Selva" w:date="2014-06-27T10:57:00Z"/>
        </w:rPr>
      </w:pPr>
    </w:p>
    <w:p w:rsidR="003D5D0B" w:rsidDel="00AD11B3" w:rsidRDefault="003D5D0B">
      <w:pPr>
        <w:rPr>
          <w:del w:id="172" w:author="Sengottaiyan, Selva" w:date="2014-06-27T10:57:00Z"/>
        </w:rPr>
      </w:pPr>
    </w:p>
    <w:p w:rsidR="00670880" w:rsidRDefault="00670880" w:rsidP="00670880"/>
    <w:p w:rsidR="002A2283" w:rsidRDefault="002A2283"/>
    <w:p w:rsidR="00FB0FEA" w:rsidRDefault="008B2656">
      <w:pPr>
        <w:pStyle w:val="Heading3"/>
      </w:pPr>
      <w:bookmarkStart w:id="173" w:name="_Toc391629937"/>
      <w:bookmarkStart w:id="174" w:name="OLE_LINK12"/>
      <w:bookmarkStart w:id="175" w:name="OLE_LINK13"/>
      <w:r>
        <w:t xml:space="preserve">Da Vinci </w:t>
      </w:r>
      <w:proofErr w:type="spellStart"/>
      <w:r>
        <w:t>Config</w:t>
      </w:r>
      <w:proofErr w:type="spellEnd"/>
      <w:r>
        <w:t xml:space="preserve"> </w:t>
      </w:r>
      <w:r w:rsidR="00EE5444">
        <w:t>Configuration Changes</w:t>
      </w:r>
      <w:bookmarkEnd w:id="17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F122CF" w:rsidTr="00F12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bookmarkEnd w:id="165"/>
          <w:bookmarkEnd w:id="166"/>
          <w:p w:rsidR="00F122CF" w:rsidRDefault="00F122CF" w:rsidP="00DE03FA">
            <w:r>
              <w:t>Constant</w:t>
            </w:r>
          </w:p>
        </w:tc>
        <w:tc>
          <w:tcPr>
            <w:tcW w:w="4200" w:type="dxa"/>
          </w:tcPr>
          <w:p w:rsidR="00F122CF" w:rsidRDefault="00F122CF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F122CF" w:rsidRDefault="00F122CF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F122CF" w:rsidTr="00F1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122CF" w:rsidRPr="007C4C59" w:rsidRDefault="00060C2A" w:rsidP="00DE03FA">
            <w:r w:rsidRPr="00060C2A">
              <w:t>MTRCURRPHASEBC</w:t>
            </w:r>
          </w:p>
        </w:tc>
        <w:tc>
          <w:tcPr>
            <w:tcW w:w="4200" w:type="dxa"/>
          </w:tcPr>
          <w:p w:rsidR="00F122CF" w:rsidRPr="001C67A3" w:rsidRDefault="00060C2A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PhaseB</w:t>
            </w:r>
            <w:proofErr w:type="spellEnd"/>
            <w:r>
              <w:t xml:space="preserve"> and Phase C used in </w:t>
            </w:r>
            <w:proofErr w:type="spellStart"/>
            <w:r>
              <w:t>Curr</w:t>
            </w:r>
            <w:proofErr w:type="spellEnd"/>
            <w:r>
              <w:t xml:space="preserve"> Measurement </w:t>
            </w:r>
          </w:p>
        </w:tc>
        <w:tc>
          <w:tcPr>
            <w:tcW w:w="1117" w:type="dxa"/>
          </w:tcPr>
          <w:p w:rsidR="00F122CF" w:rsidRDefault="00F122CF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C2A" w:rsidTr="00F122CF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60C2A" w:rsidRPr="00060C2A" w:rsidRDefault="00060C2A" w:rsidP="00DE03FA">
            <w:r>
              <w:t>MTRCURRPHASE</w:t>
            </w:r>
            <w:r w:rsidRPr="00060C2A">
              <w:t>C</w:t>
            </w:r>
            <w:r>
              <w:t>B</w:t>
            </w:r>
          </w:p>
        </w:tc>
        <w:tc>
          <w:tcPr>
            <w:tcW w:w="4200" w:type="dxa"/>
          </w:tcPr>
          <w:p w:rsidR="00060C2A" w:rsidRPr="001C67A3" w:rsidRDefault="00060C2A" w:rsidP="0006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PhaseC</w:t>
            </w:r>
            <w:proofErr w:type="spellEnd"/>
            <w:r>
              <w:t xml:space="preserve"> and Phase B used in </w:t>
            </w:r>
            <w:proofErr w:type="spellStart"/>
            <w:r>
              <w:t>Curr</w:t>
            </w:r>
            <w:proofErr w:type="spellEnd"/>
            <w:r>
              <w:t xml:space="preserve"> Measurement </w:t>
            </w:r>
          </w:p>
        </w:tc>
        <w:tc>
          <w:tcPr>
            <w:tcW w:w="1117" w:type="dxa"/>
          </w:tcPr>
          <w:p w:rsidR="00060C2A" w:rsidRDefault="00060C2A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C2A" w:rsidTr="00F1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60C2A" w:rsidRPr="00060C2A" w:rsidRDefault="00060C2A" w:rsidP="00DE03FA">
            <w:r w:rsidRPr="00060C2A">
              <w:t>MTRCURR</w:t>
            </w:r>
            <w:r>
              <w:t>PHASEA</w:t>
            </w:r>
            <w:r w:rsidRPr="00060C2A">
              <w:t>C</w:t>
            </w:r>
          </w:p>
        </w:tc>
        <w:tc>
          <w:tcPr>
            <w:tcW w:w="4200" w:type="dxa"/>
          </w:tcPr>
          <w:p w:rsidR="00060C2A" w:rsidRPr="001C67A3" w:rsidRDefault="00060C2A" w:rsidP="0006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PhaseA</w:t>
            </w:r>
            <w:proofErr w:type="spellEnd"/>
            <w:r>
              <w:t xml:space="preserve"> and Phase C used in </w:t>
            </w:r>
            <w:proofErr w:type="spellStart"/>
            <w:r>
              <w:t>Curr</w:t>
            </w:r>
            <w:proofErr w:type="spellEnd"/>
            <w:r>
              <w:t xml:space="preserve"> Measurement </w:t>
            </w:r>
          </w:p>
        </w:tc>
        <w:tc>
          <w:tcPr>
            <w:tcW w:w="1117" w:type="dxa"/>
          </w:tcPr>
          <w:p w:rsidR="00060C2A" w:rsidRDefault="00060C2A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C2A" w:rsidTr="00F122CF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60C2A" w:rsidRPr="00060C2A" w:rsidRDefault="00060C2A" w:rsidP="00DE03FA">
            <w:r>
              <w:t>MTRCURRPHASE</w:t>
            </w:r>
            <w:r w:rsidRPr="00060C2A">
              <w:t>C</w:t>
            </w:r>
            <w:r>
              <w:t>A</w:t>
            </w:r>
          </w:p>
        </w:tc>
        <w:tc>
          <w:tcPr>
            <w:tcW w:w="4200" w:type="dxa"/>
          </w:tcPr>
          <w:p w:rsidR="00060C2A" w:rsidRPr="001C67A3" w:rsidRDefault="00060C2A" w:rsidP="0006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PhaseC</w:t>
            </w:r>
            <w:proofErr w:type="spellEnd"/>
            <w:r>
              <w:t xml:space="preserve"> and Phase A used in </w:t>
            </w:r>
            <w:proofErr w:type="spellStart"/>
            <w:r>
              <w:t>Curr</w:t>
            </w:r>
            <w:proofErr w:type="spellEnd"/>
            <w:r>
              <w:t xml:space="preserve"> Measurement </w:t>
            </w:r>
          </w:p>
        </w:tc>
        <w:tc>
          <w:tcPr>
            <w:tcW w:w="1117" w:type="dxa"/>
          </w:tcPr>
          <w:p w:rsidR="00060C2A" w:rsidRDefault="00060C2A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C2A" w:rsidTr="00F1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60C2A" w:rsidRPr="00060C2A" w:rsidRDefault="00060C2A" w:rsidP="00060C2A">
            <w:r>
              <w:t>MTRCURRPHASEAB</w:t>
            </w:r>
          </w:p>
        </w:tc>
        <w:tc>
          <w:tcPr>
            <w:tcW w:w="4200" w:type="dxa"/>
          </w:tcPr>
          <w:p w:rsidR="00060C2A" w:rsidRPr="001C67A3" w:rsidRDefault="00060C2A" w:rsidP="0006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PhaseA</w:t>
            </w:r>
            <w:proofErr w:type="spellEnd"/>
            <w:r>
              <w:t xml:space="preserve"> and Phase B used in </w:t>
            </w:r>
            <w:proofErr w:type="spellStart"/>
            <w:r>
              <w:t>Curr</w:t>
            </w:r>
            <w:proofErr w:type="spellEnd"/>
            <w:r>
              <w:t xml:space="preserve"> Measurement </w:t>
            </w:r>
          </w:p>
        </w:tc>
        <w:tc>
          <w:tcPr>
            <w:tcW w:w="1117" w:type="dxa"/>
          </w:tcPr>
          <w:p w:rsidR="00060C2A" w:rsidRDefault="00060C2A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C2A" w:rsidTr="00F122CF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60C2A" w:rsidRPr="00060C2A" w:rsidRDefault="00060C2A" w:rsidP="00DE03FA">
            <w:r w:rsidRPr="00060C2A">
              <w:t>MTRCURRPHASE</w:t>
            </w:r>
            <w:r>
              <w:t>BA</w:t>
            </w:r>
          </w:p>
        </w:tc>
        <w:tc>
          <w:tcPr>
            <w:tcW w:w="4200" w:type="dxa"/>
          </w:tcPr>
          <w:p w:rsidR="00060C2A" w:rsidRPr="001C67A3" w:rsidRDefault="00060C2A" w:rsidP="0006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PhaseB</w:t>
            </w:r>
            <w:proofErr w:type="spellEnd"/>
            <w:r>
              <w:t xml:space="preserve"> and Phase A used in </w:t>
            </w:r>
            <w:proofErr w:type="spellStart"/>
            <w:r>
              <w:t>Curr</w:t>
            </w:r>
            <w:proofErr w:type="spellEnd"/>
            <w:r>
              <w:t xml:space="preserve"> Measurement </w:t>
            </w:r>
          </w:p>
        </w:tc>
        <w:tc>
          <w:tcPr>
            <w:tcW w:w="1117" w:type="dxa"/>
          </w:tcPr>
          <w:p w:rsidR="00060C2A" w:rsidRDefault="00060C2A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174"/>
    <w:bookmarkEnd w:id="175"/>
    <w:p w:rsidR="000D28B1" w:rsidRDefault="00060C2A" w:rsidP="004527BC">
      <w:r>
        <w:t xml:space="preserve">Note: Only one of the </w:t>
      </w:r>
      <w:proofErr w:type="gramStart"/>
      <w:r>
        <w:t>configuration</w:t>
      </w:r>
      <w:proofErr w:type="gramEnd"/>
      <w:r>
        <w:t xml:space="preserve"> can be selected based on the requirements</w:t>
      </w:r>
      <w:r w:rsidR="00B638C6">
        <w:t xml:space="preserve">. Make sure order matches </w:t>
      </w:r>
      <w:proofErr w:type="spellStart"/>
      <w:r w:rsidR="00B638C6">
        <w:t>oreder</w:t>
      </w:r>
      <w:proofErr w:type="spellEnd"/>
      <w:r w:rsidR="00B638C6">
        <w:t xml:space="preserve"> in </w:t>
      </w:r>
      <w:proofErr w:type="gramStart"/>
      <w:r w:rsidR="00B638C6">
        <w:t>ADC  data</w:t>
      </w:r>
      <w:proofErr w:type="gramEnd"/>
      <w:r w:rsidR="00B638C6">
        <w:t xml:space="preserve"> read  </w:t>
      </w:r>
      <w:proofErr w:type="spellStart"/>
      <w:r w:rsidR="00B638C6">
        <w:t>ie</w:t>
      </w:r>
      <w:proofErr w:type="spellEnd"/>
      <w:r w:rsidR="00B638C6" w:rsidRPr="00B638C6">
        <w:t xml:space="preserve"> </w:t>
      </w:r>
      <w:r w:rsidR="00B638C6" w:rsidRPr="00060C2A">
        <w:t>MTRCURRPHASE</w:t>
      </w:r>
      <w:r w:rsidR="00B638C6" w:rsidRPr="00B638C6">
        <w:rPr>
          <w:color w:val="FF0000"/>
        </w:rPr>
        <w:t>BC</w:t>
      </w:r>
      <w:r w:rsidR="00B638C6">
        <w:t xml:space="preserve"> -   “</w:t>
      </w:r>
      <w:r w:rsidR="00B638C6" w:rsidRPr="00B638C6">
        <w:rPr>
          <w:color w:val="FF0000"/>
        </w:rPr>
        <w:t>BC</w:t>
      </w:r>
      <w:r w:rsidR="00B638C6">
        <w:t>” represents current_1 is phase B and current_2 is phase C  .</w:t>
      </w:r>
      <w:r>
        <w:t xml:space="preserve"> </w:t>
      </w:r>
    </w:p>
    <w:p w:rsidR="00060C2A" w:rsidRDefault="00060C2A" w:rsidP="004527BC"/>
    <w:p w:rsidR="008B2656" w:rsidRPr="00F122CF" w:rsidRDefault="008B2656" w:rsidP="008B2656">
      <w:pPr>
        <w:pStyle w:val="Heading3"/>
      </w:pPr>
      <w:bookmarkStart w:id="176" w:name="_Toc391629938"/>
      <w:r>
        <w:t xml:space="preserve">Manual </w:t>
      </w:r>
      <w:bookmarkStart w:id="177" w:name="OLE_LINK22"/>
      <w:bookmarkStart w:id="178" w:name="OLE_LINK23"/>
      <w:bookmarkStart w:id="179" w:name="OLE_LINK24"/>
      <w:r w:rsidR="00EE5444">
        <w:t>Configuration Changes</w:t>
      </w:r>
      <w:bookmarkEnd w:id="176"/>
      <w:bookmarkEnd w:id="177"/>
      <w:bookmarkEnd w:id="178"/>
      <w:bookmarkEnd w:id="17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E2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E271F0">
            <w:r>
              <w:t>Constant</w:t>
            </w:r>
          </w:p>
        </w:tc>
        <w:tc>
          <w:tcPr>
            <w:tcW w:w="4200" w:type="dxa"/>
          </w:tcPr>
          <w:p w:rsidR="008B2656" w:rsidRDefault="008B2656" w:rsidP="00E2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E2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E2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060C2A" w:rsidP="002A2283">
            <w:r>
              <w:t>none</w:t>
            </w:r>
          </w:p>
        </w:tc>
        <w:tc>
          <w:tcPr>
            <w:tcW w:w="4200" w:type="dxa"/>
          </w:tcPr>
          <w:p w:rsidR="008B2656" w:rsidRPr="001C67A3" w:rsidRDefault="008B2656" w:rsidP="002A2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E2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283" w:rsidTr="00E271F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A2283" w:rsidRPr="002A2283" w:rsidRDefault="002A2283" w:rsidP="00E271F0"/>
        </w:tc>
        <w:tc>
          <w:tcPr>
            <w:tcW w:w="4200" w:type="dxa"/>
          </w:tcPr>
          <w:p w:rsidR="002A2283" w:rsidRPr="001C67A3" w:rsidRDefault="002A2283" w:rsidP="00E2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2A2283" w:rsidRDefault="002A2283" w:rsidP="00E2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5AE3" w:rsidTr="00E2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75AE3" w:rsidRPr="002A2283" w:rsidRDefault="00F75AE3" w:rsidP="00E271F0"/>
        </w:tc>
        <w:tc>
          <w:tcPr>
            <w:tcW w:w="4200" w:type="dxa"/>
          </w:tcPr>
          <w:p w:rsidR="00F75AE3" w:rsidRPr="002A2283" w:rsidRDefault="00F75AE3" w:rsidP="00E2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F75AE3" w:rsidRDefault="00F75AE3" w:rsidP="00E2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5AE3" w:rsidTr="00E271F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75AE3" w:rsidRPr="002A2283" w:rsidRDefault="00F75AE3" w:rsidP="00C770A4"/>
        </w:tc>
        <w:tc>
          <w:tcPr>
            <w:tcW w:w="4200" w:type="dxa"/>
          </w:tcPr>
          <w:p w:rsidR="00F75AE3" w:rsidRPr="002A2283" w:rsidRDefault="00F75AE3" w:rsidP="00E2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F75AE3" w:rsidRDefault="00F75AE3" w:rsidP="00E2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5AE3" w:rsidTr="00E2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75AE3" w:rsidRPr="002A2283" w:rsidRDefault="00F75AE3" w:rsidP="00E271F0"/>
        </w:tc>
        <w:tc>
          <w:tcPr>
            <w:tcW w:w="4200" w:type="dxa"/>
          </w:tcPr>
          <w:p w:rsidR="00F75AE3" w:rsidRPr="002A2283" w:rsidRDefault="00F75AE3" w:rsidP="00E2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F75AE3" w:rsidRDefault="00F75AE3" w:rsidP="00E2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5AE3" w:rsidTr="00E271F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75AE3" w:rsidRPr="002A2283" w:rsidRDefault="00F75AE3" w:rsidP="00C770A4"/>
        </w:tc>
        <w:tc>
          <w:tcPr>
            <w:tcW w:w="4200" w:type="dxa"/>
          </w:tcPr>
          <w:p w:rsidR="00F75AE3" w:rsidRPr="002A2283" w:rsidRDefault="00F75AE3" w:rsidP="00E2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F75AE3" w:rsidRDefault="00F75AE3" w:rsidP="00E2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80" w:name="_Toc391629939"/>
      <w:r>
        <w:lastRenderedPageBreak/>
        <w:t>Integration</w:t>
      </w:r>
      <w:bookmarkEnd w:id="180"/>
    </w:p>
    <w:p w:rsidR="00701150" w:rsidRDefault="00B82469" w:rsidP="00836AC1">
      <w:pPr>
        <w:pStyle w:val="Heading2"/>
      </w:pPr>
      <w:bookmarkStart w:id="181" w:name="_Toc391629940"/>
      <w:r>
        <w:t xml:space="preserve">Required </w:t>
      </w:r>
      <w:r w:rsidR="00701150">
        <w:t>Global Data</w:t>
      </w:r>
      <w:r>
        <w:t xml:space="preserve"> Inputs</w:t>
      </w:r>
      <w:bookmarkEnd w:id="181"/>
    </w:p>
    <w:p w:rsidR="001F2009" w:rsidRDefault="00084B03" w:rsidP="002A2283">
      <w:ins w:id="182" w:author="Sengottaiyan, Selva" w:date="2014-06-26T17:40:00Z">
        <w:r w:rsidRPr="00084B03">
          <w:t>ADC2OffsetComp_Cnt_u8p8</w:t>
        </w:r>
        <w:r>
          <w:t xml:space="preserve"> </w:t>
        </w:r>
        <w:proofErr w:type="gramStart"/>
        <w:r>
          <w:t>( mapped</w:t>
        </w:r>
        <w:proofErr w:type="gramEnd"/>
        <w:r>
          <w:t xml:space="preserve"> from ADC Configuration 33E) </w:t>
        </w:r>
      </w:ins>
    </w:p>
    <w:p w:rsidR="00060C2A" w:rsidRDefault="00AD11B3" w:rsidP="002A2283">
      <w:proofErr w:type="gramStart"/>
      <w:r>
        <w:t>For other inputs</w:t>
      </w:r>
      <w:ins w:id="183" w:author="Sengottaiyan, Selva" w:date="2014-06-27T12:12:00Z">
        <w:r w:rsidR="00904FB4">
          <w:t>.</w:t>
        </w:r>
      </w:ins>
      <w:proofErr w:type="gramEnd"/>
      <w:r>
        <w:t xml:space="preserve">  </w:t>
      </w:r>
      <w:proofErr w:type="gramStart"/>
      <w:r>
        <w:t>Refer</w:t>
      </w:r>
      <w:proofErr w:type="gramEnd"/>
      <w:r>
        <w:t xml:space="preserve"> the template in tools folder of this component</w:t>
      </w:r>
    </w:p>
    <w:p w:rsidR="00AD11B3" w:rsidRDefault="00AD11B3" w:rsidP="002A2283"/>
    <w:p w:rsidR="00AD11B3" w:rsidRDefault="00AD11B3" w:rsidP="00AD11B3">
      <w:pPr>
        <w:pStyle w:val="Heading2"/>
      </w:pPr>
      <w:bookmarkStart w:id="184" w:name="_Toc391629941"/>
      <w:r>
        <w:t>Required Global Output Inputs</w:t>
      </w:r>
      <w:bookmarkEnd w:id="184"/>
    </w:p>
    <w:p w:rsidR="00AD11B3" w:rsidRDefault="00AD11B3" w:rsidP="00AD11B3">
      <w:proofErr w:type="gramStart"/>
      <w:r>
        <w:t>For other inputs</w:t>
      </w:r>
      <w:ins w:id="185" w:author="Sengottaiyan, Selva" w:date="2014-06-27T12:12:00Z">
        <w:r w:rsidR="00904FB4">
          <w:t>.</w:t>
        </w:r>
      </w:ins>
      <w:proofErr w:type="gramEnd"/>
      <w:r>
        <w:t xml:space="preserve">  </w:t>
      </w:r>
      <w:proofErr w:type="gramStart"/>
      <w:r>
        <w:t>Refer</w:t>
      </w:r>
      <w:proofErr w:type="gramEnd"/>
      <w:r>
        <w:t xml:space="preserve"> the template in tools folder of this component</w:t>
      </w:r>
    </w:p>
    <w:p w:rsidR="00AD11B3" w:rsidRPr="002A2283" w:rsidRDefault="00AD11B3" w:rsidP="002A2283"/>
    <w:p w:rsidR="002A2283" w:rsidRDefault="002A2283" w:rsidP="00701150"/>
    <w:p w:rsidR="00836AC1" w:rsidRDefault="00783C14" w:rsidP="00836AC1">
      <w:pPr>
        <w:pStyle w:val="Heading2"/>
      </w:pPr>
      <w:bookmarkStart w:id="186" w:name="_Toc391629942"/>
      <w:r>
        <w:t xml:space="preserve">Specific </w:t>
      </w:r>
      <w:r w:rsidR="00DC10CD">
        <w:t>Include Path</w:t>
      </w:r>
      <w:r>
        <w:t xml:space="preserve"> present</w:t>
      </w:r>
      <w:bookmarkEnd w:id="186"/>
    </w:p>
    <w:p w:rsidR="004527BC" w:rsidRDefault="002A2283">
      <w:pPr>
        <w:spacing w:after="0"/>
        <w:rPr>
          <w:rFonts w:ascii="Arial" w:hAnsi="Arial"/>
          <w:b/>
          <w:kern w:val="28"/>
          <w:sz w:val="28"/>
        </w:rPr>
      </w:pPr>
      <w:r>
        <w:t>Yes</w:t>
      </w:r>
      <w:r w:rsidR="004527BC">
        <w:br w:type="page"/>
      </w:r>
    </w:p>
    <w:p w:rsidR="005C2A99" w:rsidRDefault="005C2A99" w:rsidP="005C2A99">
      <w:pPr>
        <w:pStyle w:val="Heading1"/>
      </w:pPr>
      <w:bookmarkStart w:id="187" w:name="_Toc391629943"/>
      <w:r>
        <w:lastRenderedPageBreak/>
        <w:t>Runnable Scheduling</w:t>
      </w:r>
      <w:bookmarkEnd w:id="187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E2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E271F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E2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E2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E2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6569C0" w:rsidP="00F638B9">
            <w:proofErr w:type="spellStart"/>
            <w:r>
              <w:t>CmMtrCurr</w:t>
            </w:r>
            <w:r w:rsidR="002A2283" w:rsidRPr="002A2283">
              <w:t>_Init</w:t>
            </w:r>
            <w:proofErr w:type="spellEnd"/>
          </w:p>
        </w:tc>
        <w:tc>
          <w:tcPr>
            <w:tcW w:w="4835" w:type="dxa"/>
          </w:tcPr>
          <w:p w:rsidR="00F638B9" w:rsidRDefault="00F638B9" w:rsidP="00E2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638B9" w:rsidRDefault="00F638B9" w:rsidP="00E2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8" w:name="OLE_LINK65"/>
            <w:bookmarkStart w:id="189" w:name="OLE_LINK66"/>
            <w:r>
              <w:t>RTE</w:t>
            </w:r>
            <w:bookmarkEnd w:id="188"/>
            <w:bookmarkEnd w:id="189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E271F0">
            <w:r>
              <w:t>Runnable</w:t>
            </w:r>
          </w:p>
        </w:tc>
        <w:tc>
          <w:tcPr>
            <w:tcW w:w="4835" w:type="dxa"/>
          </w:tcPr>
          <w:p w:rsidR="00F50821" w:rsidRDefault="00F50821" w:rsidP="00E2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E2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2A2283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2A2283" w:rsidRDefault="006569C0" w:rsidP="00F638B9">
            <w:bookmarkStart w:id="190" w:name="OLE_LINK63"/>
            <w:bookmarkStart w:id="191" w:name="OLE_LINK64"/>
            <w:bookmarkStart w:id="192" w:name="OLE_LINK67"/>
            <w:r>
              <w:t>CmMtrCurr</w:t>
            </w:r>
            <w:r w:rsidR="002A2283" w:rsidRPr="002A2283">
              <w:t>_Per2</w:t>
            </w:r>
          </w:p>
        </w:tc>
        <w:tc>
          <w:tcPr>
            <w:tcW w:w="4835" w:type="dxa"/>
          </w:tcPr>
          <w:p w:rsidR="002A2283" w:rsidRDefault="002A2283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2A2283" w:rsidRDefault="002A2283" w:rsidP="0048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DE3">
              <w:t>RTE</w:t>
            </w:r>
            <w:r>
              <w:t>(</w:t>
            </w:r>
            <w:bookmarkStart w:id="193" w:name="OLE_LINK71"/>
            <w:bookmarkStart w:id="194" w:name="OLE_LINK72"/>
            <w:r>
              <w:t>2Mi</w:t>
            </w:r>
            <w:r w:rsidR="004840AA">
              <w:t>lli</w:t>
            </w:r>
            <w:r>
              <w:t>S)</w:t>
            </w:r>
            <w:bookmarkEnd w:id="193"/>
            <w:bookmarkEnd w:id="194"/>
          </w:p>
        </w:tc>
      </w:tr>
      <w:bookmarkEnd w:id="190"/>
      <w:bookmarkEnd w:id="191"/>
      <w:bookmarkEnd w:id="192"/>
      <w:tr w:rsidR="007410B7" w:rsidTr="00F50821">
        <w:trPr>
          <w:ins w:id="195" w:author="Sengottaiyan, Selva" w:date="2014-06-27T10:4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7410B7" w:rsidRDefault="007410B7" w:rsidP="007410B7">
            <w:pPr>
              <w:rPr>
                <w:ins w:id="196" w:author="Sengottaiyan, Selva" w:date="2014-06-27T10:49:00Z"/>
              </w:rPr>
            </w:pPr>
            <w:ins w:id="197" w:author="Sengottaiyan, Selva" w:date="2014-06-27T10:49:00Z">
              <w:r>
                <w:t>CmMtrCurr</w:t>
              </w:r>
              <w:r w:rsidRPr="002A2283">
                <w:t>_Per</w:t>
              </w:r>
            </w:ins>
            <w:ins w:id="198" w:author="Sengottaiyan, Selva" w:date="2014-06-27T10:50:00Z">
              <w:r>
                <w:t>3</w:t>
              </w:r>
            </w:ins>
          </w:p>
        </w:tc>
        <w:tc>
          <w:tcPr>
            <w:tcW w:w="4835" w:type="dxa"/>
          </w:tcPr>
          <w:p w:rsidR="007410B7" w:rsidRDefault="007410B7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" w:author="Sengottaiyan, Selva" w:date="2014-06-27T10:49:00Z"/>
              </w:rPr>
            </w:pPr>
            <w:ins w:id="200" w:author="Sengottaiyan, Selva" w:date="2014-06-27T10:50:00Z">
              <w:r>
                <w:t>Runs only in operate.</w:t>
              </w:r>
            </w:ins>
          </w:p>
        </w:tc>
        <w:tc>
          <w:tcPr>
            <w:tcW w:w="1772" w:type="dxa"/>
          </w:tcPr>
          <w:p w:rsidR="007410B7" w:rsidRPr="00F70DE3" w:rsidRDefault="007410B7" w:rsidP="0048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" w:author="Sengottaiyan, Selva" w:date="2014-06-27T10:49:00Z"/>
              </w:rPr>
            </w:pPr>
            <w:ins w:id="202" w:author="Sengottaiyan, Selva" w:date="2014-06-27T10:49:00Z">
              <w:r w:rsidRPr="00F70DE3">
                <w:t>RTE</w:t>
              </w:r>
              <w:r>
                <w:t>(2MilliS)</w:t>
              </w:r>
            </w:ins>
          </w:p>
        </w:tc>
      </w:tr>
      <w:tr w:rsidR="007410B7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7410B7" w:rsidRDefault="007410B7" w:rsidP="00060C2A">
            <w:r>
              <w:t>CmMtrCurr</w:t>
            </w:r>
            <w:r w:rsidRPr="002A2283">
              <w:t>_Per</w:t>
            </w:r>
            <w:r>
              <w:t>1</w:t>
            </w:r>
          </w:p>
        </w:tc>
        <w:tc>
          <w:tcPr>
            <w:tcW w:w="4835" w:type="dxa"/>
          </w:tcPr>
          <w:p w:rsidR="007410B7" w:rsidRDefault="007410B7" w:rsidP="00E2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7410B7" w:rsidRDefault="007410B7" w:rsidP="0048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DE3">
              <w:t>RTE</w:t>
            </w:r>
            <w:r>
              <w:t xml:space="preserve">(100 </w:t>
            </w:r>
            <w:proofErr w:type="spellStart"/>
            <w:r>
              <w:t>MilliS</w:t>
            </w:r>
            <w:proofErr w:type="spellEnd"/>
            <w:r>
              <w:t>)</w:t>
            </w:r>
          </w:p>
        </w:tc>
      </w:tr>
      <w:tr w:rsidR="007410B7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7410B7" w:rsidRDefault="007410B7" w:rsidP="00E271F0">
            <w:r w:rsidRPr="00060C2A">
              <w:t>CurrDQPer1</w:t>
            </w:r>
          </w:p>
        </w:tc>
        <w:tc>
          <w:tcPr>
            <w:tcW w:w="4835" w:type="dxa"/>
          </w:tcPr>
          <w:p w:rsidR="007410B7" w:rsidRDefault="007410B7" w:rsidP="0006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After</w:t>
            </w:r>
            <w:ins w:id="203" w:author="Sengottaiyan, Selva" w:date="2014-06-26T17:29:00Z">
              <w:r>
                <w:t xml:space="preserve"> </w:t>
              </w:r>
            </w:ins>
            <w:r>
              <w:t xml:space="preserve"> </w:t>
            </w:r>
            <w:del w:id="204" w:author="Sengottaiyan, Selva" w:date="2014-06-27T10:49:00Z">
              <w:r w:rsidDel="007410B7">
                <w:delText xml:space="preserve">DigMSB </w:delText>
              </w:r>
            </w:del>
            <w:ins w:id="205" w:author="Sengottaiyan, Selva" w:date="2014-06-27T10:49:00Z">
              <w:r>
                <w:t xml:space="preserve">Motor position </w:t>
              </w:r>
            </w:ins>
            <w:del w:id="206" w:author="Sengottaiyan, Selva" w:date="2014-06-27T10:49:00Z">
              <w:r w:rsidDel="007410B7">
                <w:delText>Signal</w:delText>
              </w:r>
            </w:del>
            <w:r>
              <w:t xml:space="preserve"> processing </w:t>
            </w:r>
          </w:p>
          <w:p w:rsidR="007410B7" w:rsidRDefault="00AD11B3" w:rsidP="002A2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07" w:author="Sengottaiyan, Selva" w:date="2014-06-27T10:54:00Z">
              <w:r>
                <w:t xml:space="preserve">(As </w:t>
              </w:r>
              <w:bookmarkStart w:id="208" w:name="_GoBack"/>
              <w:r>
                <w:t xml:space="preserve">Corrected Motor </w:t>
              </w:r>
              <w:bookmarkEnd w:id="208"/>
              <w:r>
                <w:t>position is used as input for this component.)</w:t>
              </w:r>
            </w:ins>
          </w:p>
        </w:tc>
        <w:tc>
          <w:tcPr>
            <w:tcW w:w="1772" w:type="dxa"/>
          </w:tcPr>
          <w:p w:rsidR="007410B7" w:rsidRDefault="007410B7" w:rsidP="001F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 </w:t>
            </w:r>
            <w:bookmarkStart w:id="209" w:name="OLE_LINK68"/>
            <w:bookmarkStart w:id="210" w:name="OLE_LINK69"/>
            <w:bookmarkStart w:id="211" w:name="OLE_LINK70"/>
            <w:ins w:id="212" w:author="Sengottaiyan, Selva" w:date="2014-06-26T17:29:00Z">
              <w:r>
                <w:t>(125</w:t>
              </w:r>
            </w:ins>
            <w:del w:id="213" w:author="Sengottaiyan, Selva" w:date="2014-06-26T17:29:00Z">
              <w:r w:rsidDel="001F2009">
                <w:delText>(50</w:delText>
              </w:r>
            </w:del>
            <w:r>
              <w:t>MicroS)</w:t>
            </w:r>
            <w:bookmarkEnd w:id="209"/>
            <w:bookmarkEnd w:id="210"/>
            <w:bookmarkEnd w:id="211"/>
          </w:p>
        </w:tc>
      </w:tr>
      <w:tr w:rsidR="007410B7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7410B7" w:rsidRDefault="007410B7" w:rsidP="00E271F0"/>
        </w:tc>
        <w:tc>
          <w:tcPr>
            <w:tcW w:w="4835" w:type="dxa"/>
          </w:tcPr>
          <w:p w:rsidR="007410B7" w:rsidRDefault="007410B7" w:rsidP="00E2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:rsidR="007410B7" w:rsidRDefault="007410B7" w:rsidP="00E2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0B7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7410B7" w:rsidRDefault="007410B7" w:rsidP="00F638B9"/>
        </w:tc>
        <w:tc>
          <w:tcPr>
            <w:tcW w:w="4835" w:type="dxa"/>
          </w:tcPr>
          <w:p w:rsidR="007410B7" w:rsidRDefault="007410B7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:rsidR="007410B7" w:rsidRDefault="007410B7" w:rsidP="00E2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14" w:name="_Toc391629944"/>
      <w:bookmarkStart w:id="215" w:name="OLE_LINK16"/>
      <w:bookmarkStart w:id="216" w:name="OLE_LINK17"/>
      <w:r>
        <w:lastRenderedPageBreak/>
        <w:t>Memory Mapping</w:t>
      </w:r>
      <w:bookmarkEnd w:id="214"/>
    </w:p>
    <w:p w:rsidR="00F80F31" w:rsidRDefault="00F80F31" w:rsidP="00F80F31">
      <w:pPr>
        <w:pStyle w:val="Heading2"/>
      </w:pPr>
      <w:bookmarkStart w:id="217" w:name="_Toc391629945"/>
      <w:bookmarkEnd w:id="215"/>
      <w:bookmarkEnd w:id="216"/>
      <w:r>
        <w:t>Mapping</w:t>
      </w:r>
      <w:bookmarkEnd w:id="21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561"/>
        <w:gridCol w:w="1492"/>
        <w:gridCol w:w="1803"/>
      </w:tblGrid>
      <w:tr w:rsidR="00836AC1" w:rsidTr="009C2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764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394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9C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36AC1" w:rsidRDefault="006569C0" w:rsidP="00DE03FA">
            <w:r>
              <w:t>CMMTRCURR</w:t>
            </w:r>
            <w:r w:rsidR="009C2B7C" w:rsidRPr="009C2B7C">
              <w:t>_START_SEC_VAR_CLEARED_16</w:t>
            </w:r>
          </w:p>
        </w:tc>
        <w:tc>
          <w:tcPr>
            <w:tcW w:w="1764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9C2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50365" w:rsidRDefault="006569C0" w:rsidP="00DE03FA">
            <w:bookmarkStart w:id="218" w:name="OLE_LINK73"/>
            <w:bookmarkStart w:id="219" w:name="OLE_LINK74"/>
            <w:r>
              <w:t>CMMTRCURR</w:t>
            </w:r>
            <w:r w:rsidR="009C2B7C" w:rsidRPr="009C2B7C">
              <w:t>_START_SEC_VAR_CLEARED_</w:t>
            </w:r>
            <w:r w:rsidR="009C2B7C">
              <w:t>8</w:t>
            </w:r>
            <w:bookmarkEnd w:id="218"/>
            <w:bookmarkEnd w:id="219"/>
          </w:p>
        </w:tc>
        <w:tc>
          <w:tcPr>
            <w:tcW w:w="1764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B7C" w:rsidTr="009C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9C2B7C" w:rsidRPr="009C2B7C" w:rsidRDefault="006569C0" w:rsidP="00DE03FA">
            <w:bookmarkStart w:id="220" w:name="OLE_LINK75"/>
            <w:bookmarkStart w:id="221" w:name="OLE_LINK76"/>
            <w:r>
              <w:t>CMMTRCURR</w:t>
            </w:r>
            <w:r w:rsidR="009C2B7C" w:rsidRPr="009C2B7C">
              <w:t>_START_SEC_VAR_CLEARED_</w:t>
            </w:r>
            <w:r w:rsidR="009C2B7C">
              <w:t>BOOLEAN</w:t>
            </w:r>
            <w:bookmarkEnd w:id="220"/>
            <w:bookmarkEnd w:id="221"/>
          </w:p>
        </w:tc>
        <w:tc>
          <w:tcPr>
            <w:tcW w:w="1764" w:type="dxa"/>
          </w:tcPr>
          <w:p w:rsidR="009C2B7C" w:rsidRDefault="009C2B7C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9C2B7C" w:rsidRDefault="009C2B7C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B7C" w:rsidTr="009C2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9C2B7C" w:rsidRPr="009C2B7C" w:rsidRDefault="006569C0" w:rsidP="00DE03FA">
            <w:r>
              <w:t>CMMTRCURR</w:t>
            </w:r>
            <w:r w:rsidR="009C2B7C" w:rsidRPr="009C2B7C">
              <w:t>_START_SEC_VAR_CLEARED_</w:t>
            </w:r>
            <w:r w:rsidR="009C2B7C">
              <w:t>32</w:t>
            </w:r>
          </w:p>
        </w:tc>
        <w:tc>
          <w:tcPr>
            <w:tcW w:w="1764" w:type="dxa"/>
          </w:tcPr>
          <w:p w:rsidR="009C2B7C" w:rsidRDefault="009C2B7C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9C2B7C" w:rsidRDefault="009C2B7C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B7C" w:rsidTr="009C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9C2B7C" w:rsidRPr="009C2B7C" w:rsidRDefault="009C2B7C" w:rsidP="00DE03FA">
            <w:r w:rsidRPr="009C2B7C">
              <w:t>SA_</w:t>
            </w:r>
            <w:r w:rsidR="006569C0">
              <w:t>CMMTRCURR</w:t>
            </w:r>
            <w:r w:rsidRPr="009C2B7C">
              <w:t>_CODE</w:t>
            </w:r>
          </w:p>
        </w:tc>
        <w:tc>
          <w:tcPr>
            <w:tcW w:w="1764" w:type="dxa"/>
          </w:tcPr>
          <w:p w:rsidR="009C2B7C" w:rsidRDefault="009C2B7C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9C2B7C" w:rsidRDefault="009C2B7C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B7C" w:rsidRPr="00B638C6" w:rsidTr="009C2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9C2B7C" w:rsidRPr="009C2B7C" w:rsidRDefault="009C2B7C" w:rsidP="00DE03FA">
            <w:pPr>
              <w:rPr>
                <w:lang w:val="fr-FR"/>
              </w:rPr>
            </w:pPr>
            <w:r w:rsidRPr="009C2B7C">
              <w:rPr>
                <w:lang w:val="fr-FR"/>
              </w:rPr>
              <w:t>RTE_START_SEC_SA_</w:t>
            </w:r>
            <w:r w:rsidR="006569C0">
              <w:rPr>
                <w:lang w:val="fr-FR"/>
              </w:rPr>
              <w:t>CMMTRCURR</w:t>
            </w:r>
            <w:r w:rsidRPr="009C2B7C">
              <w:rPr>
                <w:lang w:val="fr-FR"/>
              </w:rPr>
              <w:t>_APPL_CODE</w:t>
            </w:r>
          </w:p>
        </w:tc>
        <w:tc>
          <w:tcPr>
            <w:tcW w:w="1764" w:type="dxa"/>
          </w:tcPr>
          <w:p w:rsidR="009C2B7C" w:rsidRPr="009C2B7C" w:rsidRDefault="009C2B7C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94" w:type="dxa"/>
          </w:tcPr>
          <w:p w:rsidR="009C2B7C" w:rsidRPr="009C2B7C" w:rsidRDefault="009C2B7C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22" w:name="_Toc391629946"/>
      <w:r>
        <w:t>Usage</w:t>
      </w:r>
      <w:bookmarkEnd w:id="222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/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DD1F6E">
        <w:fldChar w:fldCharType="begin"/>
      </w:r>
      <w:r w:rsidR="00282852">
        <w:instrText xml:space="preserve"> SEQ Table \* ARABIC </w:instrText>
      </w:r>
      <w:r w:rsidR="00DD1F6E">
        <w:fldChar w:fldCharType="separate"/>
      </w:r>
      <w:r w:rsidR="00A03FE3">
        <w:rPr>
          <w:noProof/>
        </w:rPr>
        <w:t>1</w:t>
      </w:r>
      <w:r w:rsidR="00DD1F6E">
        <w:fldChar w:fldCharType="end"/>
      </w:r>
      <w:r>
        <w:t>: ARM Cortex R4 Memory Usage</w:t>
      </w:r>
    </w:p>
    <w:p w:rsidR="006524C1" w:rsidRDefault="002A2283" w:rsidP="006524C1">
      <w:pPr>
        <w:pStyle w:val="Heading2"/>
      </w:pPr>
      <w:bookmarkStart w:id="223" w:name="_Toc391629947"/>
      <w:bookmarkStart w:id="224" w:name="OLE_LINK20"/>
      <w:bookmarkStart w:id="225" w:name="OLE_LINK59"/>
      <w:bookmarkStart w:id="226" w:name="OLE_LINK60"/>
      <w:r>
        <w:t xml:space="preserve">RTE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223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224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2A2283" w:rsidP="006524C1">
            <w: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p w:rsidR="002A2283" w:rsidRDefault="002A2283" w:rsidP="002A2283">
      <w:pPr>
        <w:pStyle w:val="Heading2"/>
      </w:pPr>
      <w:bookmarkStart w:id="227" w:name="_Toc391629948"/>
      <w:r>
        <w:t xml:space="preserve">Non RTE </w:t>
      </w:r>
      <w:proofErr w:type="spellStart"/>
      <w:r>
        <w:t>NvM</w:t>
      </w:r>
      <w:proofErr w:type="spellEnd"/>
      <w:r>
        <w:t xml:space="preserve"> Blocks</w:t>
      </w:r>
      <w:bookmarkEnd w:id="227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2A2283" w:rsidTr="00E2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2A2283" w:rsidRDefault="002A2283" w:rsidP="00E271F0">
            <w:r>
              <w:t>Block Name</w:t>
            </w:r>
          </w:p>
        </w:tc>
      </w:tr>
      <w:tr w:rsidR="002A2283" w:rsidTr="00E2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2A2283" w:rsidRDefault="002A2283" w:rsidP="00E271F0">
            <w:r>
              <w:t>None</w:t>
            </w:r>
          </w:p>
        </w:tc>
      </w:tr>
    </w:tbl>
    <w:p w:rsidR="002A2283" w:rsidRDefault="002A2283" w:rsidP="002A2283">
      <w:proofErr w:type="gramStart"/>
      <w:r>
        <w:t>Note :</w:t>
      </w:r>
      <w:proofErr w:type="gramEnd"/>
      <w:r>
        <w:t xml:space="preserve"> Size of the NVM block if configured in developer   </w:t>
      </w:r>
    </w:p>
    <w:p w:rsidR="002A2283" w:rsidRDefault="002A2283" w:rsidP="006524C1"/>
    <w:bookmarkEnd w:id="225"/>
    <w:bookmarkEnd w:id="226"/>
    <w:p w:rsidR="00EE5444" w:rsidRDefault="00EE5444" w:rsidP="006524C1"/>
    <w:p w:rsidR="00EE5444" w:rsidRDefault="00EE5444" w:rsidP="00EE5444">
      <w:pPr>
        <w:pStyle w:val="Heading1"/>
      </w:pPr>
      <w:bookmarkStart w:id="228" w:name="_Toc391629949"/>
      <w:bookmarkStart w:id="229" w:name="OLE_LINK18"/>
      <w:bookmarkStart w:id="230" w:name="OLE_LINK19"/>
      <w:r>
        <w:t>Compiler Settings</w:t>
      </w:r>
      <w:bookmarkEnd w:id="228"/>
    </w:p>
    <w:bookmarkEnd w:id="229"/>
    <w:bookmarkEnd w:id="230"/>
    <w:p w:rsidR="00EE5444" w:rsidRDefault="00EE5444" w:rsidP="00EE5444">
      <w:pPr>
        <w:pStyle w:val="Heading2"/>
      </w:pPr>
      <w:r w:rsidRPr="00EE5444">
        <w:t xml:space="preserve"> </w:t>
      </w:r>
      <w:bookmarkStart w:id="231" w:name="_Toc391629950"/>
      <w:r>
        <w:t>Preprocessor MACRO</w:t>
      </w:r>
      <w:bookmarkEnd w:id="231"/>
    </w:p>
    <w:p w:rsidR="00EE5444" w:rsidRDefault="002A2283" w:rsidP="006524C1">
      <w:bookmarkStart w:id="232" w:name="OLE_LINK21"/>
      <w:r>
        <w:t>None</w:t>
      </w:r>
    </w:p>
    <w:p w:rsidR="00EE5444" w:rsidRDefault="00EE5444" w:rsidP="00EE5444">
      <w:pPr>
        <w:pStyle w:val="Heading2"/>
      </w:pPr>
      <w:bookmarkStart w:id="233" w:name="_Toc391629951"/>
      <w:bookmarkEnd w:id="232"/>
      <w:r>
        <w:t>Optimization Settings</w:t>
      </w:r>
      <w:bookmarkEnd w:id="233"/>
    </w:p>
    <w:p w:rsidR="00EE5444" w:rsidRDefault="002A2283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234" w:name="_Toc391629952"/>
      <w:r>
        <w:lastRenderedPageBreak/>
        <w:t>Revision Control Log</w:t>
      </w:r>
      <w:bookmarkEnd w:id="234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6569C0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7-Sep- </w:t>
            </w:r>
            <w:r w:rsidR="00EE5444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9C2B7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nzt9hv</w:t>
            </w:r>
          </w:p>
        </w:tc>
      </w:tr>
      <w:tr w:rsidR="00F75AE3" w:rsidTr="004527BC">
        <w:tc>
          <w:tcPr>
            <w:tcW w:w="662" w:type="dxa"/>
          </w:tcPr>
          <w:p w:rsidR="00F75AE3" w:rsidRDefault="001F200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F75AE3" w:rsidRDefault="001F2009">
            <w:pPr>
              <w:spacing w:before="60"/>
              <w:rPr>
                <w:rFonts w:ascii="Arial" w:hAnsi="Arial" w:cs="Arial"/>
                <w:sz w:val="16"/>
              </w:rPr>
            </w:pPr>
            <w:ins w:id="235" w:author="Sengottaiyan, Selva" w:date="2014-06-26T17:28:00Z">
              <w:r>
                <w:rPr>
                  <w:rFonts w:ascii="Arial" w:hAnsi="Arial" w:cs="Arial"/>
                  <w:sz w:val="16"/>
                </w:rPr>
                <w:t>Update for ADC Calibration compensation</w:t>
              </w:r>
            </w:ins>
          </w:p>
        </w:tc>
        <w:tc>
          <w:tcPr>
            <w:tcW w:w="1059" w:type="dxa"/>
          </w:tcPr>
          <w:p w:rsidR="00F75AE3" w:rsidRDefault="001F2009" w:rsidP="00EE5444">
            <w:pPr>
              <w:spacing w:before="60"/>
              <w:rPr>
                <w:rFonts w:ascii="Arial" w:hAnsi="Arial" w:cs="Arial"/>
                <w:sz w:val="16"/>
              </w:rPr>
            </w:pPr>
            <w:ins w:id="236" w:author="Sengottaiyan, Selva" w:date="2014-06-26T17:28:00Z">
              <w:r>
                <w:rPr>
                  <w:rFonts w:ascii="Arial" w:hAnsi="Arial" w:cs="Arial"/>
                  <w:sz w:val="16"/>
                </w:rPr>
                <w:t>27-Ju-14</w:t>
              </w:r>
            </w:ins>
          </w:p>
        </w:tc>
        <w:tc>
          <w:tcPr>
            <w:tcW w:w="741" w:type="dxa"/>
          </w:tcPr>
          <w:p w:rsidR="00F75AE3" w:rsidRDefault="001F200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ins w:id="237" w:author="Sengottaiyan, Selva" w:date="2014-06-26T17:29:00Z">
              <w:r>
                <w:rPr>
                  <w:rFonts w:ascii="Arial" w:hAnsi="Arial" w:cs="Arial"/>
                  <w:sz w:val="16"/>
                </w:rPr>
                <w:t>Selva</w:t>
              </w:r>
            </w:ins>
            <w:proofErr w:type="spellEnd"/>
          </w:p>
        </w:tc>
      </w:tr>
      <w:tr w:rsidR="00670880" w:rsidTr="004527BC">
        <w:tc>
          <w:tcPr>
            <w:tcW w:w="662" w:type="dxa"/>
          </w:tcPr>
          <w:p w:rsidR="00670880" w:rsidRDefault="006708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286" w:type="dxa"/>
          </w:tcPr>
          <w:p w:rsidR="00670880" w:rsidRDefault="006708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059" w:type="dxa"/>
          </w:tcPr>
          <w:p w:rsidR="00670880" w:rsidRDefault="00670880" w:rsidP="00EE544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41" w:type="dxa"/>
          </w:tcPr>
          <w:p w:rsidR="00670880" w:rsidRDefault="0067088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169A2" w:rsidTr="004527BC">
        <w:tc>
          <w:tcPr>
            <w:tcW w:w="662" w:type="dxa"/>
          </w:tcPr>
          <w:p w:rsidR="009169A2" w:rsidRDefault="009169A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286" w:type="dxa"/>
          </w:tcPr>
          <w:p w:rsidR="009169A2" w:rsidRDefault="009169A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059" w:type="dxa"/>
          </w:tcPr>
          <w:p w:rsidR="009169A2" w:rsidRDefault="009169A2" w:rsidP="00EE544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41" w:type="dxa"/>
          </w:tcPr>
          <w:p w:rsidR="009169A2" w:rsidRDefault="009169A2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89C" w:rsidRDefault="001C489C">
      <w:r>
        <w:separator/>
      </w:r>
    </w:p>
  </w:endnote>
  <w:endnote w:type="continuationSeparator" w:id="0">
    <w:p w:rsidR="001C489C" w:rsidRDefault="001C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89C" w:rsidRDefault="001C489C">
      <w:r>
        <w:separator/>
      </w:r>
    </w:p>
  </w:footnote>
  <w:footnote w:type="continuationSeparator" w:id="0">
    <w:p w:rsidR="001C489C" w:rsidRDefault="001C48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9146" w:type="dxa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406"/>
      <w:gridCol w:w="1350"/>
    </w:tblGrid>
    <w:tr w:rsidR="00DE03FA" w:rsidTr="006569C0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6569C0">
          <w:pPr>
            <w:pStyle w:val="Header"/>
          </w:pPr>
          <w:proofErr w:type="spellStart"/>
          <w:r>
            <w:t>CmMtrCurr</w:t>
          </w:r>
          <w:proofErr w:type="spellEnd"/>
        </w:p>
        <w:p w:rsidR="00DE03FA" w:rsidRDefault="009F0B4D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406" w:type="dxa"/>
        </w:tcPr>
        <w:p w:rsidR="00DE03FA" w:rsidRDefault="00DE03FA" w:rsidP="009169A2">
          <w:pPr>
            <w:pStyle w:val="Header"/>
          </w:pPr>
          <w:r>
            <w:t>Revision:</w:t>
          </w:r>
          <w:ins w:id="238" w:author="Sengottaiyan, Selva" w:date="2014-06-27T10:56:00Z">
            <w:r w:rsidR="00AD11B3">
              <w:t>2</w:t>
            </w:r>
          </w:ins>
          <w:del w:id="239" w:author="Sengottaiyan, Selva" w:date="2014-06-27T10:56:00Z">
            <w:r w:rsidR="006569C0" w:rsidDel="00AD11B3">
              <w:delText>1</w:delText>
            </w:r>
          </w:del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 w:rsidTr="006569C0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406" w:type="dxa"/>
        </w:tcPr>
        <w:p w:rsidR="00DE03FA" w:rsidRDefault="00DE03FA" w:rsidP="006569C0">
          <w:pPr>
            <w:pStyle w:val="Header"/>
          </w:pPr>
          <w:r>
            <w:t>Rev. Date:</w:t>
          </w:r>
          <w:ins w:id="240" w:author="Sengottaiyan, Selva" w:date="2014-06-27T10:56:00Z">
            <w:r w:rsidR="00AD11B3">
              <w:t>27</w:t>
            </w:r>
          </w:ins>
          <w:del w:id="241" w:author="Sengottaiyan, Selva" w:date="2014-06-27T10:56:00Z">
            <w:r w:rsidR="006569C0" w:rsidDel="00AD11B3">
              <w:delText>07</w:delText>
            </w:r>
          </w:del>
          <w:r w:rsidR="006569C0">
            <w:t xml:space="preserve">- </w:t>
          </w:r>
          <w:ins w:id="242" w:author="Sengottaiyan, Selva" w:date="2014-06-27T10:57:00Z">
            <w:r w:rsidR="00AD11B3">
              <w:t>June</w:t>
            </w:r>
          </w:ins>
          <w:del w:id="243" w:author="Sengottaiyan, Selva" w:date="2014-06-27T10:56:00Z">
            <w:r w:rsidR="006569C0" w:rsidDel="00AD11B3">
              <w:delText>Sep</w:delText>
            </w:r>
          </w:del>
          <w:r w:rsidR="00DD39E6">
            <w:t>-1</w:t>
          </w:r>
          <w:ins w:id="244" w:author="Sengottaiyan, Selva" w:date="2014-06-27T10:57:00Z">
            <w:r w:rsidR="00AD11B3">
              <w:t>4</w:t>
            </w:r>
          </w:ins>
          <w:del w:id="245" w:author="Sengottaiyan, Selva" w:date="2014-06-27T10:57:00Z">
            <w:r w:rsidR="00DD39E6" w:rsidDel="00AD11B3">
              <w:delText>3</w:delText>
            </w:r>
          </w:del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 w:rsidTr="006569C0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9C2B7C">
          <w:pPr>
            <w:pStyle w:val="Header"/>
          </w:pPr>
          <w:r>
            <w:t>nzt9hv</w:t>
          </w:r>
        </w:p>
      </w:tc>
      <w:tc>
        <w:tcPr>
          <w:tcW w:w="1406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DD1F6E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04FB4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04FB4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6211"/>
    <w:rsid w:val="0002741B"/>
    <w:rsid w:val="00035442"/>
    <w:rsid w:val="00036AF7"/>
    <w:rsid w:val="00050365"/>
    <w:rsid w:val="0005501E"/>
    <w:rsid w:val="00060C2A"/>
    <w:rsid w:val="00072C76"/>
    <w:rsid w:val="00084B03"/>
    <w:rsid w:val="000A78A4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80830"/>
    <w:rsid w:val="00190B33"/>
    <w:rsid w:val="00192534"/>
    <w:rsid w:val="001A0806"/>
    <w:rsid w:val="001A2509"/>
    <w:rsid w:val="001A574F"/>
    <w:rsid w:val="001B60DF"/>
    <w:rsid w:val="001C489C"/>
    <w:rsid w:val="001C67A3"/>
    <w:rsid w:val="001D6A7F"/>
    <w:rsid w:val="001E28D1"/>
    <w:rsid w:val="001E475E"/>
    <w:rsid w:val="001F09B2"/>
    <w:rsid w:val="001F2009"/>
    <w:rsid w:val="001F4E5E"/>
    <w:rsid w:val="001F7009"/>
    <w:rsid w:val="00200C82"/>
    <w:rsid w:val="0020710C"/>
    <w:rsid w:val="0020722A"/>
    <w:rsid w:val="00251AC0"/>
    <w:rsid w:val="00264E9B"/>
    <w:rsid w:val="002651B5"/>
    <w:rsid w:val="00274532"/>
    <w:rsid w:val="00275B51"/>
    <w:rsid w:val="00282852"/>
    <w:rsid w:val="00285CB3"/>
    <w:rsid w:val="00295CD1"/>
    <w:rsid w:val="00297784"/>
    <w:rsid w:val="002A2283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C4939"/>
    <w:rsid w:val="003C4D3F"/>
    <w:rsid w:val="003D5D0B"/>
    <w:rsid w:val="003D7910"/>
    <w:rsid w:val="003F5475"/>
    <w:rsid w:val="00416335"/>
    <w:rsid w:val="004527BC"/>
    <w:rsid w:val="00460C24"/>
    <w:rsid w:val="00477FF8"/>
    <w:rsid w:val="004825AF"/>
    <w:rsid w:val="004840AA"/>
    <w:rsid w:val="004A30FB"/>
    <w:rsid w:val="004A781C"/>
    <w:rsid w:val="004F5328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569C0"/>
    <w:rsid w:val="00666850"/>
    <w:rsid w:val="00670880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0362"/>
    <w:rsid w:val="00701150"/>
    <w:rsid w:val="00706174"/>
    <w:rsid w:val="00707AA7"/>
    <w:rsid w:val="00714874"/>
    <w:rsid w:val="007151C5"/>
    <w:rsid w:val="00731BE2"/>
    <w:rsid w:val="00732C30"/>
    <w:rsid w:val="007410B7"/>
    <w:rsid w:val="007449F9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7F33A7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4FB4"/>
    <w:rsid w:val="009122CC"/>
    <w:rsid w:val="009169A2"/>
    <w:rsid w:val="00916B39"/>
    <w:rsid w:val="0092194D"/>
    <w:rsid w:val="00937013"/>
    <w:rsid w:val="00941CFE"/>
    <w:rsid w:val="00942F40"/>
    <w:rsid w:val="00955F6A"/>
    <w:rsid w:val="00957470"/>
    <w:rsid w:val="00987833"/>
    <w:rsid w:val="009B20B2"/>
    <w:rsid w:val="009C1FC9"/>
    <w:rsid w:val="009C2B7C"/>
    <w:rsid w:val="009E65F9"/>
    <w:rsid w:val="009F0B4D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11B3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638C6"/>
    <w:rsid w:val="00B70668"/>
    <w:rsid w:val="00B725C1"/>
    <w:rsid w:val="00B82469"/>
    <w:rsid w:val="00B86D6A"/>
    <w:rsid w:val="00BC47D2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526B9"/>
    <w:rsid w:val="00C72FFA"/>
    <w:rsid w:val="00C770A4"/>
    <w:rsid w:val="00C85C84"/>
    <w:rsid w:val="00C918D1"/>
    <w:rsid w:val="00CA3406"/>
    <w:rsid w:val="00CC05FD"/>
    <w:rsid w:val="00CE642A"/>
    <w:rsid w:val="00D032B3"/>
    <w:rsid w:val="00D05D7E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A68F2"/>
    <w:rsid w:val="00DC10CD"/>
    <w:rsid w:val="00DC7E08"/>
    <w:rsid w:val="00DD1F6E"/>
    <w:rsid w:val="00DD39E6"/>
    <w:rsid w:val="00DD6CAA"/>
    <w:rsid w:val="00DE03FA"/>
    <w:rsid w:val="00DE4889"/>
    <w:rsid w:val="00E17CA7"/>
    <w:rsid w:val="00E271F0"/>
    <w:rsid w:val="00E35057"/>
    <w:rsid w:val="00E374F8"/>
    <w:rsid w:val="00E509F1"/>
    <w:rsid w:val="00E5472B"/>
    <w:rsid w:val="00E5482D"/>
    <w:rsid w:val="00E57C42"/>
    <w:rsid w:val="00E65911"/>
    <w:rsid w:val="00E706BE"/>
    <w:rsid w:val="00E76D9B"/>
    <w:rsid w:val="00E915B6"/>
    <w:rsid w:val="00E91ADF"/>
    <w:rsid w:val="00EA783D"/>
    <w:rsid w:val="00ED15E6"/>
    <w:rsid w:val="00EE5444"/>
    <w:rsid w:val="00F122CF"/>
    <w:rsid w:val="00F15676"/>
    <w:rsid w:val="00F50821"/>
    <w:rsid w:val="00F638B9"/>
    <w:rsid w:val="00F648ED"/>
    <w:rsid w:val="00F64CF7"/>
    <w:rsid w:val="00F75AE3"/>
    <w:rsid w:val="00F80F31"/>
    <w:rsid w:val="00F82E8E"/>
    <w:rsid w:val="00F957FA"/>
    <w:rsid w:val="00FB0FE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8BCE9-FEAE-44A5-AE03-0AFDEAC1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7120</TotalTime>
  <Pages>9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5922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Sengottaiyan, Selva</cp:lastModifiedBy>
  <cp:revision>7</cp:revision>
  <cp:lastPrinted>2011-03-21T13:34:00Z</cp:lastPrinted>
  <dcterms:created xsi:type="dcterms:W3CDTF">2013-05-30T19:59:00Z</dcterms:created>
  <dcterms:modified xsi:type="dcterms:W3CDTF">2014-06-27T16:14:00Z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