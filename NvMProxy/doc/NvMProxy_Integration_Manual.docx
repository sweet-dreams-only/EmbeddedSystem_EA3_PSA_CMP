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7302C">
        <w:t xml:space="preserve"> </w:t>
      </w:r>
      <w:proofErr w:type="spellStart"/>
      <w:r w:rsidR="0047302C">
        <w:t>NvM</w:t>
      </w:r>
      <w:proofErr w:type="spellEnd"/>
      <w:r w:rsidR="0047302C">
        <w:t xml:space="preserve"> Proxy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E544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063CE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0B6E2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46059C" w:rsidP="00DE03FA">
            <w:proofErr w:type="spellStart"/>
            <w:r>
              <w:t>NvM</w:t>
            </w:r>
            <w:proofErr w:type="spellEnd"/>
          </w:p>
        </w:tc>
        <w:tc>
          <w:tcPr>
            <w:tcW w:w="6138" w:type="dxa"/>
          </w:tcPr>
          <w:p w:rsidR="0046059C" w:rsidRDefault="0046059C" w:rsidP="0046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6D6A">
              <w:t>NvM_WriteBlock</w:t>
            </w:r>
            <w:proofErr w:type="spellEnd"/>
            <w:r>
              <w:t>()</w:t>
            </w:r>
          </w:p>
          <w:p w:rsidR="008E2475" w:rsidRDefault="0046059C" w:rsidP="0046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NvM_GetBlockStatus</w:t>
            </w:r>
            <w:proofErr w:type="spellEnd"/>
            <w:r>
              <w:t>()</w:t>
            </w:r>
          </w:p>
        </w:tc>
      </w:tr>
      <w:tr w:rsidR="0046059C" w:rsidTr="00605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46059C" w:rsidRDefault="0046059C" w:rsidP="00DE03FA">
            <w:proofErr w:type="spellStart"/>
            <w:ins w:id="2" w:author="Wendling, Lucas" w:date="2013-11-22T09:14:00Z">
              <w:r>
                <w:t>DiagMgr</w:t>
              </w:r>
            </w:ins>
            <w:proofErr w:type="spellEnd"/>
          </w:p>
        </w:tc>
        <w:tc>
          <w:tcPr>
            <w:tcW w:w="6138" w:type="dxa"/>
          </w:tcPr>
          <w:p w:rsidR="0046059C" w:rsidRPr="00B86D6A" w:rsidRDefault="0046059C" w:rsidP="0046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Wendling, Lucas" w:date="2013-11-22T09:15:00Z">
              <w:r w:rsidRPr="0046059C">
                <w:t>NxtrDiagMgr</w:t>
              </w:r>
              <w:proofErr w:type="spellEnd"/>
              <w:r>
                <w:t>#</w:t>
              </w:r>
              <w:r w:rsidRPr="0046059C">
                <w:t>_</w:t>
              </w:r>
              <w:proofErr w:type="spellStart"/>
              <w:r w:rsidRPr="0046059C">
                <w:t>ReportNTCStatus</w:t>
              </w:r>
            </w:ins>
            <w:proofErr w:type="spellEnd"/>
            <w:ins w:id="4" w:author="Wendling, Lucas" w:date="2013-11-22T11:40:00Z">
              <w:r w:rsidR="00A47201">
                <w:t>()</w:t>
              </w:r>
            </w:ins>
          </w:p>
        </w:tc>
      </w:tr>
      <w:tr w:rsidR="00A47201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" w:author="Wendling, Lucas" w:date="2013-11-22T11:3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47201" w:rsidRDefault="00A47201" w:rsidP="00A47201">
            <w:pPr>
              <w:rPr>
                <w:ins w:id="6" w:author="Wendling, Lucas" w:date="2013-11-22T11:39:00Z"/>
              </w:rPr>
            </w:pPr>
            <w:proofErr w:type="spellStart"/>
            <w:ins w:id="7" w:author="Wendling, Lucas" w:date="2013-11-22T11:39:00Z">
              <w:r>
                <w:t>C</w:t>
              </w:r>
            </w:ins>
            <w:ins w:id="8" w:author="Wendling, Lucas" w:date="2013-11-22T11:40:00Z">
              <w:r>
                <w:t>rc</w:t>
              </w:r>
            </w:ins>
            <w:proofErr w:type="spellEnd"/>
          </w:p>
        </w:tc>
        <w:tc>
          <w:tcPr>
            <w:tcW w:w="6138" w:type="dxa"/>
          </w:tcPr>
          <w:p w:rsidR="00A47201" w:rsidRPr="0046059C" w:rsidRDefault="00A47201" w:rsidP="0046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" w:author="Wendling, Lucas" w:date="2013-11-22T11:39:00Z"/>
              </w:rPr>
            </w:pPr>
            <w:ins w:id="10" w:author="Wendling, Lucas" w:date="2013-11-22T11:40:00Z">
              <w:r>
                <w:t>Crc_CalculateCRC16()</w:t>
              </w:r>
            </w:ins>
          </w:p>
        </w:tc>
      </w:tr>
    </w:tbl>
    <w:p w:rsidR="00E17CA7" w:rsidRDefault="00E17CA7" w:rsidP="00B27D95"/>
    <w:p w:rsidR="004527BC" w:rsidRDefault="00260F90" w:rsidP="004527BC">
      <w:pPr>
        <w:pStyle w:val="Heading2"/>
      </w:pPr>
      <w:bookmarkStart w:id="11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11"/>
    </w:p>
    <w:p w:rsidR="0046059C" w:rsidRDefault="0046059C">
      <w:pPr>
        <w:spacing w:after="0"/>
      </w:pPr>
      <w:proofErr w:type="spellStart"/>
      <w:r w:rsidRPr="0046059C">
        <w:t>NvMProxy_Init</w:t>
      </w:r>
      <w:proofErr w:type="spellEnd"/>
    </w:p>
    <w:p w:rsidR="0046059C" w:rsidRDefault="0046059C">
      <w:pPr>
        <w:spacing w:after="0"/>
      </w:pPr>
      <w:proofErr w:type="spellStart"/>
      <w:r w:rsidRPr="0046059C">
        <w:t>NvMProxy_MainFunction</w:t>
      </w:r>
      <w:proofErr w:type="spellEnd"/>
    </w:p>
    <w:p w:rsidR="0046059C" w:rsidRDefault="0046059C">
      <w:pPr>
        <w:spacing w:after="0"/>
      </w:pPr>
      <w:proofErr w:type="spellStart"/>
      <w:r w:rsidRPr="0046059C">
        <w:t>NvMProxy_WriteBlock</w:t>
      </w:r>
      <w:proofErr w:type="spellEnd"/>
    </w:p>
    <w:p w:rsidR="0046059C" w:rsidRDefault="0046059C">
      <w:pPr>
        <w:spacing w:after="0"/>
      </w:pPr>
      <w:proofErr w:type="spellStart"/>
      <w:r w:rsidRPr="0046059C">
        <w:t>NvMProxy_WriteAll</w:t>
      </w:r>
      <w:proofErr w:type="spellEnd"/>
    </w:p>
    <w:p w:rsidR="0046059C" w:rsidRDefault="0046059C">
      <w:pPr>
        <w:spacing w:after="0"/>
      </w:pPr>
      <w:proofErr w:type="spellStart"/>
      <w:r w:rsidRPr="0046059C">
        <w:t>NvMProxy_GetErrorStatus</w:t>
      </w:r>
      <w:proofErr w:type="spellEnd"/>
    </w:p>
    <w:p w:rsidR="004527BC" w:rsidRDefault="0046059C">
      <w:pPr>
        <w:spacing w:after="0"/>
        <w:rPr>
          <w:rFonts w:ascii="Arial" w:hAnsi="Arial"/>
          <w:b/>
          <w:kern w:val="28"/>
          <w:sz w:val="28"/>
        </w:rPr>
      </w:pPr>
      <w:proofErr w:type="spellStart"/>
      <w:r w:rsidRPr="0046059C">
        <w:t>NvMProxy_SetRamBlockStatus</w:t>
      </w:r>
      <w:proofErr w:type="spellEnd"/>
      <w:r w:rsidR="004527BC">
        <w:br w:type="page"/>
      </w:r>
    </w:p>
    <w:p w:rsidR="006D151B" w:rsidRPr="006D151B" w:rsidRDefault="00A17EB8" w:rsidP="006D151B">
      <w:pPr>
        <w:pStyle w:val="Heading1"/>
      </w:pPr>
      <w:bookmarkStart w:id="12" w:name="_Toc357692821"/>
      <w:r>
        <w:lastRenderedPageBreak/>
        <w:t>Configuration</w:t>
      </w:r>
      <w:bookmarkEnd w:id="12"/>
    </w:p>
    <w:p w:rsidR="006768B8" w:rsidRDefault="006768B8" w:rsidP="006768B8">
      <w:pPr>
        <w:pStyle w:val="Heading2"/>
      </w:pPr>
      <w:bookmarkStart w:id="13" w:name="_Toc357692822"/>
      <w:r>
        <w:t xml:space="preserve">Build Time </w:t>
      </w:r>
      <w:proofErr w:type="spellStart"/>
      <w:r>
        <w:t>Config</w:t>
      </w:r>
      <w:bookmarkEnd w:id="13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14" w:name="_Toc357692823"/>
      <w:bookmarkStart w:id="15" w:name="OLE_LINK10"/>
      <w:bookmarkStart w:id="16" w:name="OLE_LINK11"/>
      <w:r w:rsidRPr="007C4C59">
        <w:t>Configuration Files</w:t>
      </w:r>
      <w:r>
        <w:t xml:space="preserve"> to be provided by Integration Project</w:t>
      </w:r>
      <w:bookmarkEnd w:id="14"/>
    </w:p>
    <w:p w:rsidR="00BC5DE5" w:rsidRDefault="00BC5DE5"/>
    <w:p w:rsidR="00932C7E" w:rsidRDefault="00932C7E" w:rsidP="00932C7E">
      <w:pPr>
        <w:pStyle w:val="Heading3"/>
      </w:pPr>
      <w:bookmarkStart w:id="17" w:name="_Toc357692824"/>
      <w:bookmarkStart w:id="18" w:name="OLE_LINK12"/>
      <w:bookmarkStart w:id="19" w:name="OLE_LINK13"/>
      <w:bookmarkStart w:id="20" w:name="_Toc357692825"/>
      <w:bookmarkEnd w:id="15"/>
      <w:bookmarkEnd w:id="16"/>
      <w:r>
        <w:t>Da Vinci Parameter Configuration Changes</w:t>
      </w:r>
      <w:bookmarkEnd w:id="1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4950"/>
        <w:gridCol w:w="1278"/>
      </w:tblGrid>
      <w:tr w:rsidR="0046059C" w:rsidTr="0046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95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278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46059C" w:rsidTr="0046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32C7E" w:rsidRPr="007C4C59" w:rsidRDefault="0046059C" w:rsidP="00034D69">
            <w:proofErr w:type="spellStart"/>
            <w:r w:rsidRPr="0046059C">
              <w:rPr>
                <w:i/>
                <w:color w:val="00B0F0"/>
              </w:rPr>
              <w:t>NvMProxyConfigSet</w:t>
            </w:r>
            <w:proofErr w:type="spellEnd"/>
            <w:r w:rsidRPr="0046059C">
              <w:rPr>
                <w:i/>
                <w:color w:val="00B0F0"/>
              </w:rPr>
              <w:t>/</w:t>
            </w:r>
            <w:proofErr w:type="spellStart"/>
            <w:r w:rsidRPr="0046059C">
              <w:rPr>
                <w:i/>
                <w:color w:val="00B0F0"/>
              </w:rPr>
              <w:t>NvMProxyBlock</w:t>
            </w:r>
            <w:proofErr w:type="spellEnd"/>
            <w:r w:rsidRPr="0046059C">
              <w:rPr>
                <w:i/>
                <w:color w:val="00B0F0"/>
              </w:rPr>
              <w:t>/</w:t>
            </w:r>
            <w:proofErr w:type="spellStart"/>
            <w:r>
              <w:t>NvmRamBlockDataAddressSecure</w:t>
            </w:r>
            <w:proofErr w:type="spellEnd"/>
          </w:p>
        </w:tc>
        <w:tc>
          <w:tcPr>
            <w:tcW w:w="4950" w:type="dxa"/>
          </w:tcPr>
          <w:p w:rsidR="00112ACB" w:rsidRDefault="00112ACB" w:rsidP="00112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symbol name of the secured buffer location for the block data </w:t>
            </w:r>
          </w:p>
          <w:p w:rsidR="00932C7E" w:rsidRPr="001C67A3" w:rsidRDefault="00112ACB" w:rsidP="00112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For blocks defined by PIM memory in the </w:t>
            </w:r>
            <w:proofErr w:type="spellStart"/>
            <w:r>
              <w:t>Rte</w:t>
            </w:r>
            <w:proofErr w:type="spellEnd"/>
            <w:r>
              <w:t xml:space="preserve">, this parameter is the symbol name that Developer inserts into the </w:t>
            </w:r>
            <w:proofErr w:type="spellStart"/>
            <w:r>
              <w:t>NvM</w:t>
            </w:r>
            <w:proofErr w:type="spellEnd"/>
            <w:r>
              <w:t xml:space="preserve"> Ram block configuration parameter for the associated </w:t>
            </w:r>
            <w:proofErr w:type="spellStart"/>
            <w:r>
              <w:t>NvM</w:t>
            </w:r>
            <w:proofErr w:type="spellEnd"/>
            <w:r>
              <w:t xml:space="preserve"> block)</w:t>
            </w:r>
          </w:p>
        </w:tc>
        <w:tc>
          <w:tcPr>
            <w:tcW w:w="1278" w:type="dxa"/>
          </w:tcPr>
          <w:p w:rsidR="00932C7E" w:rsidRDefault="0046059C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NvMProxy</w:t>
            </w:r>
            <w:proofErr w:type="spellEnd"/>
          </w:p>
        </w:tc>
      </w:tr>
      <w:tr w:rsidR="0046059C" w:rsidTr="0046059C">
        <w:trPr>
          <w:trHeight w:val="322"/>
          <w:ins w:id="21" w:author="Wendling, Lucas" w:date="2013-11-22T09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6059C" w:rsidRPr="0046059C" w:rsidRDefault="0046059C" w:rsidP="00034D69">
            <w:pPr>
              <w:rPr>
                <w:ins w:id="22" w:author="Wendling, Lucas" w:date="2013-11-22T09:24:00Z"/>
                <w:i/>
                <w:color w:val="00B0F0"/>
              </w:rPr>
            </w:pPr>
            <w:proofErr w:type="spellStart"/>
            <w:ins w:id="23" w:author="Wendling, Lucas" w:date="2013-11-22T09:24:00Z">
              <w:r w:rsidRPr="0046059C">
                <w:rPr>
                  <w:i/>
                  <w:color w:val="00B0F0"/>
                </w:rPr>
                <w:t>NvMProxyConfigSet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 w:rsidRPr="0046059C">
                <w:rPr>
                  <w:i/>
                  <w:color w:val="00B0F0"/>
                </w:rPr>
                <w:t>NvMProxyBlock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>
                <w:t>InitBlockHandling</w:t>
              </w:r>
              <w:proofErr w:type="spellEnd"/>
            </w:ins>
          </w:p>
        </w:tc>
        <w:tc>
          <w:tcPr>
            <w:tcW w:w="4950" w:type="dxa"/>
          </w:tcPr>
          <w:p w:rsidR="0046059C" w:rsidRDefault="00112AC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" w:author="Wendling, Lucas" w:date="2013-11-22T10:15:00Z"/>
              </w:rPr>
            </w:pPr>
            <w:ins w:id="25" w:author="Wendling, Lucas" w:date="2013-11-22T10:15:00Z">
              <w:r>
                <w:t>This parameter chooses the type of protection handling done on the block at initialization:</w:t>
              </w:r>
            </w:ins>
          </w:p>
          <w:p w:rsidR="00112ACB" w:rsidRDefault="009E42F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Wendling, Lucas" w:date="2013-11-22T10:16:00Z"/>
              </w:rPr>
            </w:pPr>
            <w:ins w:id="27" w:author="Wendling, Lucas" w:date="2013-11-22T10:16:00Z">
              <w:r w:rsidRPr="009E42FB">
                <w:rPr>
                  <w:b/>
                  <w:rPrChange w:id="28" w:author="Wendling, Lucas" w:date="2013-11-22T10:18:00Z">
                    <w:rPr/>
                  </w:rPrChange>
                </w:rPr>
                <w:t>None:</w:t>
              </w:r>
              <w:r>
                <w:t xml:space="preserve">  No specific handling needed</w:t>
              </w:r>
            </w:ins>
          </w:p>
          <w:p w:rsidR="009E42FB" w:rsidRDefault="009E42F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" w:author="Wendling, Lucas" w:date="2013-11-22T10:16:00Z"/>
              </w:rPr>
            </w:pPr>
            <w:ins w:id="30" w:author="Wendling, Lucas" w:date="2013-11-22T10:16:00Z">
              <w:r w:rsidRPr="009E42FB">
                <w:rPr>
                  <w:b/>
                  <w:rPrChange w:id="31" w:author="Wendling, Lucas" w:date="2013-11-22T10:18:00Z">
                    <w:rPr/>
                  </w:rPrChange>
                </w:rPr>
                <w:t>CRC16:</w:t>
              </w:r>
              <w:r>
                <w:t xml:space="preserve">  Run a 16 bit CRC on the </w:t>
              </w:r>
              <w:proofErr w:type="spellStart"/>
              <w:r>
                <w:t>NvM</w:t>
              </w:r>
              <w:proofErr w:type="spellEnd"/>
              <w:r>
                <w:t xml:space="preserve"> block</w:t>
              </w:r>
            </w:ins>
            <w:ins w:id="32" w:author="Wendling, Lucas" w:date="2013-11-22T10:18:00Z">
              <w:r>
                <w:t xml:space="preserve"> and check it against the CRC stored in the </w:t>
              </w:r>
              <w:proofErr w:type="spellStart"/>
              <w:r>
                <w:t>NvM</w:t>
              </w:r>
              <w:proofErr w:type="spellEnd"/>
              <w:r>
                <w:t xml:space="preserve"> block (last two bytes)</w:t>
              </w:r>
            </w:ins>
            <w:ins w:id="33" w:author="Wendling, Lucas" w:date="2013-11-22T10:16:00Z">
              <w:r>
                <w:t>.  Failures will trigger the fail action specified in the</w:t>
              </w:r>
            </w:ins>
            <w:ins w:id="34" w:author="Wendling, Lucas" w:date="2013-11-22T10:17:00Z">
              <w:r>
                <w:t xml:space="preserve"> “</w:t>
              </w:r>
              <w:proofErr w:type="spellStart"/>
              <w:r>
                <w:t>InitCheckFailResponse</w:t>
              </w:r>
              <w:proofErr w:type="spellEnd"/>
              <w:r>
                <w:t>” configuration</w:t>
              </w:r>
            </w:ins>
            <w:ins w:id="35" w:author="Wendling, Lucas" w:date="2013-11-22T10:16:00Z">
              <w:r>
                <w:t xml:space="preserve"> </w:t>
              </w:r>
            </w:ins>
          </w:p>
          <w:p w:rsidR="009E42FB" w:rsidRPr="009E42FB" w:rsidRDefault="009E42F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Wendling, Lucas" w:date="2013-11-22T10:16:00Z"/>
                <w:b/>
                <w:rPrChange w:id="37" w:author="Wendling, Lucas" w:date="2013-11-22T10:18:00Z">
                  <w:rPr>
                    <w:ins w:id="38" w:author="Wendling, Lucas" w:date="2013-11-22T10:16:00Z"/>
                  </w:rPr>
                </w:rPrChange>
              </w:rPr>
            </w:pPr>
            <w:ins w:id="39" w:author="Wendling, Lucas" w:date="2013-11-22T10:16:00Z">
              <w:r w:rsidRPr="009E42FB">
                <w:rPr>
                  <w:b/>
                  <w:rPrChange w:id="40" w:author="Wendling, Lucas" w:date="2013-11-22T10:18:00Z">
                    <w:rPr/>
                  </w:rPrChange>
                </w:rPr>
                <w:t>Redundant:</w:t>
              </w:r>
            </w:ins>
            <w:ins w:id="41" w:author="Wendling, Lucas" w:date="2013-11-22T10:18:00Z">
              <w:r>
                <w:t xml:space="preserve"> Run redundant storage check on the </w:t>
              </w:r>
              <w:proofErr w:type="spellStart"/>
              <w:r>
                <w:t>NvM</w:t>
              </w:r>
              <w:proofErr w:type="spellEnd"/>
              <w:r>
                <w:t xml:space="preserve"> block.  The 1</w:t>
              </w:r>
            </w:ins>
            <w:ins w:id="42" w:author="Wendling, Lucas" w:date="2013-11-22T10:19:00Z">
              <w:r>
                <w:t xml:space="preserve">’s compliment of the block data is stored in the </w:t>
              </w:r>
              <w:proofErr w:type="spellStart"/>
              <w:r>
                <w:t>NvM</w:t>
              </w:r>
              <w:proofErr w:type="spellEnd"/>
              <w:r>
                <w:t xml:space="preserve"> block to protect against corruption.  </w:t>
              </w:r>
            </w:ins>
            <w:ins w:id="43" w:author="Wendling, Lucas" w:date="2013-11-22T10:20:00Z">
              <w:r>
                <w:t>Failures will trigger the fail action specified in the “</w:t>
              </w:r>
              <w:proofErr w:type="spellStart"/>
              <w:r>
                <w:t>InitCheckFailResponse</w:t>
              </w:r>
              <w:proofErr w:type="spellEnd"/>
              <w:r>
                <w:t>” configuration</w:t>
              </w:r>
            </w:ins>
          </w:p>
          <w:p w:rsidR="009E42FB" w:rsidRPr="009E42FB" w:rsidRDefault="009E42FB" w:rsidP="009E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" w:author="Wendling, Lucas" w:date="2013-11-22T09:24:00Z"/>
                <w:b/>
                <w:rPrChange w:id="45" w:author="Wendling, Lucas" w:date="2013-11-22T10:18:00Z">
                  <w:rPr>
                    <w:ins w:id="46" w:author="Wendling, Lucas" w:date="2013-11-22T09:24:00Z"/>
                  </w:rPr>
                </w:rPrChange>
              </w:rPr>
            </w:pPr>
            <w:proofErr w:type="spellStart"/>
            <w:ins w:id="47" w:author="Wendling, Lucas" w:date="2013-11-22T10:16:00Z">
              <w:r w:rsidRPr="009E42FB">
                <w:rPr>
                  <w:b/>
                  <w:rPrChange w:id="48" w:author="Wendling, Lucas" w:date="2013-11-22T10:18:00Z">
                    <w:rPr/>
                  </w:rPrChange>
                </w:rPr>
                <w:t>ZeroData</w:t>
              </w:r>
            </w:ins>
            <w:proofErr w:type="spellEnd"/>
            <w:ins w:id="49" w:author="Wendling, Lucas" w:date="2013-11-22T10:18:00Z">
              <w:r w:rsidRPr="009E42FB">
                <w:rPr>
                  <w:b/>
                  <w:rPrChange w:id="50" w:author="Wendling, Lucas" w:date="2013-11-22T10:18:00Z">
                    <w:rPr/>
                  </w:rPrChange>
                </w:rPr>
                <w:t>:</w:t>
              </w:r>
            </w:ins>
            <w:ins w:id="51" w:author="Wendling, Lucas" w:date="2013-11-22T10:20:00Z">
              <w:r>
                <w:rPr>
                  <w:b/>
                </w:rPr>
                <w:t xml:space="preserve">  </w:t>
              </w:r>
              <w:r>
                <w:t>Ignore what</w:t>
              </w:r>
            </w:ins>
            <w:ins w:id="52" w:author="Wendling, Lucas" w:date="2013-11-22T10:21:00Z">
              <w:r>
                <w:t xml:space="preserve"> is stored in </w:t>
              </w:r>
              <w:proofErr w:type="spellStart"/>
              <w:r>
                <w:t>NvM</w:t>
              </w:r>
              <w:proofErr w:type="spellEnd"/>
              <w:r>
                <w:t xml:space="preserve"> and always over-ride the </w:t>
              </w:r>
              <w:proofErr w:type="spellStart"/>
              <w:r>
                <w:t>NvM</w:t>
              </w:r>
              <w:proofErr w:type="spellEnd"/>
              <w:r>
                <w:t xml:space="preserve"> RAM buffer with zeros.  This is useful for blocks that may be un</w:t>
              </w:r>
            </w:ins>
          </w:p>
        </w:tc>
        <w:tc>
          <w:tcPr>
            <w:tcW w:w="1278" w:type="dxa"/>
          </w:tcPr>
          <w:p w:rsidR="0046059C" w:rsidRDefault="00112AC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" w:author="Wendling, Lucas" w:date="2013-11-22T09:24:00Z"/>
              </w:rPr>
            </w:pPr>
            <w:proofErr w:type="spellStart"/>
            <w:ins w:id="54" w:author="Wendling, Lucas" w:date="2013-11-22T10:07:00Z">
              <w:r>
                <w:t>NvMProxy</w:t>
              </w:r>
            </w:ins>
            <w:proofErr w:type="spellEnd"/>
          </w:p>
        </w:tc>
      </w:tr>
      <w:tr w:rsidR="0046059C" w:rsidTr="0046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55" w:author="Wendling, Lucas" w:date="2013-11-22T09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6059C" w:rsidRPr="0046059C" w:rsidRDefault="0046059C" w:rsidP="0046059C">
            <w:pPr>
              <w:rPr>
                <w:ins w:id="56" w:author="Wendling, Lucas" w:date="2013-11-22T09:24:00Z"/>
                <w:i/>
                <w:color w:val="00B0F0"/>
              </w:rPr>
            </w:pPr>
            <w:proofErr w:type="spellStart"/>
            <w:ins w:id="57" w:author="Wendling, Lucas" w:date="2013-11-22T09:25:00Z">
              <w:r w:rsidRPr="0046059C">
                <w:rPr>
                  <w:i/>
                  <w:color w:val="00B0F0"/>
                </w:rPr>
                <w:t>NvMProxyConfigSet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 w:rsidRPr="0046059C">
                <w:rPr>
                  <w:i/>
                  <w:color w:val="00B0F0"/>
                </w:rPr>
                <w:t>NvMProxyBlock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>
                <w:t>InitCheckFailResponse</w:t>
              </w:r>
            </w:ins>
            <w:proofErr w:type="spellEnd"/>
          </w:p>
        </w:tc>
        <w:tc>
          <w:tcPr>
            <w:tcW w:w="4950" w:type="dxa"/>
          </w:tcPr>
          <w:p w:rsidR="0046059C" w:rsidRDefault="002873CC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" w:author="Wendling, Lucas" w:date="2013-11-22T10:36:00Z"/>
              </w:rPr>
            </w:pPr>
            <w:ins w:id="59" w:author="Wendling, Lucas" w:date="2013-11-22T10:36:00Z">
              <w:r>
                <w:t xml:space="preserve">Defines the type of response to occur if the </w:t>
              </w:r>
              <w:proofErr w:type="spellStart"/>
              <w:r>
                <w:t>NvM</w:t>
              </w:r>
              <w:proofErr w:type="spellEnd"/>
              <w:r>
                <w:t xml:space="preserve"> block fails either the CRC16 or Redundant check at initialization:</w:t>
              </w:r>
            </w:ins>
          </w:p>
          <w:p w:rsidR="002873CC" w:rsidRDefault="002C11A3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Wendling, Lucas" w:date="2013-11-22T10:42:00Z"/>
              </w:rPr>
            </w:pPr>
            <w:ins w:id="61" w:author="Wendling, Lucas" w:date="2013-11-22T10:42:00Z">
              <w:r w:rsidRPr="002C11A3">
                <w:rPr>
                  <w:b/>
                  <w:rPrChange w:id="62" w:author="Wendling, Lucas" w:date="2013-11-22T10:43:00Z">
                    <w:rPr/>
                  </w:rPrChange>
                </w:rPr>
                <w:t>N/A:</w:t>
              </w:r>
              <w:r>
                <w:t xml:space="preserve">  T</w:t>
              </w:r>
            </w:ins>
            <w:ins w:id="63" w:author="Wendling, Lucas" w:date="2013-11-22T10:44:00Z">
              <w:r>
                <w:t xml:space="preserve">his should be chosen if the block doesn’t have CRC16 or Redundant </w:t>
              </w:r>
              <w:proofErr w:type="spellStart"/>
              <w:r>
                <w:t>InitBlockHandling</w:t>
              </w:r>
              <w:proofErr w:type="spellEnd"/>
              <w:r>
                <w:t xml:space="preserve"> turned on</w:t>
              </w:r>
            </w:ins>
          </w:p>
          <w:p w:rsidR="002C11A3" w:rsidRDefault="002C11A3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Wendling, Lucas" w:date="2013-11-22T10:42:00Z"/>
              </w:rPr>
            </w:pPr>
            <w:ins w:id="65" w:author="Wendling, Lucas" w:date="2013-11-22T10:42:00Z">
              <w:r w:rsidRPr="002C11A3">
                <w:rPr>
                  <w:b/>
                  <w:rPrChange w:id="66" w:author="Wendling, Lucas" w:date="2013-11-22T10:43:00Z">
                    <w:rPr/>
                  </w:rPrChange>
                </w:rPr>
                <w:t>SetNTC_0x0A:</w:t>
              </w:r>
              <w:r>
                <w:t xml:space="preserve"> T</w:t>
              </w:r>
            </w:ins>
            <w:ins w:id="67" w:author="Wendling, Lucas" w:date="2013-11-22T10:44:00Z">
              <w:r>
                <w:t>his should be chosen to set NTC 0x0A (should be calibrated to a critical shutdown fault</w:t>
              </w:r>
            </w:ins>
            <w:ins w:id="68" w:author="Wendling, Lucas" w:date="2013-11-22T10:45:00Z">
              <w:r>
                <w:t>- F1</w:t>
              </w:r>
            </w:ins>
            <w:ins w:id="69" w:author="Wendling, Lucas" w:date="2013-11-22T10:44:00Z">
              <w:r>
                <w:t>)</w:t>
              </w:r>
            </w:ins>
          </w:p>
          <w:p w:rsidR="002C11A3" w:rsidRDefault="002C11A3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" w:author="Wendling, Lucas" w:date="2013-11-22T10:42:00Z"/>
              </w:rPr>
            </w:pPr>
            <w:ins w:id="71" w:author="Wendling, Lucas" w:date="2013-11-22T10:42:00Z">
              <w:r w:rsidRPr="002C11A3">
                <w:rPr>
                  <w:b/>
                  <w:rPrChange w:id="72" w:author="Wendling, Lucas" w:date="2013-11-22T10:43:00Z">
                    <w:rPr/>
                  </w:rPrChange>
                </w:rPr>
                <w:t>SetNTC_0x</w:t>
              </w:r>
            </w:ins>
            <w:ins w:id="73" w:author="Wendling, Lucas" w:date="2013-12-02T10:35:00Z">
              <w:r w:rsidR="00BA603C">
                <w:rPr>
                  <w:b/>
                </w:rPr>
                <w:t>08</w:t>
              </w:r>
            </w:ins>
            <w:ins w:id="74" w:author="Wendling, Lucas" w:date="2013-11-22T10:42:00Z">
              <w:r w:rsidRPr="002C11A3">
                <w:rPr>
                  <w:b/>
                  <w:rPrChange w:id="75" w:author="Wendling, Lucas" w:date="2013-11-22T10:43:00Z">
                    <w:rPr/>
                  </w:rPrChange>
                </w:rPr>
                <w:t xml:space="preserve">_LoadROMDefaults:  </w:t>
              </w:r>
              <w:r>
                <w:t>T</w:t>
              </w:r>
            </w:ins>
            <w:ins w:id="76" w:author="Wendling, Lucas" w:date="2013-11-22T10:45:00Z">
              <w:r>
                <w:t>his should be chosen to set NTC 0x</w:t>
              </w:r>
            </w:ins>
            <w:ins w:id="77" w:author="Wendling, Lucas" w:date="2013-12-02T10:35:00Z">
              <w:r w:rsidR="00BA603C">
                <w:t>08</w:t>
              </w:r>
            </w:ins>
            <w:ins w:id="78" w:author="Wendling, Lucas" w:date="2013-11-22T10:45:00Z">
              <w:r>
                <w:t xml:space="preserve"> (should be calibrated</w:t>
              </w:r>
              <w:r w:rsidR="00BA603C">
                <w:t xml:space="preserve"> to be a non-shutdown fault </w:t>
              </w:r>
            </w:ins>
            <w:ins w:id="79" w:author="Wendling, Lucas" w:date="2013-12-02T10:36:00Z">
              <w:r w:rsidR="00BA603C">
                <w:t>(F3) and mapped to a CTC that lights lamp</w:t>
              </w:r>
            </w:ins>
            <w:ins w:id="80" w:author="Wendling, Lucas" w:date="2013-11-22T10:45:00Z">
              <w:r>
                <w:t xml:space="preserve">).  Also, default values will be loaded from FLASH memory at the symbolic location specified in the </w:t>
              </w:r>
            </w:ins>
            <w:ins w:id="81" w:author="Wendling, Lucas" w:date="2013-11-22T10:46:00Z">
              <w:r>
                <w:lastRenderedPageBreak/>
                <w:t>“</w:t>
              </w:r>
              <w:proofErr w:type="spellStart"/>
              <w:r>
                <w:t>ROMDefault_Or_NotificationFunction_Symbol</w:t>
              </w:r>
              <w:proofErr w:type="spellEnd"/>
              <w:r>
                <w:t>” configuration parameter.</w:t>
              </w:r>
            </w:ins>
          </w:p>
          <w:p w:rsidR="002C11A3" w:rsidRDefault="002C11A3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" w:author="Wendling, Lucas" w:date="2013-11-22T10:42:00Z"/>
              </w:rPr>
            </w:pPr>
            <w:ins w:id="83" w:author="Wendling, Lucas" w:date="2013-11-22T10:42:00Z">
              <w:r w:rsidRPr="002C11A3">
                <w:rPr>
                  <w:b/>
                  <w:rPrChange w:id="84" w:author="Wendling, Lucas" w:date="2013-11-22T10:43:00Z">
                    <w:rPr/>
                  </w:rPrChange>
                </w:rPr>
                <w:t>SetNTC_0x</w:t>
              </w:r>
            </w:ins>
            <w:ins w:id="85" w:author="Wendling, Lucas" w:date="2013-12-02T10:35:00Z">
              <w:r w:rsidR="00BA603C">
                <w:rPr>
                  <w:b/>
                </w:rPr>
                <w:t>08</w:t>
              </w:r>
            </w:ins>
            <w:ins w:id="86" w:author="Wendling, Lucas" w:date="2013-11-22T10:42:00Z">
              <w:r w:rsidRPr="002C11A3">
                <w:rPr>
                  <w:b/>
                  <w:rPrChange w:id="87" w:author="Wendling, Lucas" w:date="2013-11-22T10:43:00Z">
                    <w:rPr/>
                  </w:rPrChange>
                </w:rPr>
                <w:t>_CallNotificationFunction:</w:t>
              </w:r>
              <w:r>
                <w:t xml:space="preserve">  </w:t>
              </w:r>
            </w:ins>
            <w:ins w:id="88" w:author="Wendling, Lucas" w:date="2013-11-22T11:09:00Z">
              <w:r w:rsidR="007021B0">
                <w:t xml:space="preserve">This should be chosen to set NTC </w:t>
              </w:r>
            </w:ins>
            <w:ins w:id="89" w:author="Wendling, Lucas" w:date="2013-12-02T10:36:00Z">
              <w:r w:rsidR="00BA603C">
                <w:t>0x08 (should be calibrated to be a non-shutdown fault (F3) and mapped to a CTC that lights lamp)</w:t>
              </w:r>
            </w:ins>
            <w:ins w:id="90" w:author="Wendling, Lucas" w:date="2013-11-22T11:09:00Z">
              <w:r w:rsidR="007021B0">
                <w:t xml:space="preserve">.  Also, a user defined function will be called.  The function name is to be specified in the </w:t>
              </w:r>
              <w:proofErr w:type="spellStart"/>
              <w:r w:rsidR="007021B0">
                <w:t>the</w:t>
              </w:r>
              <w:proofErr w:type="spellEnd"/>
              <w:r w:rsidR="007021B0">
                <w:t xml:space="preserve"> “</w:t>
              </w:r>
              <w:proofErr w:type="spellStart"/>
              <w:r w:rsidR="007021B0">
                <w:t>ROMDefault_Or_NotificationFunction_Symbol</w:t>
              </w:r>
              <w:proofErr w:type="spellEnd"/>
              <w:r w:rsidR="007021B0">
                <w:t>” configuration parameter.</w:t>
              </w:r>
            </w:ins>
          </w:p>
          <w:p w:rsidR="00BA603C" w:rsidRDefault="00BA603C" w:rsidP="00BA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" w:author="Wendling, Lucas" w:date="2013-12-02T10:37:00Z"/>
              </w:rPr>
            </w:pPr>
            <w:ins w:id="92" w:author="Wendling, Lucas" w:date="2013-12-02T10:37:00Z">
              <w:r w:rsidRPr="00406A22">
                <w:rPr>
                  <w:b/>
                </w:rPr>
                <w:t>SetNTC_0x</w:t>
              </w:r>
              <w:r>
                <w:rPr>
                  <w:b/>
                </w:rPr>
                <w:t>07</w:t>
              </w:r>
              <w:r w:rsidRPr="00406A22">
                <w:rPr>
                  <w:b/>
                </w:rPr>
                <w:t xml:space="preserve">_LoadROMDefaults:  </w:t>
              </w:r>
              <w:r>
                <w:t>This should be chosen to set NTC 0x07 (should be calibrated to be a non-shutdown fault (F3) and mapped to a CTC that does not light lamp).  Also, default values will be loaded from FLASH memory at the symbolic location specified in the “</w:t>
              </w:r>
              <w:proofErr w:type="spellStart"/>
              <w:r>
                <w:t>ROMDefault_Or_NotificationFunction_Symbol</w:t>
              </w:r>
              <w:proofErr w:type="spellEnd"/>
              <w:r>
                <w:t>” configuration parameter.</w:t>
              </w:r>
            </w:ins>
          </w:p>
          <w:p w:rsidR="002C11A3" w:rsidRDefault="00BA603C" w:rsidP="00BA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3" w:author="Wendling, Lucas" w:date="2013-12-02T10:37:00Z"/>
              </w:rPr>
            </w:pPr>
            <w:ins w:id="94" w:author="Wendling, Lucas" w:date="2013-12-02T10:37:00Z">
              <w:r w:rsidRPr="00406A22">
                <w:rPr>
                  <w:b/>
                </w:rPr>
                <w:t>SetNTC_0x</w:t>
              </w:r>
              <w:r>
                <w:rPr>
                  <w:b/>
                </w:rPr>
                <w:t>07</w:t>
              </w:r>
              <w:r w:rsidRPr="00406A22">
                <w:rPr>
                  <w:b/>
                </w:rPr>
                <w:t>_CallNotificationFunction:</w:t>
              </w:r>
              <w:r>
                <w:t xml:space="preserve">  This should be chosen to set NTC 0x07 (should be calibrated to be a non-shutdown fault (F3) and mapped to a CTC that does not light lamp).  Also, a user defined function will be called.  The function name is to be specified in the </w:t>
              </w:r>
              <w:proofErr w:type="spellStart"/>
              <w:r>
                <w:t>the</w:t>
              </w:r>
              <w:proofErr w:type="spellEnd"/>
              <w:r>
                <w:t xml:space="preserve"> “</w:t>
              </w:r>
              <w:proofErr w:type="spellStart"/>
              <w:r>
                <w:t>ROMDefault_Or_NotificationFunction_Symbol</w:t>
              </w:r>
              <w:proofErr w:type="spellEnd"/>
              <w:r>
                <w:t>” configuration parameter.</w:t>
              </w:r>
            </w:ins>
          </w:p>
          <w:p w:rsidR="00BA603C" w:rsidRDefault="00BA603C" w:rsidP="00BA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" w:author="Wendling, Lucas" w:date="2013-12-02T10:37:00Z"/>
              </w:rPr>
            </w:pPr>
            <w:ins w:id="96" w:author="Wendling, Lucas" w:date="2013-12-02T10:37:00Z">
              <w:r w:rsidRPr="00406A22">
                <w:rPr>
                  <w:b/>
                </w:rPr>
                <w:t>SetNTC_0x</w:t>
              </w:r>
              <w:r>
                <w:rPr>
                  <w:b/>
                </w:rPr>
                <w:t>06</w:t>
              </w:r>
              <w:r w:rsidRPr="00406A22">
                <w:rPr>
                  <w:b/>
                </w:rPr>
                <w:t xml:space="preserve">_LoadROMDefaults:  </w:t>
              </w:r>
              <w:r>
                <w:t xml:space="preserve">This should be chosen to set NTC 0x06 (should be calibrated to be a non-shutdown fault (F3) and </w:t>
              </w:r>
            </w:ins>
            <w:ins w:id="97" w:author="Wendling, Lucas" w:date="2013-12-02T10:38:00Z">
              <w:r>
                <w:t>not mapped to a CTC</w:t>
              </w:r>
            </w:ins>
            <w:ins w:id="98" w:author="Wendling, Lucas" w:date="2013-12-02T10:37:00Z">
              <w:r>
                <w:t>).  Also, default values will be loaded from FLASH memory at the symbolic location specified in the “</w:t>
              </w:r>
              <w:proofErr w:type="spellStart"/>
              <w:r>
                <w:t>ROMDefault_Or_NotificationFunction_Symbol</w:t>
              </w:r>
              <w:proofErr w:type="spellEnd"/>
              <w:r>
                <w:t>” configuration parameter.</w:t>
              </w:r>
            </w:ins>
          </w:p>
          <w:p w:rsidR="00BA603C" w:rsidRPr="001C67A3" w:rsidRDefault="00BA603C" w:rsidP="00BA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9" w:author="Wendling, Lucas" w:date="2013-11-22T09:24:00Z"/>
              </w:rPr>
            </w:pPr>
            <w:ins w:id="100" w:author="Wendling, Lucas" w:date="2013-12-02T10:37:00Z">
              <w:r w:rsidRPr="00406A22">
                <w:rPr>
                  <w:b/>
                </w:rPr>
                <w:t>SetNTC_0x</w:t>
              </w:r>
              <w:r>
                <w:rPr>
                  <w:b/>
                </w:rPr>
                <w:t>06</w:t>
              </w:r>
              <w:r w:rsidRPr="00406A22">
                <w:rPr>
                  <w:b/>
                </w:rPr>
                <w:t>_CallNotificationFunction:</w:t>
              </w:r>
              <w:r>
                <w:t xml:space="preserve">  This should be chosen to set NTC 0x06 (</w:t>
              </w:r>
            </w:ins>
            <w:ins w:id="101" w:author="Wendling, Lucas" w:date="2013-12-02T10:38:00Z">
              <w:r>
                <w:t>should be calibrated to be a non-shutdown fault (F3) and not mapped to a CTC</w:t>
              </w:r>
            </w:ins>
            <w:ins w:id="102" w:author="Wendling, Lucas" w:date="2013-12-02T10:37:00Z">
              <w:r>
                <w:t xml:space="preserve">).  Also, a user defined function will be called.  The function name is to be specified in the </w:t>
              </w:r>
              <w:proofErr w:type="spellStart"/>
              <w:r>
                <w:t>the</w:t>
              </w:r>
              <w:proofErr w:type="spellEnd"/>
              <w:r>
                <w:t xml:space="preserve"> “</w:t>
              </w:r>
              <w:proofErr w:type="spellStart"/>
              <w:r>
                <w:t>ROMDefault_Or_NotificationFunction_Symbol</w:t>
              </w:r>
              <w:proofErr w:type="spellEnd"/>
              <w:r>
                <w:t>” configuration parameter.</w:t>
              </w:r>
            </w:ins>
          </w:p>
        </w:tc>
        <w:tc>
          <w:tcPr>
            <w:tcW w:w="1278" w:type="dxa"/>
          </w:tcPr>
          <w:p w:rsidR="0046059C" w:rsidRDefault="00112AC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3" w:author="Wendling, Lucas" w:date="2013-11-22T09:24:00Z"/>
              </w:rPr>
            </w:pPr>
            <w:proofErr w:type="spellStart"/>
            <w:ins w:id="104" w:author="Wendling, Lucas" w:date="2013-11-22T10:07:00Z">
              <w:r>
                <w:lastRenderedPageBreak/>
                <w:t>NvMProxy</w:t>
              </w:r>
            </w:ins>
            <w:proofErr w:type="spellEnd"/>
          </w:p>
        </w:tc>
      </w:tr>
      <w:tr w:rsidR="0046059C" w:rsidTr="0046059C">
        <w:trPr>
          <w:trHeight w:val="322"/>
          <w:ins w:id="105" w:author="Wendling, Lucas" w:date="2013-11-22T09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6059C" w:rsidRPr="0046059C" w:rsidRDefault="0046059C" w:rsidP="0046059C">
            <w:pPr>
              <w:rPr>
                <w:ins w:id="106" w:author="Wendling, Lucas" w:date="2013-11-22T09:25:00Z"/>
                <w:i/>
                <w:color w:val="00B0F0"/>
              </w:rPr>
            </w:pPr>
            <w:ins w:id="107" w:author="Wendling, Lucas" w:date="2013-11-22T09:25:00Z">
              <w:r w:rsidRPr="0046059C">
                <w:rPr>
                  <w:i/>
                  <w:color w:val="00B0F0"/>
                </w:rPr>
                <w:lastRenderedPageBreak/>
                <w:t>NvMProxyConfigSet/NvMProxyBlock/</w:t>
              </w:r>
            </w:ins>
            <w:ins w:id="108" w:author="Wendling, Lucas" w:date="2013-11-22T09:26:00Z">
              <w:r>
                <w:t>ROMDefault_Or_NotificationFunction_Symbol</w:t>
              </w:r>
            </w:ins>
          </w:p>
        </w:tc>
        <w:tc>
          <w:tcPr>
            <w:tcW w:w="4950" w:type="dxa"/>
          </w:tcPr>
          <w:p w:rsidR="007021B0" w:rsidRDefault="007021B0" w:rsidP="0070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" w:author="Wendling, Lucas" w:date="2013-11-22T11:15:00Z"/>
              </w:rPr>
            </w:pPr>
            <w:ins w:id="110" w:author="Wendling, Lucas" w:date="2013-11-22T11:12:00Z">
              <w:r>
                <w:t xml:space="preserve">This parameter defines the symbolic name of the FLASH constant that contains the default values to load into </w:t>
              </w:r>
              <w:proofErr w:type="spellStart"/>
              <w:r>
                <w:t>NvM</w:t>
              </w:r>
              <w:proofErr w:type="spellEnd"/>
              <w:r>
                <w:t xml:space="preserve"> RAM if the block fails it</w:t>
              </w:r>
            </w:ins>
            <w:ins w:id="111" w:author="Wendling, Lucas" w:date="2013-11-22T11:13:00Z">
              <w:r>
                <w:t>s CRC16 or Redundant check at initialization</w:t>
              </w:r>
            </w:ins>
            <w:ins w:id="112" w:author="Wendling, Lucas" w:date="2013-11-22T11:14:00Z">
              <w:r>
                <w:t xml:space="preserve"> in the case of the “</w:t>
              </w:r>
              <w:proofErr w:type="spellStart"/>
              <w:r>
                <w:t>InitCheckFailResponse</w:t>
              </w:r>
              <w:proofErr w:type="spellEnd"/>
              <w:r>
                <w:t>” parameter being either “</w:t>
              </w:r>
              <w:r w:rsidRPr="007021B0">
                <w:t>SetNTC_0x</w:t>
              </w:r>
            </w:ins>
            <w:ins w:id="113" w:author="Wendling, Lucas" w:date="2013-12-02T10:38:00Z">
              <w:r w:rsidR="001C37C4">
                <w:t>08</w:t>
              </w:r>
            </w:ins>
            <w:ins w:id="114" w:author="Wendling, Lucas" w:date="2013-11-22T11:14:00Z">
              <w:r w:rsidRPr="007021B0">
                <w:t>_LoadROMDefaults</w:t>
              </w:r>
              <w:r>
                <w:t>”</w:t>
              </w:r>
            </w:ins>
            <w:ins w:id="115" w:author="Wendling, Lucas" w:date="2013-12-02T10:38:00Z">
              <w:r w:rsidR="001C37C4">
                <w:t>, “</w:t>
              </w:r>
              <w:r w:rsidR="001C37C4" w:rsidRPr="007021B0">
                <w:t>SetNTC_0x</w:t>
              </w:r>
              <w:r w:rsidR="001C37C4">
                <w:t>0</w:t>
              </w:r>
            </w:ins>
            <w:ins w:id="116" w:author="Wendling, Lucas" w:date="2013-12-02T10:39:00Z">
              <w:r w:rsidR="001C37C4">
                <w:t>7</w:t>
              </w:r>
            </w:ins>
            <w:ins w:id="117" w:author="Wendling, Lucas" w:date="2013-12-02T10:38:00Z">
              <w:r w:rsidR="001C37C4" w:rsidRPr="007021B0">
                <w:t>_LoadROMDefaults</w:t>
              </w:r>
              <w:r w:rsidR="001C37C4">
                <w:t>”</w:t>
              </w:r>
            </w:ins>
            <w:ins w:id="118" w:author="Wendling, Lucas" w:date="2013-11-22T11:14:00Z">
              <w:r>
                <w:t xml:space="preserve"> or </w:t>
              </w:r>
            </w:ins>
            <w:ins w:id="119" w:author="Wendling, Lucas" w:date="2013-12-02T10:39:00Z">
              <w:r w:rsidR="001C37C4">
                <w:t>“</w:t>
              </w:r>
              <w:r w:rsidR="001C37C4" w:rsidRPr="007021B0">
                <w:t>SetNTC_0x</w:t>
              </w:r>
              <w:r w:rsidR="001C37C4">
                <w:t>06</w:t>
              </w:r>
              <w:r w:rsidR="001C37C4" w:rsidRPr="007021B0">
                <w:t>_LoadROMDefaults</w:t>
              </w:r>
              <w:r w:rsidR="001C37C4">
                <w:t>”</w:t>
              </w:r>
            </w:ins>
            <w:ins w:id="120" w:author="Wendling, Lucas" w:date="2013-11-22T11:15:00Z">
              <w:r>
                <w:t>.  It defines the symbolic name of the notification function in the case of the “</w:t>
              </w:r>
              <w:proofErr w:type="spellStart"/>
              <w:r>
                <w:t>InitCheckFailResponse</w:t>
              </w:r>
              <w:proofErr w:type="spellEnd"/>
              <w:r>
                <w:t>” parameter being either “</w:t>
              </w:r>
              <w:r w:rsidRPr="007021B0">
                <w:t>SetNTC_0x</w:t>
              </w:r>
            </w:ins>
            <w:ins w:id="121" w:author="Wendling, Lucas" w:date="2013-12-02T10:39:00Z">
              <w:r w:rsidR="00D32985">
                <w:t>08</w:t>
              </w:r>
            </w:ins>
            <w:ins w:id="122" w:author="Wendling, Lucas" w:date="2013-11-22T11:15:00Z">
              <w:r w:rsidRPr="007021B0">
                <w:t>_CallNotificationFunction</w:t>
              </w:r>
              <w:r>
                <w:t>”</w:t>
              </w:r>
            </w:ins>
            <w:ins w:id="123" w:author="Wendling, Lucas" w:date="2013-12-02T10:39:00Z">
              <w:r w:rsidR="00D32985">
                <w:t xml:space="preserve">, </w:t>
              </w:r>
              <w:r w:rsidR="00D32985">
                <w:lastRenderedPageBreak/>
                <w:t>“</w:t>
              </w:r>
              <w:r w:rsidR="00D32985" w:rsidRPr="007021B0">
                <w:t>SetNTC_0x</w:t>
              </w:r>
            </w:ins>
            <w:ins w:id="124" w:author="Wendling, Lucas" w:date="2013-12-02T10:40:00Z">
              <w:r w:rsidR="00D32985">
                <w:t>07</w:t>
              </w:r>
            </w:ins>
            <w:ins w:id="125" w:author="Wendling, Lucas" w:date="2013-12-02T10:39:00Z">
              <w:r w:rsidR="00D32985" w:rsidRPr="007021B0">
                <w:t>_CallNotificationFunction</w:t>
              </w:r>
              <w:r w:rsidR="00D32985">
                <w:t>”</w:t>
              </w:r>
            </w:ins>
            <w:ins w:id="126" w:author="Wendling, Lucas" w:date="2013-11-22T11:15:00Z">
              <w:r>
                <w:t xml:space="preserve"> or </w:t>
              </w:r>
            </w:ins>
            <w:ins w:id="127" w:author="Wendling, Lucas" w:date="2013-12-02T10:39:00Z">
              <w:r w:rsidR="00D32985">
                <w:t>“</w:t>
              </w:r>
              <w:r w:rsidR="00D32985" w:rsidRPr="007021B0">
                <w:t>SetNTC_0x</w:t>
              </w:r>
            </w:ins>
            <w:ins w:id="128" w:author="Wendling, Lucas" w:date="2013-12-02T10:40:00Z">
              <w:r w:rsidR="00D32985">
                <w:t>06</w:t>
              </w:r>
            </w:ins>
            <w:ins w:id="129" w:author="Wendling, Lucas" w:date="2013-12-02T10:39:00Z">
              <w:r w:rsidR="00D32985" w:rsidRPr="007021B0">
                <w:t>_CallNotificationFunction</w:t>
              </w:r>
              <w:r w:rsidR="00D32985">
                <w:t>”</w:t>
              </w:r>
            </w:ins>
            <w:ins w:id="130" w:author="Wendling, Lucas" w:date="2013-11-22T11:15:00Z">
              <w:r>
                <w:t xml:space="preserve">.  </w:t>
              </w:r>
            </w:ins>
          </w:p>
          <w:p w:rsidR="007021B0" w:rsidRDefault="007021B0" w:rsidP="0070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" w:author="Wendling, Lucas" w:date="2013-11-22T11:15:00Z"/>
              </w:rPr>
            </w:pPr>
          </w:p>
          <w:p w:rsidR="007021B0" w:rsidRDefault="007021B0" w:rsidP="0070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" w:author="Wendling, Lucas" w:date="2013-11-22T11:12:00Z"/>
              </w:rPr>
            </w:pPr>
            <w:ins w:id="133" w:author="Wendling, Lucas" w:date="2013-11-22T11:15:00Z">
              <w:r>
                <w:t>This parameter should be set to “NULL_PTR</w:t>
              </w:r>
            </w:ins>
            <w:ins w:id="134" w:author="Wendling, Lucas" w:date="2013-11-22T11:16:00Z">
              <w:r>
                <w:t>” if CRC16 or Redundant block initialization handling is not turned on.</w:t>
              </w:r>
            </w:ins>
          </w:p>
          <w:p w:rsidR="0046059C" w:rsidRPr="001C67A3" w:rsidRDefault="0046059C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" w:author="Wendling, Lucas" w:date="2013-11-22T09:25:00Z"/>
              </w:rPr>
            </w:pPr>
          </w:p>
        </w:tc>
        <w:tc>
          <w:tcPr>
            <w:tcW w:w="1278" w:type="dxa"/>
          </w:tcPr>
          <w:p w:rsidR="0046059C" w:rsidRDefault="00112AC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" w:author="Wendling, Lucas" w:date="2013-11-22T09:25:00Z"/>
              </w:rPr>
            </w:pPr>
            <w:proofErr w:type="spellStart"/>
            <w:ins w:id="137" w:author="Wendling, Lucas" w:date="2013-11-22T10:07:00Z">
              <w:r>
                <w:lastRenderedPageBreak/>
                <w:t>NvMProxy</w:t>
              </w:r>
            </w:ins>
            <w:proofErr w:type="spellEnd"/>
          </w:p>
        </w:tc>
      </w:tr>
      <w:tr w:rsidR="00112ACB" w:rsidTr="0046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138" w:author="Wendling, Lucas" w:date="2013-11-22T10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12ACB" w:rsidRPr="0046059C" w:rsidRDefault="00112ACB" w:rsidP="00112ACB">
            <w:pPr>
              <w:rPr>
                <w:ins w:id="139" w:author="Wendling, Lucas" w:date="2013-11-22T10:06:00Z"/>
                <w:i/>
                <w:color w:val="00B0F0"/>
              </w:rPr>
            </w:pPr>
            <w:proofErr w:type="spellStart"/>
            <w:ins w:id="140" w:author="Wendling, Lucas" w:date="2013-11-22T10:06:00Z">
              <w:r w:rsidRPr="0046059C">
                <w:rPr>
                  <w:i/>
                  <w:color w:val="00B0F0"/>
                </w:rPr>
                <w:lastRenderedPageBreak/>
                <w:t>NvMProxyConfigSet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 w:rsidRPr="0046059C">
                <w:rPr>
                  <w:i/>
                  <w:color w:val="00B0F0"/>
                </w:rPr>
                <w:t>NvMProxyBlock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proofErr w:type="spellStart"/>
              <w:r>
                <w:t>NvMRamGlobalShared</w:t>
              </w:r>
              <w:proofErr w:type="spellEnd"/>
            </w:ins>
          </w:p>
        </w:tc>
        <w:tc>
          <w:tcPr>
            <w:tcW w:w="4950" w:type="dxa"/>
          </w:tcPr>
          <w:p w:rsidR="00112ACB" w:rsidRPr="001C67A3" w:rsidRDefault="007021B0" w:rsidP="00FC0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" w:author="Wendling, Lucas" w:date="2013-11-22T10:06:00Z"/>
              </w:rPr>
            </w:pPr>
            <w:ins w:id="142" w:author="Wendling, Lucas" w:date="2013-11-22T11:17:00Z">
              <w:r>
                <w:t xml:space="preserve">Set to “True” if the </w:t>
              </w:r>
              <w:proofErr w:type="spellStart"/>
              <w:r>
                <w:t>NvM</w:t>
              </w:r>
              <w:proofErr w:type="spellEnd"/>
              <w:r>
                <w:t xml:space="preserve"> block’s </w:t>
              </w:r>
              <w:proofErr w:type="gramStart"/>
              <w:r>
                <w:t>RAM</w:t>
              </w:r>
              <w:proofErr w:type="gramEnd"/>
              <w:r>
                <w:t xml:space="preserve"> is already in “Global Shared” memory.</w:t>
              </w:r>
            </w:ins>
            <w:ins w:id="143" w:author="Wendling, Lucas" w:date="2013-11-22T11:18:00Z">
              <w:r>
                <w:t xml:space="preserve">  This avoids creating another buffer.  This is typically </w:t>
              </w:r>
              <w:r w:rsidR="00FC0123">
                <w:t>the case</w:t>
              </w:r>
              <w:r>
                <w:t xml:space="preserve"> for “</w:t>
              </w:r>
              <w:proofErr w:type="spellStart"/>
              <w:r>
                <w:t>TypeH</w:t>
              </w:r>
              <w:proofErr w:type="spellEnd"/>
              <w:r>
                <w:t>” blocks and the EEPROM close check block.</w:t>
              </w:r>
            </w:ins>
          </w:p>
        </w:tc>
        <w:tc>
          <w:tcPr>
            <w:tcW w:w="1278" w:type="dxa"/>
          </w:tcPr>
          <w:p w:rsidR="00112ACB" w:rsidRDefault="00112AC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" w:author="Wendling, Lucas" w:date="2013-11-22T10:06:00Z"/>
              </w:rPr>
            </w:pPr>
            <w:proofErr w:type="spellStart"/>
            <w:ins w:id="145" w:author="Wendling, Lucas" w:date="2013-11-22T10:07:00Z">
              <w:r>
                <w:t>NvMProxy</w:t>
              </w:r>
            </w:ins>
            <w:proofErr w:type="spellEnd"/>
          </w:p>
        </w:tc>
      </w:tr>
      <w:tr w:rsidR="00112ACB" w:rsidTr="004605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12ACB" w:rsidRPr="0046059C" w:rsidRDefault="00112ACB" w:rsidP="00112ACB">
            <w:pPr>
              <w:rPr>
                <w:i/>
                <w:color w:val="00B0F0"/>
              </w:rPr>
            </w:pPr>
            <w:proofErr w:type="spellStart"/>
            <w:r w:rsidRPr="0046059C">
              <w:rPr>
                <w:i/>
                <w:color w:val="00B0F0"/>
              </w:rPr>
              <w:t>NvMProxyConfigSet</w:t>
            </w:r>
            <w:proofErr w:type="spellEnd"/>
            <w:r w:rsidRPr="0046059C">
              <w:rPr>
                <w:i/>
                <w:color w:val="00B0F0"/>
              </w:rPr>
              <w:t>/</w:t>
            </w:r>
            <w:proofErr w:type="spellStart"/>
            <w:r w:rsidRPr="0046059C">
              <w:rPr>
                <w:i/>
                <w:color w:val="00B0F0"/>
              </w:rPr>
              <w:t>NvMProxyBlock</w:t>
            </w:r>
            <w:proofErr w:type="spellEnd"/>
            <w:r w:rsidRPr="0046059C">
              <w:rPr>
                <w:i/>
                <w:color w:val="00B0F0"/>
              </w:rPr>
              <w:t>/</w:t>
            </w:r>
            <w:proofErr w:type="spellStart"/>
            <w:r>
              <w:t>NvMBlockDescriptorRef</w:t>
            </w:r>
            <w:proofErr w:type="spellEnd"/>
          </w:p>
        </w:tc>
        <w:tc>
          <w:tcPr>
            <w:tcW w:w="4950" w:type="dxa"/>
          </w:tcPr>
          <w:p w:rsidR="00112ACB" w:rsidRPr="001C67A3" w:rsidRDefault="00112AC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to the </w:t>
            </w:r>
            <w:proofErr w:type="spellStart"/>
            <w:r>
              <w:t>NvMBlockDescriptor</w:t>
            </w:r>
            <w:proofErr w:type="spellEnd"/>
            <w:r>
              <w:t xml:space="preserve"> container that defines the </w:t>
            </w:r>
            <w:proofErr w:type="spellStart"/>
            <w:r>
              <w:t>NvM</w:t>
            </w:r>
            <w:proofErr w:type="spellEnd"/>
            <w:r>
              <w:t xml:space="preserve"> block linked to this proxy </w:t>
            </w:r>
            <w:r w:rsidR="003C6979">
              <w:t>configuration</w:t>
            </w:r>
            <w:r>
              <w:t>.</w:t>
            </w:r>
          </w:p>
        </w:tc>
        <w:tc>
          <w:tcPr>
            <w:tcW w:w="1278" w:type="dxa"/>
          </w:tcPr>
          <w:p w:rsidR="00112ACB" w:rsidRDefault="00112ACB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NvMProxy</w:t>
            </w:r>
            <w:proofErr w:type="spellEnd"/>
          </w:p>
        </w:tc>
      </w:tr>
      <w:tr w:rsidR="00427769" w:rsidTr="0046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146" w:author="Wendling, Lucas" w:date="2013-11-22T11:2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27769" w:rsidRPr="0046059C" w:rsidRDefault="00427769" w:rsidP="00427769">
            <w:pPr>
              <w:rPr>
                <w:ins w:id="147" w:author="Wendling, Lucas" w:date="2013-11-22T11:21:00Z"/>
                <w:i/>
                <w:color w:val="00B0F0"/>
              </w:rPr>
            </w:pPr>
            <w:proofErr w:type="spellStart"/>
            <w:ins w:id="148" w:author="Wendling, Lucas" w:date="2013-11-22T11:21:00Z">
              <w:r w:rsidRPr="0046059C">
                <w:rPr>
                  <w:i/>
                  <w:color w:val="00B0F0"/>
                </w:rPr>
                <w:t>NvMProxy</w:t>
              </w:r>
              <w:r>
                <w:rPr>
                  <w:i/>
                  <w:color w:val="00B0F0"/>
                </w:rPr>
                <w:t>General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r>
                <w:t xml:space="preserve"> </w:t>
              </w:r>
              <w:proofErr w:type="spellStart"/>
              <w:r>
                <w:t>NvMProxyIncludes</w:t>
              </w:r>
              <w:proofErr w:type="spellEnd"/>
            </w:ins>
          </w:p>
        </w:tc>
        <w:tc>
          <w:tcPr>
            <w:tcW w:w="4950" w:type="dxa"/>
          </w:tcPr>
          <w:p w:rsidR="00427769" w:rsidRDefault="00427769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" w:author="Wendling, Lucas" w:date="2013-11-22T11:21:00Z"/>
              </w:rPr>
            </w:pPr>
            <w:ins w:id="150" w:author="Wendling, Lucas" w:date="2013-11-22T11:21:00Z">
              <w:r>
                <w:t xml:space="preserve">This contains a list of project specific include files that need to be compiled into the </w:t>
              </w:r>
              <w:proofErr w:type="spellStart"/>
              <w:r>
                <w:t>NvMProxy</w:t>
              </w:r>
              <w:proofErr w:type="spellEnd"/>
            </w:ins>
          </w:p>
        </w:tc>
        <w:tc>
          <w:tcPr>
            <w:tcW w:w="1278" w:type="dxa"/>
          </w:tcPr>
          <w:p w:rsidR="00427769" w:rsidRDefault="00427769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" w:author="Wendling, Lucas" w:date="2013-11-22T11:21:00Z"/>
              </w:rPr>
            </w:pPr>
            <w:proofErr w:type="spellStart"/>
            <w:ins w:id="152" w:author="Wendling, Lucas" w:date="2013-11-22T11:22:00Z">
              <w:r>
                <w:t>NvMProxy</w:t>
              </w:r>
            </w:ins>
            <w:proofErr w:type="spellEnd"/>
          </w:p>
        </w:tc>
      </w:tr>
      <w:tr w:rsidR="00427769" w:rsidTr="0046059C">
        <w:trPr>
          <w:trHeight w:val="322"/>
          <w:ins w:id="153" w:author="Wendling, Lucas" w:date="2013-11-22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27769" w:rsidRPr="0046059C" w:rsidRDefault="00427769" w:rsidP="00427769">
            <w:pPr>
              <w:rPr>
                <w:ins w:id="154" w:author="Wendling, Lucas" w:date="2013-11-22T11:22:00Z"/>
                <w:i/>
                <w:color w:val="00B0F0"/>
              </w:rPr>
            </w:pPr>
            <w:proofErr w:type="spellStart"/>
            <w:ins w:id="155" w:author="Wendling, Lucas" w:date="2013-11-22T11:22:00Z">
              <w:r w:rsidRPr="0046059C">
                <w:rPr>
                  <w:i/>
                  <w:color w:val="00B0F0"/>
                </w:rPr>
                <w:t>NvMProxy</w:t>
              </w:r>
              <w:r>
                <w:rPr>
                  <w:i/>
                  <w:color w:val="00B0F0"/>
                </w:rPr>
                <w:t>General</w:t>
              </w:r>
              <w:proofErr w:type="spellEnd"/>
              <w:r w:rsidRPr="0046059C">
                <w:rPr>
                  <w:i/>
                  <w:color w:val="00B0F0"/>
                </w:rPr>
                <w:t>/</w:t>
              </w:r>
              <w:r>
                <w:t xml:space="preserve"> </w:t>
              </w:r>
              <w:proofErr w:type="spellStart"/>
              <w:r>
                <w:t>FailureAPI</w:t>
              </w:r>
              <w:proofErr w:type="spellEnd"/>
            </w:ins>
          </w:p>
        </w:tc>
        <w:tc>
          <w:tcPr>
            <w:tcW w:w="4950" w:type="dxa"/>
          </w:tcPr>
          <w:p w:rsidR="00427769" w:rsidRDefault="00427769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" w:author="Wendling, Lucas" w:date="2013-11-22T11:22:00Z"/>
              </w:rPr>
            </w:pPr>
            <w:ins w:id="157" w:author="Wendling, Lucas" w:date="2013-11-22T11:24:00Z">
              <w:r>
                <w:t xml:space="preserve">This should be set to the diagnostic manager’s API for setting faults.  This should be set to the </w:t>
              </w:r>
            </w:ins>
            <w:ins w:id="158" w:author="Wendling, Lucas" w:date="2013-11-22T11:25:00Z">
              <w:r>
                <w:t>“</w:t>
              </w:r>
              <w:proofErr w:type="spellStart"/>
              <w:r>
                <w:t>ReportNTCStatus</w:t>
              </w:r>
              <w:proofErr w:type="spellEnd"/>
              <w:r>
                <w:t>” API since it is called during initialization.  It is configurable because the API depends on the application number.  Typically this should be set to “</w:t>
              </w:r>
              <w:r w:rsidRPr="00427769">
                <w:t>NxtrDiagMgr10_ReportNTCStatus</w:t>
              </w:r>
              <w:r>
                <w:t xml:space="preserve">” (assuming </w:t>
              </w:r>
              <w:proofErr w:type="spellStart"/>
              <w:r>
                <w:t>Ap</w:t>
              </w:r>
              <w:proofErr w:type="spellEnd"/>
              <w:r>
                <w:t xml:space="preserve"> 10 is the ASILD application)</w:t>
              </w:r>
            </w:ins>
          </w:p>
        </w:tc>
        <w:tc>
          <w:tcPr>
            <w:tcW w:w="1278" w:type="dxa"/>
          </w:tcPr>
          <w:p w:rsidR="00427769" w:rsidRDefault="00427769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" w:author="Wendling, Lucas" w:date="2013-11-22T11:22:00Z"/>
              </w:rPr>
            </w:pPr>
            <w:proofErr w:type="spellStart"/>
            <w:ins w:id="160" w:author="Wendling, Lucas" w:date="2013-11-22T11:26:00Z">
              <w:r>
                <w:t>NvMProxy</w:t>
              </w:r>
            </w:ins>
            <w:proofErr w:type="spellEnd"/>
          </w:p>
        </w:tc>
      </w:tr>
      <w:tr w:rsidR="00442E20" w:rsidTr="0046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161" w:author="Wendling, Lucas" w:date="2013-11-2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42E20" w:rsidRPr="0046059C" w:rsidRDefault="00442E20" w:rsidP="00427769">
            <w:pPr>
              <w:rPr>
                <w:ins w:id="162" w:author="Wendling, Lucas" w:date="2013-11-22T11:36:00Z"/>
                <w:i/>
                <w:color w:val="00B0F0"/>
              </w:rPr>
            </w:pPr>
            <w:proofErr w:type="spellStart"/>
            <w:ins w:id="163" w:author="Wendling, Lucas" w:date="2013-11-22T11:36:00Z">
              <w:r>
                <w:rPr>
                  <w:i/>
                  <w:color w:val="00B0F0"/>
                </w:rPr>
                <w:t>DiagMgrConfigSet</w:t>
              </w:r>
            </w:ins>
            <w:proofErr w:type="spellEnd"/>
            <w:ins w:id="164" w:author="Wendling, Lucas" w:date="2013-11-22T11:37:00Z">
              <w:r>
                <w:rPr>
                  <w:i/>
                  <w:color w:val="00B0F0"/>
                </w:rPr>
                <w:t>/</w:t>
              </w:r>
              <w:proofErr w:type="spellStart"/>
              <w:r>
                <w:rPr>
                  <w:i/>
                  <w:color w:val="00B0F0"/>
                </w:rPr>
                <w:t>DiagMgrEventParameter</w:t>
              </w:r>
            </w:ins>
            <w:proofErr w:type="spellEnd"/>
          </w:p>
        </w:tc>
        <w:tc>
          <w:tcPr>
            <w:tcW w:w="4950" w:type="dxa"/>
          </w:tcPr>
          <w:p w:rsidR="00442E20" w:rsidRDefault="00442E20" w:rsidP="003C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" w:author="Wendling, Lucas" w:date="2013-11-22T11:36:00Z"/>
              </w:rPr>
            </w:pPr>
            <w:ins w:id="166" w:author="Wendling, Lucas" w:date="2013-11-22T11:37:00Z">
              <w:r>
                <w:t xml:space="preserve">This module needs </w:t>
              </w:r>
            </w:ins>
            <w:ins w:id="167" w:author="Wendling, Lucas" w:date="2013-12-02T10:41:00Z">
              <w:r w:rsidR="003C6979">
                <w:t>four</w:t>
              </w:r>
            </w:ins>
            <w:ins w:id="168" w:author="Wendling, Lucas" w:date="2013-11-22T11:37:00Z">
              <w:r>
                <w:t xml:space="preserve"> </w:t>
              </w:r>
              <w:proofErr w:type="spellStart"/>
              <w:r>
                <w:t>DiagMgr</w:t>
              </w:r>
              <w:proofErr w:type="spellEnd"/>
              <w:r>
                <w:t xml:space="preserve"> NTCs added</w:t>
              </w:r>
              <w:r w:rsidR="003C6979">
                <w:t xml:space="preserve"> to the configuration: NTC 0x0A</w:t>
              </w:r>
            </w:ins>
            <w:ins w:id="169" w:author="Wendling, Lucas" w:date="2013-12-02T10:41:00Z">
              <w:r w:rsidR="003C6979">
                <w:t xml:space="preserve">, </w:t>
              </w:r>
            </w:ins>
            <w:ins w:id="170" w:author="Wendling, Lucas" w:date="2013-11-22T11:37:00Z">
              <w:r>
                <w:t>NTC 0x</w:t>
              </w:r>
            </w:ins>
            <w:ins w:id="171" w:author="Wendling, Lucas" w:date="2013-12-02T10:41:00Z">
              <w:r w:rsidR="003C6979">
                <w:t>08, NTC 0x07, and NTC 0x06</w:t>
              </w:r>
            </w:ins>
            <w:ins w:id="172" w:author="Wendling, Lucas" w:date="2013-11-22T11:37:00Z">
              <w:r>
                <w:t>.  These nee</w:t>
              </w:r>
            </w:ins>
            <w:ins w:id="173" w:author="Wendling, Lucas" w:date="2013-11-22T11:38:00Z">
              <w:r>
                <w:t>d to be configured as “DIAGMGR_EVENT_KIND_</w:t>
              </w:r>
            </w:ins>
            <w:ins w:id="174" w:author="Wendling, Lucas" w:date="2013-11-22T11:39:00Z">
              <w:r>
                <w:t>BSW”</w:t>
              </w:r>
            </w:ins>
          </w:p>
        </w:tc>
        <w:tc>
          <w:tcPr>
            <w:tcW w:w="1278" w:type="dxa"/>
          </w:tcPr>
          <w:p w:rsidR="00442E20" w:rsidRDefault="00442E20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" w:author="Wendling, Lucas" w:date="2013-11-22T11:36:00Z"/>
              </w:rPr>
            </w:pPr>
            <w:proofErr w:type="spellStart"/>
            <w:ins w:id="176" w:author="Wendling, Lucas" w:date="2013-11-22T11:36:00Z">
              <w:r>
                <w:t>DiagMgr</w:t>
              </w:r>
              <w:proofErr w:type="spellEnd"/>
            </w:ins>
          </w:p>
        </w:tc>
      </w:tr>
      <w:bookmarkEnd w:id="18"/>
      <w:bookmarkEnd w:id="19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  <w:tblPrChange w:id="177" w:author="Wendling, Lucas" w:date="2013-11-22T11:39:00Z">
          <w:tblPr>
            <w:tblStyle w:val="LightList-Accent1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6"/>
        <w:gridCol w:w="869"/>
        <w:gridCol w:w="3402"/>
        <w:gridCol w:w="3089"/>
        <w:tblGridChange w:id="178">
          <w:tblGrid>
            <w:gridCol w:w="1496"/>
            <w:gridCol w:w="869"/>
            <w:gridCol w:w="3402"/>
            <w:gridCol w:w="3089"/>
          </w:tblGrid>
        </w:tblGridChange>
      </w:tblGrid>
      <w:tr w:rsidR="00932C7E" w:rsidTr="00A4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PrChange w:id="179" w:author="Wendling, Lucas" w:date="2013-11-22T11:39:00Z">
              <w:tcPr>
                <w:tcW w:w="1496" w:type="dxa"/>
              </w:tcPr>
            </w:tcPrChange>
          </w:tcPr>
          <w:p w:rsidR="00932C7E" w:rsidRDefault="00932C7E" w:rsidP="00034D6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ISR Name</w:t>
            </w:r>
          </w:p>
        </w:tc>
        <w:tc>
          <w:tcPr>
            <w:tcW w:w="869" w:type="dxa"/>
            <w:tcPrChange w:id="180" w:author="Wendling, Lucas" w:date="2013-11-22T11:39:00Z">
              <w:tcPr>
                <w:tcW w:w="869" w:type="dxa"/>
              </w:tcPr>
            </w:tcPrChange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  <w:tcPrChange w:id="181" w:author="Wendling, Lucas" w:date="2013-11-22T11:39:00Z">
              <w:tcPr>
                <w:tcW w:w="3402" w:type="dxa"/>
              </w:tcPr>
            </w:tcPrChange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  <w:tcPrChange w:id="182" w:author="Wendling, Lucas" w:date="2013-11-22T11:39:00Z">
              <w:tcPr>
                <w:tcW w:w="3089" w:type="dxa"/>
              </w:tcPr>
            </w:tcPrChange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A4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PrChange w:id="183" w:author="Wendling, Lucas" w:date="2013-11-22T11:39:00Z">
              <w:tcPr>
                <w:tcW w:w="1496" w:type="dxa"/>
              </w:tcPr>
            </w:tcPrChange>
          </w:tcPr>
          <w:p w:rsidR="00932C7E" w:rsidRPr="00B11E95" w:rsidRDefault="00A47201" w:rsidP="00034D6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>N/A</w:t>
            </w:r>
          </w:p>
        </w:tc>
        <w:tc>
          <w:tcPr>
            <w:tcW w:w="869" w:type="dxa"/>
            <w:tcPrChange w:id="184" w:author="Wendling, Lucas" w:date="2013-11-22T11:39:00Z">
              <w:tcPr>
                <w:tcW w:w="869" w:type="dxa"/>
              </w:tcPr>
            </w:tcPrChange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PrChange w:id="185" w:author="Wendling, Lucas" w:date="2013-11-22T11:39:00Z">
              <w:tcPr>
                <w:tcW w:w="3402" w:type="dxa"/>
              </w:tcPr>
            </w:tcPrChange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  <w:tcPrChange w:id="186" w:author="Wendling, Lucas" w:date="2013-11-22T11:39:00Z">
              <w:tcPr>
                <w:tcW w:w="3089" w:type="dxa"/>
              </w:tcPr>
            </w:tcPrChange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87" w:name="OLE_LINK22"/>
      <w:bookmarkStart w:id="188" w:name="OLE_LINK23"/>
      <w:bookmarkStart w:id="189" w:name="OLE_LINK24"/>
      <w:r w:rsidR="00EE5444">
        <w:t>Configuration Changes</w:t>
      </w:r>
      <w:bookmarkEnd w:id="20"/>
      <w:bookmarkEnd w:id="187"/>
      <w:bookmarkEnd w:id="188"/>
      <w:bookmarkEnd w:id="18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46059C" w:rsidP="003617E2">
            <w:r>
              <w:rPr>
                <w:lang w:val="fr-FR"/>
              </w:rPr>
              <w:t>NVMPROXY</w:t>
            </w:r>
            <w:r w:rsidRPr="001C67A3">
              <w:rPr>
                <w:lang w:val="fr-FR"/>
              </w:rPr>
              <w:t>_EXCLUSIVE_AREA_0</w:t>
            </w:r>
          </w:p>
        </w:tc>
        <w:tc>
          <w:tcPr>
            <w:tcW w:w="4200" w:type="dxa"/>
          </w:tcPr>
          <w:p w:rsidR="008B2656" w:rsidRPr="001C67A3" w:rsidRDefault="0046059C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7A3">
              <w:t xml:space="preserve">This exclusive are covers the </w:t>
            </w:r>
            <w:r>
              <w:t xml:space="preserve">areas of execution within the component that are operating on the request buffer.  The buffer is operated on by the </w:t>
            </w:r>
            <w:proofErr w:type="spellStart"/>
            <w:r>
              <w:t>MainFunction</w:t>
            </w:r>
            <w:proofErr w:type="spellEnd"/>
            <w:r>
              <w:t xml:space="preserve"> and the </w:t>
            </w:r>
            <w:proofErr w:type="spellStart"/>
            <w:r>
              <w:t>WriteBlock</w:t>
            </w:r>
            <w:proofErr w:type="spellEnd"/>
            <w:r>
              <w:t xml:space="preserve"> functions.  An appropriate level of protection must be employed to maintain exclusive usage of the buffer data.</w:t>
            </w:r>
          </w:p>
        </w:tc>
        <w:tc>
          <w:tcPr>
            <w:tcW w:w="1117" w:type="dxa"/>
          </w:tcPr>
          <w:p w:rsidR="008B2656" w:rsidRDefault="0046059C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SchM</w:t>
            </w:r>
            <w:proofErr w:type="spellEnd"/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90" w:name="_Toc357692826"/>
      <w:r>
        <w:lastRenderedPageBreak/>
        <w:t>Integration</w:t>
      </w:r>
      <w:bookmarkEnd w:id="190"/>
    </w:p>
    <w:p w:rsidR="00D01734" w:rsidRDefault="00D01734" w:rsidP="00D01734">
      <w:r>
        <w:t xml:space="preserve">The following import steps must be </w:t>
      </w:r>
      <w:proofErr w:type="gramStart"/>
      <w:r>
        <w:t>completed :</w:t>
      </w:r>
      <w:proofErr w:type="gramEnd"/>
    </w:p>
    <w:p w:rsidR="00D01734" w:rsidRDefault="00D01734" w:rsidP="00D01734">
      <w:pPr>
        <w:pStyle w:val="ListParagraph"/>
        <w:numPr>
          <w:ilvl w:val="0"/>
          <w:numId w:val="12"/>
        </w:numPr>
      </w:pPr>
      <w:r>
        <w:t>Place CBD project structure to appropriate integration folder</w:t>
      </w:r>
    </w:p>
    <w:p w:rsidR="00D01734" w:rsidRDefault="00D01734" w:rsidP="00D01734">
      <w:pPr>
        <w:pStyle w:val="ListParagraph"/>
        <w:numPr>
          <w:ilvl w:val="0"/>
          <w:numId w:val="12"/>
        </w:numPr>
      </w:pPr>
      <w:r>
        <w:t>Execute the “Integrate.bat” script from the Tools directory of this component to perform the necessary integration steps:</w:t>
      </w:r>
    </w:p>
    <w:p w:rsidR="00D01734" w:rsidRDefault="00D01734" w:rsidP="00D01734">
      <w:pPr>
        <w:pStyle w:val="ListParagraph"/>
        <w:numPr>
          <w:ilvl w:val="1"/>
          <w:numId w:val="12"/>
        </w:numPr>
      </w:pPr>
      <w:r>
        <w:t>The script creates the required directories in the integration project, “Generators/</w:t>
      </w:r>
      <w:proofErr w:type="spellStart"/>
      <w:r>
        <w:t>Artt</w:t>
      </w:r>
      <w:proofErr w:type="spellEnd"/>
      <w:r>
        <w:t>/</w:t>
      </w:r>
      <w:proofErr w:type="spellStart"/>
      <w:r w:rsidR="007A1480">
        <w:t>NvMProxy</w:t>
      </w:r>
      <w:proofErr w:type="spellEnd"/>
      <w:r>
        <w:t>” and “Generators/Components/_Schemes/</w:t>
      </w:r>
      <w:proofErr w:type="spellStart"/>
      <w:r w:rsidR="007A1480">
        <w:t>NvMProxy</w:t>
      </w:r>
      <w:proofErr w:type="spellEnd"/>
      <w:r>
        <w:t>/</w:t>
      </w:r>
      <w:proofErr w:type="spellStart"/>
      <w:r>
        <w:t>bswmd</w:t>
      </w:r>
      <w:proofErr w:type="spellEnd"/>
      <w:r>
        <w:t>”</w:t>
      </w:r>
    </w:p>
    <w:p w:rsidR="00D01734" w:rsidRDefault="00D01734" w:rsidP="00D01734">
      <w:pPr>
        <w:pStyle w:val="ListParagraph"/>
        <w:numPr>
          <w:ilvl w:val="1"/>
          <w:numId w:val="12"/>
        </w:numPr>
      </w:pPr>
      <w:r>
        <w:t>The script then copies the required files from the CBD generate directory into the new directories.</w:t>
      </w:r>
    </w:p>
    <w:p w:rsidR="00D01734" w:rsidRDefault="00D01734" w:rsidP="00D01734">
      <w:pPr>
        <w:pStyle w:val="ListParagraph"/>
        <w:numPr>
          <w:ilvl w:val="0"/>
          <w:numId w:val="12"/>
        </w:numPr>
      </w:pPr>
      <w:r>
        <w:t xml:space="preserve">If this is the first time integration, then perform the </w:t>
      </w:r>
      <w:proofErr w:type="spellStart"/>
      <w:r>
        <w:t>Davinci</w:t>
      </w:r>
      <w:proofErr w:type="spellEnd"/>
      <w:r>
        <w:t xml:space="preserve"> Configurator 3</w:t>
      </w:r>
      <w:r w:rsidRPr="009409B3">
        <w:t>rd</w:t>
      </w:r>
      <w:r>
        <w:t xml:space="preserve"> party component integration procedure.</w:t>
      </w:r>
    </w:p>
    <w:p w:rsidR="00D01734" w:rsidRDefault="00D01734" w:rsidP="00D01734">
      <w:pPr>
        <w:pStyle w:val="ListParagraph"/>
        <w:numPr>
          <w:ilvl w:val="0"/>
          <w:numId w:val="12"/>
        </w:numPr>
      </w:pPr>
      <w:r>
        <w:t xml:space="preserve">Configure </w:t>
      </w:r>
      <w:proofErr w:type="spellStart"/>
      <w:r>
        <w:t>NvM</w:t>
      </w:r>
      <w:proofErr w:type="spellEnd"/>
      <w:r>
        <w:t xml:space="preserve"> proxy component per program needs</w:t>
      </w:r>
    </w:p>
    <w:p w:rsidR="00D01734" w:rsidRDefault="00D01734" w:rsidP="00D01734">
      <w:pPr>
        <w:pStyle w:val="ListParagraph"/>
        <w:numPr>
          <w:ilvl w:val="0"/>
          <w:numId w:val="12"/>
        </w:numPr>
      </w:pPr>
      <w:r>
        <w:t xml:space="preserve">Generate </w:t>
      </w:r>
      <w:proofErr w:type="spellStart"/>
      <w:r>
        <w:t>NvM</w:t>
      </w:r>
      <w:proofErr w:type="spellEnd"/>
      <w:r>
        <w:t xml:space="preserve"> proxy and import generated </w:t>
      </w:r>
      <w:proofErr w:type="spellStart"/>
      <w:r w:rsidRPr="00D01734">
        <w:t>Cd_NvMProxy_swc.arxml</w:t>
      </w:r>
      <w:proofErr w:type="spellEnd"/>
      <w:r>
        <w:t xml:space="preserve"> into </w:t>
      </w:r>
      <w:proofErr w:type="spellStart"/>
      <w:r>
        <w:t>davinci</w:t>
      </w:r>
      <w:proofErr w:type="spellEnd"/>
      <w:r>
        <w:t xml:space="preserve"> developer and map all </w:t>
      </w:r>
      <w:proofErr w:type="spellStart"/>
      <w:r>
        <w:t>NvM</w:t>
      </w:r>
      <w:proofErr w:type="spellEnd"/>
      <w:r>
        <w:t xml:space="preserve"> service needs on the blocks needing proxies to the </w:t>
      </w:r>
      <w:proofErr w:type="spellStart"/>
      <w:r>
        <w:t>NvM</w:t>
      </w:r>
      <w:proofErr w:type="spellEnd"/>
      <w:r>
        <w:t xml:space="preserve"> Proxy service component (instead of the </w:t>
      </w:r>
      <w:proofErr w:type="spellStart"/>
      <w:r>
        <w:t>NvM</w:t>
      </w:r>
      <w:proofErr w:type="spellEnd"/>
      <w:r>
        <w:t xml:space="preserve"> service component)</w:t>
      </w:r>
    </w:p>
    <w:p w:rsidR="00F207CC" w:rsidRPr="000D6B73" w:rsidRDefault="00F207CC" w:rsidP="00F207CC">
      <w:pPr>
        <w:rPr>
          <w:ins w:id="191" w:author="Wendling, Lucas" w:date="2013-12-02T13:26:00Z"/>
          <w:b/>
          <w:color w:val="FF0000"/>
          <w:rPrChange w:id="192" w:author="Wendling, Lucas" w:date="2013-12-02T13:26:00Z">
            <w:rPr>
              <w:ins w:id="193" w:author="Wendling, Lucas" w:date="2013-12-02T13:26:00Z"/>
              <w:color w:val="FF0000"/>
            </w:rPr>
          </w:rPrChange>
        </w:rPr>
      </w:pPr>
      <w:ins w:id="194" w:author="Wendling, Lucas" w:date="2013-12-02T11:06:00Z">
        <w:r w:rsidRPr="000D6B73">
          <w:rPr>
            <w:b/>
            <w:color w:val="FF0000"/>
            <w:rPrChange w:id="195" w:author="Wendling, Lucas" w:date="2013-12-02T13:26:00Z">
              <w:rPr>
                <w:color w:val="FF0000"/>
              </w:rPr>
            </w:rPrChange>
          </w:rPr>
          <w:t>SPECIAL INTEGRATION NOTES:</w:t>
        </w:r>
      </w:ins>
    </w:p>
    <w:p w:rsidR="000D6B73" w:rsidRPr="000D6B73" w:rsidRDefault="000D6B73" w:rsidP="000D6B73">
      <w:pPr>
        <w:rPr>
          <w:ins w:id="196" w:author="Wendling, Lucas" w:date="2013-12-02T11:06:00Z"/>
          <w:rPrChange w:id="197" w:author="Wendling, Lucas" w:date="2013-12-02T13:27:00Z">
            <w:rPr>
              <w:ins w:id="198" w:author="Wendling, Lucas" w:date="2013-12-02T11:06:00Z"/>
              <w:color w:val="FF0000"/>
            </w:rPr>
          </w:rPrChange>
        </w:rPr>
      </w:pPr>
      <w:proofErr w:type="spellStart"/>
      <w:ins w:id="199" w:author="Wendling, Lucas" w:date="2013-12-02T13:26:00Z">
        <w:r w:rsidRPr="000D6B73">
          <w:rPr>
            <w:rPrChange w:id="200" w:author="Wendling, Lucas" w:date="2013-12-02T13:27:00Z">
              <w:rPr>
                <w:color w:val="FF0000"/>
              </w:rPr>
            </w:rPrChange>
          </w:rPr>
          <w:t>NvM</w:t>
        </w:r>
        <w:proofErr w:type="spellEnd"/>
        <w:r w:rsidRPr="000D6B73">
          <w:rPr>
            <w:rPrChange w:id="201" w:author="Wendling, Lucas" w:date="2013-12-02T13:27:00Z">
              <w:rPr>
                <w:color w:val="FF0000"/>
              </w:rPr>
            </w:rPrChange>
          </w:rPr>
          <w:t xml:space="preserve"> Block Sizes</w:t>
        </w:r>
      </w:ins>
    </w:p>
    <w:p w:rsidR="00F207CC" w:rsidRDefault="00F207CC">
      <w:pPr>
        <w:ind w:left="720"/>
        <w:rPr>
          <w:ins w:id="202" w:author="Wendling, Lucas" w:date="2013-12-02T11:06:00Z"/>
        </w:rPr>
        <w:pPrChange w:id="203" w:author="Wendling, Lucas" w:date="2013-12-02T13:27:00Z">
          <w:pPr/>
        </w:pPrChange>
      </w:pPr>
      <w:ins w:id="204" w:author="Wendling, Lucas" w:date="2013-12-02T11:06:00Z">
        <w:r>
          <w:t xml:space="preserve">If CRC16 protection is chosen on a block, the </w:t>
        </w:r>
        <w:proofErr w:type="spellStart"/>
        <w:r>
          <w:t>NvM</w:t>
        </w:r>
        <w:proofErr w:type="spellEnd"/>
        <w:r>
          <w:t xml:space="preserve"> configuration needs to be increased by “2” to hold the CRC.  The CRC value will be stored in the last two bytes of the data block.  </w:t>
        </w:r>
      </w:ins>
    </w:p>
    <w:p w:rsidR="00F207CC" w:rsidRDefault="00F207CC">
      <w:pPr>
        <w:ind w:left="720"/>
        <w:rPr>
          <w:ins w:id="205" w:author="Wendling, Lucas" w:date="2013-12-02T11:06:00Z"/>
        </w:rPr>
        <w:pPrChange w:id="206" w:author="Wendling, Lucas" w:date="2013-12-02T13:26:00Z">
          <w:pPr/>
        </w:pPrChange>
      </w:pPr>
      <w:ins w:id="207" w:author="Wendling, Lucas" w:date="2013-12-02T11:06:00Z">
        <w:r>
          <w:t xml:space="preserve">Similarly, if </w:t>
        </w:r>
        <w:proofErr w:type="gramStart"/>
        <w:r>
          <w:t>Redundant</w:t>
        </w:r>
        <w:proofErr w:type="gramEnd"/>
        <w:r>
          <w:t xml:space="preserve"> protection is chosen on a block, the </w:t>
        </w:r>
        <w:proofErr w:type="spellStart"/>
        <w:r>
          <w:t>NvM</w:t>
        </w:r>
        <w:proofErr w:type="spellEnd"/>
        <w:r>
          <w:t xml:space="preserve"> configuration needs to be doubled to hold the redundant data.</w:t>
        </w:r>
      </w:ins>
    </w:p>
    <w:p w:rsidR="00F207CC" w:rsidRDefault="00F207CC">
      <w:pPr>
        <w:ind w:left="720"/>
        <w:rPr>
          <w:ins w:id="208" w:author="Wendling, Lucas" w:date="2013-12-02T13:26:00Z"/>
        </w:rPr>
        <w:pPrChange w:id="209" w:author="Wendling, Lucas" w:date="2013-12-02T13:26:00Z">
          <w:pPr/>
        </w:pPrChange>
      </w:pPr>
      <w:ins w:id="210" w:author="Wendling, Lucas" w:date="2013-12-02T11:06:00Z">
        <w:r>
          <w:t xml:space="preserve">Because of compiler alignment restrictions, it is HIGHLY recommended to use the debugger in Code Composer to analyze the compiled size of the </w:t>
        </w:r>
        <w:proofErr w:type="spellStart"/>
        <w:r>
          <w:t>NvM</w:t>
        </w:r>
        <w:proofErr w:type="spellEnd"/>
        <w:r>
          <w:t xml:space="preserve"> block.  This can be done by using the </w:t>
        </w:r>
        <w:proofErr w:type="spellStart"/>
        <w:proofErr w:type="gramStart"/>
        <w:r>
          <w:t>sizeof</w:t>
        </w:r>
        <w:proofErr w:type="spellEnd"/>
        <w:r>
          <w:t>(</w:t>
        </w:r>
        <w:proofErr w:type="gramEnd"/>
        <w:r>
          <w:t>&lt;</w:t>
        </w:r>
        <w:proofErr w:type="spellStart"/>
        <w:r>
          <w:t>NvMRamShadowName</w:t>
        </w:r>
        <w:proofErr w:type="spellEnd"/>
        <w:r>
          <w:t xml:space="preserve">&gt;) in the expressions window.  The resulting size shown should get the added “2” or doubling in the </w:t>
        </w:r>
        <w:proofErr w:type="spellStart"/>
        <w:r>
          <w:t>NvM</w:t>
        </w:r>
        <w:proofErr w:type="spellEnd"/>
        <w:r>
          <w:t xml:space="preserve"> Configuration.</w:t>
        </w:r>
      </w:ins>
    </w:p>
    <w:p w:rsidR="000D6B73" w:rsidRDefault="000D6B73" w:rsidP="000D6B73">
      <w:pPr>
        <w:rPr>
          <w:ins w:id="211" w:author="Wendling, Lucas" w:date="2013-12-02T11:06:00Z"/>
        </w:rPr>
      </w:pPr>
      <w:proofErr w:type="spellStart"/>
      <w:ins w:id="212" w:author="Wendling, Lucas" w:date="2013-12-02T13:26:00Z">
        <w:r>
          <w:t>NvM</w:t>
        </w:r>
        <w:proofErr w:type="spellEnd"/>
        <w:r>
          <w:t xml:space="preserve"> Configuration</w:t>
        </w:r>
      </w:ins>
    </w:p>
    <w:p w:rsidR="00F207CC" w:rsidRDefault="00F207CC">
      <w:pPr>
        <w:ind w:left="720"/>
        <w:rPr>
          <w:ins w:id="213" w:author="Wendling, Lucas" w:date="2013-12-02T13:29:00Z"/>
          <w:b/>
        </w:rPr>
        <w:pPrChange w:id="214" w:author="Wendling, Lucas" w:date="2013-12-02T13:28:00Z">
          <w:pPr/>
        </w:pPrChange>
      </w:pPr>
      <w:ins w:id="215" w:author="Wendling, Lucas" w:date="2013-12-02T11:06:00Z">
        <w:r>
          <w:t xml:space="preserve">The </w:t>
        </w:r>
        <w:proofErr w:type="spellStart"/>
        <w:r>
          <w:t>NvM</w:t>
        </w:r>
        <w:proofErr w:type="spellEnd"/>
        <w:r>
          <w:t xml:space="preserve"> configuration parameter “</w:t>
        </w:r>
        <w:proofErr w:type="spellStart"/>
        <w:r>
          <w:t>NvMRamBlockDataAddress</w:t>
        </w:r>
        <w:proofErr w:type="spellEnd"/>
        <w:r>
          <w:t xml:space="preserve">” configuration for all blocks using the </w:t>
        </w:r>
        <w:proofErr w:type="spellStart"/>
        <w:r>
          <w:t>NvM</w:t>
        </w:r>
        <w:proofErr w:type="spellEnd"/>
        <w:r>
          <w:t xml:space="preserve"> proxy need to have “</w:t>
        </w:r>
        <w:proofErr w:type="spellStart"/>
        <w:r>
          <w:t>NvMP</w:t>
        </w:r>
        <w:proofErr w:type="spellEnd"/>
        <w:r>
          <w:t>_” pre-pended to the normal name of the RAM shadow symbol.</w:t>
        </w:r>
      </w:ins>
      <w:ins w:id="216" w:author="Wendling, Lucas" w:date="2013-12-02T13:28:00Z">
        <w:r w:rsidR="000D6B73">
          <w:t xml:space="preserve">  </w:t>
        </w:r>
        <w:r w:rsidR="000D6B73" w:rsidRPr="000D6B73">
          <w:rPr>
            <w:b/>
            <w:rPrChange w:id="217" w:author="Wendling, Lucas" w:date="2013-12-02T13:29:00Z">
              <w:rPr/>
            </w:rPrChange>
          </w:rPr>
          <w:t xml:space="preserve">Please note that if the block is linked through </w:t>
        </w:r>
        <w:proofErr w:type="spellStart"/>
        <w:r w:rsidR="000D6B73" w:rsidRPr="000D6B73">
          <w:rPr>
            <w:b/>
            <w:rPrChange w:id="218" w:author="Wendling, Lucas" w:date="2013-12-02T13:29:00Z">
              <w:rPr/>
            </w:rPrChange>
          </w:rPr>
          <w:t>Davinci</w:t>
        </w:r>
        <w:proofErr w:type="spellEnd"/>
        <w:r w:rsidR="000D6B73" w:rsidRPr="000D6B73">
          <w:rPr>
            <w:b/>
            <w:rPrChange w:id="219" w:author="Wendling, Lucas" w:date="2013-12-02T13:29:00Z">
              <w:rPr/>
            </w:rPrChange>
          </w:rPr>
          <w:t xml:space="preserve"> Developer Per-Instance Memory Mapping, this name will automatically revert back (remove the </w:t>
        </w:r>
      </w:ins>
      <w:ins w:id="220" w:author="Wendling, Lucas" w:date="2013-12-02T13:29:00Z">
        <w:r w:rsidR="000D6B73" w:rsidRPr="000D6B73">
          <w:rPr>
            <w:b/>
            <w:rPrChange w:id="221" w:author="Wendling, Lucas" w:date="2013-12-02T13:29:00Z">
              <w:rPr/>
            </w:rPrChange>
          </w:rPr>
          <w:t>“</w:t>
        </w:r>
      </w:ins>
      <w:proofErr w:type="spellStart"/>
      <w:ins w:id="222" w:author="Wendling, Lucas" w:date="2013-12-02T13:28:00Z">
        <w:r w:rsidR="000D6B73" w:rsidRPr="000D6B73">
          <w:rPr>
            <w:b/>
            <w:rPrChange w:id="223" w:author="Wendling, Lucas" w:date="2013-12-02T13:29:00Z">
              <w:rPr/>
            </w:rPrChange>
          </w:rPr>
          <w:t>NvMP</w:t>
        </w:r>
        <w:proofErr w:type="spellEnd"/>
        <w:r w:rsidR="000D6B73" w:rsidRPr="000D6B73">
          <w:rPr>
            <w:b/>
            <w:rPrChange w:id="224" w:author="Wendling, Lucas" w:date="2013-12-02T13:29:00Z">
              <w:rPr/>
            </w:rPrChange>
          </w:rPr>
          <w:t>_</w:t>
        </w:r>
      </w:ins>
      <w:ins w:id="225" w:author="Wendling, Lucas" w:date="2013-12-02T13:29:00Z">
        <w:r w:rsidR="000D6B73" w:rsidRPr="000D6B73">
          <w:rPr>
            <w:b/>
            <w:rPrChange w:id="226" w:author="Wendling, Lucas" w:date="2013-12-02T13:29:00Z">
              <w:rPr/>
            </w:rPrChange>
          </w:rPr>
          <w:t>”</w:t>
        </w:r>
      </w:ins>
      <w:ins w:id="227" w:author="Wendling, Lucas" w:date="2013-12-02T13:28:00Z">
        <w:r w:rsidR="000D6B73" w:rsidRPr="000D6B73">
          <w:rPr>
            <w:b/>
            <w:rPrChange w:id="228" w:author="Wendling, Lucas" w:date="2013-12-02T13:29:00Z">
              <w:rPr/>
            </w:rPrChange>
          </w:rPr>
          <w:t xml:space="preserve">) </w:t>
        </w:r>
      </w:ins>
      <w:ins w:id="229" w:author="Wendling, Lucas" w:date="2013-12-02T13:29:00Z">
        <w:r w:rsidR="000D6B73" w:rsidRPr="000D6B73">
          <w:rPr>
            <w:b/>
            <w:rPrChange w:id="230" w:author="Wendling, Lucas" w:date="2013-12-02T13:29:00Z">
              <w:rPr/>
            </w:rPrChange>
          </w:rPr>
          <w:t xml:space="preserve">every time the </w:t>
        </w:r>
        <w:proofErr w:type="spellStart"/>
        <w:r w:rsidR="000D6B73" w:rsidRPr="000D6B73">
          <w:rPr>
            <w:b/>
            <w:rPrChange w:id="231" w:author="Wendling, Lucas" w:date="2013-12-02T13:29:00Z">
              <w:rPr/>
            </w:rPrChange>
          </w:rPr>
          <w:t>Davinci</w:t>
        </w:r>
        <w:proofErr w:type="spellEnd"/>
        <w:r w:rsidR="000D6B73" w:rsidRPr="000D6B73">
          <w:rPr>
            <w:b/>
            <w:rPrChange w:id="232" w:author="Wendling, Lucas" w:date="2013-12-02T13:29:00Z">
              <w:rPr/>
            </w:rPrChange>
          </w:rPr>
          <w:t xml:space="preserve"> Developer project is saved</w:t>
        </w:r>
      </w:ins>
      <w:ins w:id="233" w:author="Wendling, Lucas" w:date="2013-12-03T10:33:00Z">
        <w:r w:rsidR="00A73616">
          <w:rPr>
            <w:b/>
          </w:rPr>
          <w:t xml:space="preserve"> and the block size may be reverted to the original size (without the added CRC size or doubling for redundant store)</w:t>
        </w:r>
      </w:ins>
      <w:bookmarkStart w:id="234" w:name="_GoBack"/>
      <w:bookmarkEnd w:id="234"/>
      <w:ins w:id="235" w:author="Wendling, Lucas" w:date="2013-12-02T13:29:00Z">
        <w:r w:rsidR="000D6B73" w:rsidRPr="000D6B73">
          <w:rPr>
            <w:b/>
            <w:rPrChange w:id="236" w:author="Wendling, Lucas" w:date="2013-12-02T13:29:00Z">
              <w:rPr/>
            </w:rPrChange>
          </w:rPr>
          <w:t>.</w:t>
        </w:r>
      </w:ins>
    </w:p>
    <w:p w:rsidR="000D6B73" w:rsidRDefault="000D6B73">
      <w:pPr>
        <w:rPr>
          <w:ins w:id="237" w:author="Wendling, Lucas" w:date="2013-12-02T13:30:00Z"/>
        </w:rPr>
      </w:pPr>
      <w:ins w:id="238" w:author="Wendling, Lucas" w:date="2013-12-02T13:30:00Z">
        <w:r>
          <w:t>ROM Defaults and Notification Functions</w:t>
        </w:r>
      </w:ins>
    </w:p>
    <w:p w:rsidR="000D6B73" w:rsidRPr="00D01734" w:rsidRDefault="000D6B73">
      <w:pPr>
        <w:ind w:left="720"/>
        <w:rPr>
          <w:ins w:id="239" w:author="Wendling, Lucas" w:date="2013-12-02T11:06:00Z"/>
        </w:rPr>
        <w:pPrChange w:id="240" w:author="Wendling, Lucas" w:date="2013-12-02T13:33:00Z">
          <w:pPr/>
        </w:pPrChange>
      </w:pPr>
      <w:ins w:id="241" w:author="Wendling, Lucas" w:date="2013-12-02T13:30:00Z">
        <w:r>
          <w:t xml:space="preserve">If </w:t>
        </w:r>
      </w:ins>
      <w:ins w:id="242" w:author="Wendling, Lucas" w:date="2013-12-02T13:32:00Z">
        <w:r>
          <w:t>“</w:t>
        </w:r>
      </w:ins>
      <w:ins w:id="243" w:author="Wendling, Lucas" w:date="2013-12-02T13:30:00Z">
        <w:r>
          <w:t>ROM defaults</w:t>
        </w:r>
      </w:ins>
      <w:ins w:id="244" w:author="Wendling, Lucas" w:date="2013-12-02T13:32:00Z">
        <w:r>
          <w:t>”</w:t>
        </w:r>
      </w:ins>
      <w:ins w:id="245" w:author="Wendling, Lucas" w:date="2013-12-02T13:30:00Z">
        <w:r>
          <w:t xml:space="preserve"> or </w:t>
        </w:r>
      </w:ins>
      <w:ins w:id="246" w:author="Wendling, Lucas" w:date="2013-12-02T13:32:00Z">
        <w:r>
          <w:t>“</w:t>
        </w:r>
      </w:ins>
      <w:ins w:id="247" w:author="Wendling, Lucas" w:date="2013-12-02T13:30:00Z">
        <w:r>
          <w:t>Notification Functions</w:t>
        </w:r>
      </w:ins>
      <w:ins w:id="248" w:author="Wendling, Lucas" w:date="2013-12-02T13:32:00Z">
        <w:r>
          <w:t>”</w:t>
        </w:r>
      </w:ins>
      <w:ins w:id="249" w:author="Wendling, Lucas" w:date="2013-12-02T13:30:00Z">
        <w:r>
          <w:t xml:space="preserve"> are</w:t>
        </w:r>
      </w:ins>
      <w:ins w:id="250" w:author="Wendling, Lucas" w:date="2013-12-02T13:32:00Z">
        <w:r>
          <w:t xml:space="preserve"> configured via the “</w:t>
        </w:r>
        <w:proofErr w:type="spellStart"/>
        <w:r>
          <w:t>InitCheckFailResponse</w:t>
        </w:r>
        <w:proofErr w:type="spellEnd"/>
        <w:r>
          <w:t>” parameter</w:t>
        </w:r>
      </w:ins>
      <w:ins w:id="251" w:author="Wendling, Lucas" w:date="2013-12-02T13:31:00Z">
        <w:r>
          <w:t xml:space="preserve">, it is up to the integration project to provide the ROM default data or the notification function </w:t>
        </w:r>
      </w:ins>
      <w:ins w:id="252" w:author="Wendling, Lucas" w:date="2013-12-02T13:33:00Z">
        <w:r>
          <w:t>named per the “</w:t>
        </w:r>
        <w:proofErr w:type="spellStart"/>
        <w:r>
          <w:t>ROMDefault_Or_NotificationFunction_Symbol</w:t>
        </w:r>
        <w:proofErr w:type="spellEnd"/>
        <w:r>
          <w:t>” parameter.</w:t>
        </w:r>
      </w:ins>
      <w:ins w:id="253" w:author="Wendling, Lucas" w:date="2013-12-02T13:34:00Z">
        <w:r>
          <w:t xml:space="preserve">  The ROM default</w:t>
        </w:r>
      </w:ins>
      <w:ins w:id="254" w:author="Wendling, Lucas" w:date="2013-12-02T13:35:00Z">
        <w:r>
          <w:t xml:space="preserve"> option</w:t>
        </w:r>
      </w:ins>
      <w:ins w:id="255" w:author="Wendling, Lucas" w:date="2013-12-02T13:34:00Z">
        <w:r>
          <w:t xml:space="preserve"> will use a blind memory copy, so it is important that the same</w:t>
        </w:r>
      </w:ins>
      <w:ins w:id="256" w:author="Wendling, Lucas" w:date="2013-12-02T13:35:00Z">
        <w:r>
          <w:t xml:space="preserve"> </w:t>
        </w:r>
        <w:proofErr w:type="spellStart"/>
        <w:r>
          <w:t>NvM</w:t>
        </w:r>
        <w:proofErr w:type="spellEnd"/>
        <w:r>
          <w:t xml:space="preserve"> RAM Shadow</w:t>
        </w:r>
      </w:ins>
      <w:ins w:id="257" w:author="Wendling, Lucas" w:date="2013-12-02T13:34:00Z">
        <w:r>
          <w:t xml:space="preserve"> </w:t>
        </w:r>
        <w:proofErr w:type="spellStart"/>
        <w:r>
          <w:t>datatype</w:t>
        </w:r>
        <w:proofErr w:type="spellEnd"/>
        <w:r>
          <w:t xml:space="preserve"> is used </w:t>
        </w:r>
      </w:ins>
      <w:ins w:id="258" w:author="Wendling, Lucas" w:date="2013-12-02T13:35:00Z">
        <w:r>
          <w:t>for ROM constant to ensure proper data alignment.</w:t>
        </w:r>
      </w:ins>
    </w:p>
    <w:p w:rsidR="00F207CC" w:rsidRDefault="00F207CC" w:rsidP="00F207CC"/>
    <w:p w:rsidR="00701150" w:rsidRDefault="00B82469" w:rsidP="00836AC1">
      <w:pPr>
        <w:pStyle w:val="Heading2"/>
      </w:pPr>
      <w:bookmarkStart w:id="259" w:name="_Toc357692827"/>
      <w:bookmarkStart w:id="260" w:name="OLE_LINK83"/>
      <w:bookmarkStart w:id="261" w:name="OLE_LINK84"/>
      <w:r>
        <w:t xml:space="preserve">Required </w:t>
      </w:r>
      <w:r w:rsidR="00701150">
        <w:t>Global Data</w:t>
      </w:r>
      <w:r>
        <w:t xml:space="preserve"> Inputs</w:t>
      </w:r>
      <w:bookmarkEnd w:id="259"/>
    </w:p>
    <w:p w:rsidR="00E17CA7" w:rsidRDefault="00D01734" w:rsidP="00701150">
      <w:r>
        <w:t>N/A</w:t>
      </w:r>
    </w:p>
    <w:p w:rsidR="00900B9A" w:rsidRDefault="00900B9A" w:rsidP="00900B9A">
      <w:pPr>
        <w:pStyle w:val="Heading2"/>
      </w:pPr>
      <w:r>
        <w:lastRenderedPageBreak/>
        <w:t>Required Global Data Outputs</w:t>
      </w:r>
    </w:p>
    <w:p w:rsidR="00260F90" w:rsidRDefault="00D01734" w:rsidP="00701150">
      <w:r>
        <w:t>N/A</w:t>
      </w:r>
    </w:p>
    <w:p w:rsidR="00836AC1" w:rsidRDefault="00783C14" w:rsidP="00836AC1">
      <w:pPr>
        <w:pStyle w:val="Heading2"/>
      </w:pPr>
      <w:bookmarkStart w:id="262" w:name="_Toc357692829"/>
      <w:bookmarkEnd w:id="260"/>
      <w:bookmarkEnd w:id="261"/>
      <w:r>
        <w:t xml:space="preserve">Specific </w:t>
      </w:r>
      <w:r w:rsidR="00DC10CD">
        <w:t>Include Path</w:t>
      </w:r>
      <w:r>
        <w:t xml:space="preserve"> present</w:t>
      </w:r>
      <w:bookmarkEnd w:id="262"/>
    </w:p>
    <w:p w:rsidR="004527BC" w:rsidRDefault="00D01734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263" w:name="_Toc357692830"/>
      <w:r>
        <w:lastRenderedPageBreak/>
        <w:t>Runnable Scheduling</w:t>
      </w:r>
      <w:bookmarkEnd w:id="26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082E88" w:rsidP="00F638B9">
            <w:proofErr w:type="spellStart"/>
            <w:r w:rsidRPr="00B86D6A">
              <w:t>NvMProxy_Init</w:t>
            </w:r>
            <w:proofErr w:type="spellEnd"/>
            <w:r>
              <w:t>()</w:t>
            </w:r>
          </w:p>
        </w:tc>
        <w:tc>
          <w:tcPr>
            <w:tcW w:w="4835" w:type="dxa"/>
          </w:tcPr>
          <w:p w:rsidR="00F638B9" w:rsidRDefault="00082E88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be executed after </w:t>
            </w:r>
            <w:proofErr w:type="spellStart"/>
            <w:r>
              <w:t>NvM</w:t>
            </w:r>
            <w:proofErr w:type="spellEnd"/>
            <w:r>
              <w:t xml:space="preserve"> driver has initialized the unsecured block data to be forwarded to the secured memory by this component.</w:t>
            </w:r>
          </w:p>
        </w:tc>
        <w:tc>
          <w:tcPr>
            <w:tcW w:w="1772" w:type="dxa"/>
          </w:tcPr>
          <w:p w:rsidR="00F638B9" w:rsidRDefault="00082E88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616"/>
        <w:gridCol w:w="4368"/>
        <w:gridCol w:w="18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082E88" w:rsidP="00F638B9">
            <w:proofErr w:type="spellStart"/>
            <w:r w:rsidRPr="00B86D6A">
              <w:t>NvMProxy_MainFunction</w:t>
            </w:r>
            <w:proofErr w:type="spellEnd"/>
            <w:r>
              <w:t>()</w:t>
            </w:r>
          </w:p>
        </w:tc>
        <w:tc>
          <w:tcPr>
            <w:tcW w:w="4835" w:type="dxa"/>
          </w:tcPr>
          <w:p w:rsidR="00F50821" w:rsidRDefault="00082E88" w:rsidP="00082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prior to </w:t>
            </w:r>
            <w:proofErr w:type="spellStart"/>
            <w:r>
              <w:t>NvM_MainFunction</w:t>
            </w:r>
            <w:proofErr w:type="spellEnd"/>
            <w:r>
              <w:t xml:space="preserve"> for minimal request processing latency</w:t>
            </w:r>
          </w:p>
        </w:tc>
        <w:tc>
          <w:tcPr>
            <w:tcW w:w="1772" w:type="dxa"/>
          </w:tcPr>
          <w:p w:rsidR="00F50821" w:rsidRDefault="00082E88" w:rsidP="00082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</w:t>
            </w:r>
            <w:proofErr w:type="spellStart"/>
            <w:r>
              <w:t>NvM_MainFunction</w:t>
            </w:r>
            <w:proofErr w:type="spellEnd"/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4" w:name="_Toc357692831"/>
      <w:bookmarkStart w:id="265" w:name="OLE_LINK16"/>
      <w:bookmarkStart w:id="266" w:name="OLE_LINK17"/>
      <w:r>
        <w:lastRenderedPageBreak/>
        <w:t>Memory Mapping</w:t>
      </w:r>
      <w:bookmarkEnd w:id="264"/>
    </w:p>
    <w:p w:rsidR="00F80F31" w:rsidRDefault="00F80F31" w:rsidP="00F80F31">
      <w:pPr>
        <w:pStyle w:val="Heading2"/>
      </w:pPr>
      <w:bookmarkStart w:id="267" w:name="_Toc357692832"/>
      <w:bookmarkEnd w:id="265"/>
      <w:bookmarkEnd w:id="266"/>
      <w:r>
        <w:t>Mapping</w:t>
      </w:r>
      <w:bookmarkEnd w:id="26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28"/>
        <w:gridCol w:w="1497"/>
        <w:gridCol w:w="1631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A2250D" w:rsidP="00DE03FA">
            <w:r>
              <w:t>NVMPROXY_START_SEC_VAR_NOINIT</w:t>
            </w:r>
            <w:r w:rsidRPr="00C219AA">
              <w:t>_</w:t>
            </w:r>
            <w:r>
              <w:t>8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A2250D" w:rsidRDefault="00A2250D" w:rsidP="00A2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Typically allocated to application in which </w:t>
            </w:r>
            <w:proofErr w:type="spellStart"/>
            <w:r>
              <w:t>NvM</w:t>
            </w:r>
            <w:proofErr w:type="spellEnd"/>
            <w:r>
              <w:t xml:space="preserve"> driver resides.  </w:t>
            </w:r>
          </w:p>
          <w:p w:rsidR="00836AC1" w:rsidRDefault="00A2250D" w:rsidP="00A2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required to be allocated to Global shared </w:t>
            </w:r>
            <w:proofErr w:type="spellStart"/>
            <w:r>
              <w:t>memeory</w:t>
            </w:r>
            <w:proofErr w:type="spellEnd"/>
            <w:r>
              <w:t>.</w:t>
            </w: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A2250D" w:rsidP="00DE03FA">
            <w:r>
              <w:t>NVMPROXY_START_SEC_VAR_CLEARED</w:t>
            </w:r>
            <w:r w:rsidRPr="00C219AA">
              <w:t>_16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2826C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allocated  into Global Shared memory</w:t>
            </w:r>
          </w:p>
        </w:tc>
      </w:tr>
      <w:tr w:rsidR="002826C5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2826C5" w:rsidRDefault="002826C5" w:rsidP="002826C5">
            <w:r>
              <w:t>NVMPROXY_START_SEC_VAR_CLEARED</w:t>
            </w:r>
            <w:r w:rsidRPr="00B86D6A">
              <w:t>_UNSPECIFIED</w:t>
            </w:r>
          </w:p>
        </w:tc>
        <w:tc>
          <w:tcPr>
            <w:tcW w:w="2351" w:type="dxa"/>
          </w:tcPr>
          <w:p w:rsidR="002826C5" w:rsidRDefault="002826C5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826C5" w:rsidRDefault="002826C5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allocated  into Global Shared memory</w:t>
            </w:r>
          </w:p>
        </w:tc>
      </w:tr>
      <w:tr w:rsidR="002826C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2826C5" w:rsidRDefault="002826C5" w:rsidP="002826C5">
            <w:r w:rsidRPr="002826C5">
              <w:t>NVMPROXY_START_SEC_CODE</w:t>
            </w:r>
          </w:p>
        </w:tc>
        <w:tc>
          <w:tcPr>
            <w:tcW w:w="2351" w:type="dxa"/>
          </w:tcPr>
          <w:p w:rsidR="002826C5" w:rsidRDefault="002826C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826C5" w:rsidRDefault="002826C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6C5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2826C5" w:rsidRDefault="002826C5" w:rsidP="002826C5">
            <w:r w:rsidRPr="002826C5">
              <w:t>NVMPROXY_START_SEC_CONST_UNSPECIFIED</w:t>
            </w:r>
          </w:p>
        </w:tc>
        <w:tc>
          <w:tcPr>
            <w:tcW w:w="2351" w:type="dxa"/>
          </w:tcPr>
          <w:p w:rsidR="002826C5" w:rsidRDefault="002826C5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826C5" w:rsidRDefault="002826C5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68" w:name="_Toc357692833"/>
      <w:r>
        <w:t>Usage</w:t>
      </w:r>
      <w:bookmarkEnd w:id="26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69" w:name="OLE_LINK20"/>
      <w:bookmarkStart w:id="270" w:name="OLE_LINK81"/>
      <w:bookmarkStart w:id="271" w:name="OLE_LINK82"/>
      <w:proofErr w:type="gramStart"/>
      <w:r>
        <w:t>Non  RTE</w:t>
      </w:r>
      <w:proofErr w:type="gramEnd"/>
      <w:r>
        <w:t xml:space="preserve"> </w:t>
      </w:r>
      <w:bookmarkStart w:id="272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27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6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270"/>
    <w:bookmarkEnd w:id="271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273" w:name="_Toc357692835"/>
      <w:bookmarkStart w:id="274" w:name="OLE_LINK18"/>
      <w:bookmarkStart w:id="275" w:name="OLE_LINK19"/>
      <w:r>
        <w:lastRenderedPageBreak/>
        <w:t>Compiler Settings</w:t>
      </w:r>
      <w:bookmarkEnd w:id="273"/>
    </w:p>
    <w:bookmarkEnd w:id="274"/>
    <w:bookmarkEnd w:id="275"/>
    <w:p w:rsidR="00EE5444" w:rsidRDefault="00EE5444" w:rsidP="00EE5444">
      <w:pPr>
        <w:pStyle w:val="Heading2"/>
      </w:pPr>
      <w:r w:rsidRPr="00EE5444">
        <w:t xml:space="preserve"> </w:t>
      </w:r>
      <w:bookmarkStart w:id="276" w:name="_Toc357692836"/>
      <w:r>
        <w:t>Preprocessor MACRO</w:t>
      </w:r>
      <w:bookmarkEnd w:id="276"/>
    </w:p>
    <w:p w:rsidR="00EE5444" w:rsidRDefault="00EE5444" w:rsidP="006524C1">
      <w:bookmarkStart w:id="277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278" w:name="_Toc357692837"/>
      <w:bookmarkEnd w:id="277"/>
      <w:r>
        <w:t>Optimization Settings</w:t>
      </w:r>
      <w:bookmarkEnd w:id="278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279" w:name="_Toc357692838"/>
      <w:r>
        <w:lastRenderedPageBreak/>
        <w:t>Revision Control Log</w:t>
      </w:r>
      <w:bookmarkEnd w:id="27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527BC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4527BC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JJW</w:t>
            </w:r>
          </w:p>
        </w:tc>
      </w:tr>
      <w:tr w:rsidR="001647BE" w:rsidTr="004527BC">
        <w:tc>
          <w:tcPr>
            <w:tcW w:w="662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per generation definition</w:t>
            </w:r>
          </w:p>
        </w:tc>
        <w:tc>
          <w:tcPr>
            <w:tcW w:w="1059" w:type="dxa"/>
          </w:tcPr>
          <w:p w:rsidR="001647BE" w:rsidRDefault="001647BE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10/18/12</w:t>
            </w:r>
          </w:p>
        </w:tc>
        <w:tc>
          <w:tcPr>
            <w:tcW w:w="741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JJW</w:t>
            </w:r>
          </w:p>
        </w:tc>
      </w:tr>
      <w:tr w:rsidR="001647BE" w:rsidTr="004527BC">
        <w:tc>
          <w:tcPr>
            <w:tcW w:w="662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for CRC and Redundant checking feature</w:t>
            </w:r>
          </w:p>
        </w:tc>
        <w:tc>
          <w:tcPr>
            <w:tcW w:w="1059" w:type="dxa"/>
          </w:tcPr>
          <w:p w:rsidR="001647BE" w:rsidRDefault="001647BE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12/02/13</w:t>
            </w:r>
          </w:p>
        </w:tc>
        <w:tc>
          <w:tcPr>
            <w:tcW w:w="741" w:type="dxa"/>
          </w:tcPr>
          <w:p w:rsidR="001647BE" w:rsidRDefault="001647B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E8" w:rsidRDefault="00063CE8">
      <w:r>
        <w:separator/>
      </w:r>
    </w:p>
  </w:endnote>
  <w:endnote w:type="continuationSeparator" w:id="0">
    <w:p w:rsidR="00063CE8" w:rsidRDefault="0006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063CE8">
      <w:fldChar w:fldCharType="begin"/>
    </w:r>
    <w:r w:rsidR="00063CE8">
      <w:instrText xml:space="preserve"> DOCPROPERTY "Company"  \* MERGEFORMAT </w:instrText>
    </w:r>
    <w:r w:rsidR="00063CE8">
      <w:fldChar w:fldCharType="separate"/>
    </w:r>
    <w:r w:rsidRPr="006768B8">
      <w:rPr>
        <w:rFonts w:ascii="Times" w:hAnsi="Times"/>
        <w:caps/>
        <w:snapToGrid w:val="0"/>
      </w:rPr>
      <w:t>Nexteer</w:t>
    </w:r>
    <w:r w:rsidR="00063CE8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E8" w:rsidRDefault="00063CE8">
      <w:r>
        <w:separator/>
      </w:r>
    </w:p>
  </w:footnote>
  <w:footnote w:type="continuationSeparator" w:id="0">
    <w:p w:rsidR="00063CE8" w:rsidRDefault="00063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E45751">
          <w:pPr>
            <w:pStyle w:val="Header"/>
          </w:pPr>
          <w:proofErr w:type="spellStart"/>
          <w:r>
            <w:t>NvM</w:t>
          </w:r>
          <w:proofErr w:type="spellEnd"/>
          <w:r>
            <w:t xml:space="preserve"> Proxy</w:t>
          </w:r>
        </w:p>
        <w:p w:rsidR="00DE03FA" w:rsidRDefault="00063CE8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E45751">
          <w:pPr>
            <w:pStyle w:val="Header"/>
          </w:pPr>
          <w:r>
            <w:t>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E45751">
          <w:pPr>
            <w:pStyle w:val="Header"/>
          </w:pPr>
          <w:r>
            <w:t>02-Dec-13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45751">
          <w:pPr>
            <w:pStyle w:val="Header"/>
          </w:pPr>
          <w:r>
            <w:t xml:space="preserve">Jeremy </w:t>
          </w:r>
          <w:proofErr w:type="spellStart"/>
          <w:r>
            <w:t>Warmbier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73616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73616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63CE8"/>
    <w:rsid w:val="00072C76"/>
    <w:rsid w:val="00082E88"/>
    <w:rsid w:val="000A78A4"/>
    <w:rsid w:val="000B6E26"/>
    <w:rsid w:val="000B7B76"/>
    <w:rsid w:val="000C2C6D"/>
    <w:rsid w:val="000D28B1"/>
    <w:rsid w:val="000D6B73"/>
    <w:rsid w:val="000E1C0D"/>
    <w:rsid w:val="00101096"/>
    <w:rsid w:val="00107819"/>
    <w:rsid w:val="00112ACB"/>
    <w:rsid w:val="00154889"/>
    <w:rsid w:val="00154939"/>
    <w:rsid w:val="00162F98"/>
    <w:rsid w:val="001647BE"/>
    <w:rsid w:val="001719F7"/>
    <w:rsid w:val="00173656"/>
    <w:rsid w:val="00192534"/>
    <w:rsid w:val="001A0806"/>
    <w:rsid w:val="001A2509"/>
    <w:rsid w:val="001A574F"/>
    <w:rsid w:val="001B60DF"/>
    <w:rsid w:val="001C37C4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6C5"/>
    <w:rsid w:val="00282852"/>
    <w:rsid w:val="00285CB3"/>
    <w:rsid w:val="002873CC"/>
    <w:rsid w:val="00295CD1"/>
    <w:rsid w:val="00297784"/>
    <w:rsid w:val="002B792F"/>
    <w:rsid w:val="002B7B9F"/>
    <w:rsid w:val="002C03D8"/>
    <w:rsid w:val="002C11A3"/>
    <w:rsid w:val="00315335"/>
    <w:rsid w:val="0034046E"/>
    <w:rsid w:val="00347B0F"/>
    <w:rsid w:val="00353877"/>
    <w:rsid w:val="0036693A"/>
    <w:rsid w:val="0037668F"/>
    <w:rsid w:val="003930B1"/>
    <w:rsid w:val="003C1D75"/>
    <w:rsid w:val="003C30C4"/>
    <w:rsid w:val="003C4D3F"/>
    <w:rsid w:val="003C6979"/>
    <w:rsid w:val="003D7910"/>
    <w:rsid w:val="003F5475"/>
    <w:rsid w:val="00416335"/>
    <w:rsid w:val="00427769"/>
    <w:rsid w:val="00442E20"/>
    <w:rsid w:val="004527BC"/>
    <w:rsid w:val="0046059C"/>
    <w:rsid w:val="0047302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708C4"/>
    <w:rsid w:val="00574E45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647A5"/>
    <w:rsid w:val="00674ADF"/>
    <w:rsid w:val="006768B8"/>
    <w:rsid w:val="00683DCF"/>
    <w:rsid w:val="006C4A52"/>
    <w:rsid w:val="006D151B"/>
    <w:rsid w:val="006D33CC"/>
    <w:rsid w:val="006D358E"/>
    <w:rsid w:val="006D676A"/>
    <w:rsid w:val="006D7272"/>
    <w:rsid w:val="006E3AE5"/>
    <w:rsid w:val="006E428F"/>
    <w:rsid w:val="006F01A3"/>
    <w:rsid w:val="00701150"/>
    <w:rsid w:val="007021B0"/>
    <w:rsid w:val="00706174"/>
    <w:rsid w:val="00707AA7"/>
    <w:rsid w:val="00714874"/>
    <w:rsid w:val="007151C5"/>
    <w:rsid w:val="00731BE2"/>
    <w:rsid w:val="00732C30"/>
    <w:rsid w:val="00757049"/>
    <w:rsid w:val="0076047D"/>
    <w:rsid w:val="007651FD"/>
    <w:rsid w:val="00783C14"/>
    <w:rsid w:val="007A1480"/>
    <w:rsid w:val="007A37A6"/>
    <w:rsid w:val="007A69AC"/>
    <w:rsid w:val="007B76C3"/>
    <w:rsid w:val="007C4C59"/>
    <w:rsid w:val="007D72DE"/>
    <w:rsid w:val="007F0489"/>
    <w:rsid w:val="00803330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42FB"/>
    <w:rsid w:val="009E65F9"/>
    <w:rsid w:val="00A03FE3"/>
    <w:rsid w:val="00A126B2"/>
    <w:rsid w:val="00A17EB8"/>
    <w:rsid w:val="00A2250D"/>
    <w:rsid w:val="00A250FF"/>
    <w:rsid w:val="00A268FB"/>
    <w:rsid w:val="00A40CFD"/>
    <w:rsid w:val="00A47201"/>
    <w:rsid w:val="00A672EE"/>
    <w:rsid w:val="00A67644"/>
    <w:rsid w:val="00A700CF"/>
    <w:rsid w:val="00A73616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64C8D"/>
    <w:rsid w:val="00B70668"/>
    <w:rsid w:val="00B725C1"/>
    <w:rsid w:val="00B82469"/>
    <w:rsid w:val="00B86D6A"/>
    <w:rsid w:val="00BA603C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1734"/>
    <w:rsid w:val="00D032B3"/>
    <w:rsid w:val="00D174F8"/>
    <w:rsid w:val="00D2378A"/>
    <w:rsid w:val="00D32985"/>
    <w:rsid w:val="00D65A4D"/>
    <w:rsid w:val="00D70AF3"/>
    <w:rsid w:val="00D73EE5"/>
    <w:rsid w:val="00D76462"/>
    <w:rsid w:val="00D86173"/>
    <w:rsid w:val="00D94BDD"/>
    <w:rsid w:val="00D9560D"/>
    <w:rsid w:val="00D974AA"/>
    <w:rsid w:val="00DC10CD"/>
    <w:rsid w:val="00DC7E08"/>
    <w:rsid w:val="00DD6CAA"/>
    <w:rsid w:val="00DE03FA"/>
    <w:rsid w:val="00DE4889"/>
    <w:rsid w:val="00E17CA7"/>
    <w:rsid w:val="00E35057"/>
    <w:rsid w:val="00E45751"/>
    <w:rsid w:val="00E509F1"/>
    <w:rsid w:val="00E5472B"/>
    <w:rsid w:val="00E5482D"/>
    <w:rsid w:val="00E57C42"/>
    <w:rsid w:val="00E65911"/>
    <w:rsid w:val="00E706BE"/>
    <w:rsid w:val="00E76D9B"/>
    <w:rsid w:val="00E91ADF"/>
    <w:rsid w:val="00EA76CD"/>
    <w:rsid w:val="00EA783D"/>
    <w:rsid w:val="00ED15E6"/>
    <w:rsid w:val="00EE5444"/>
    <w:rsid w:val="00F122CF"/>
    <w:rsid w:val="00F15676"/>
    <w:rsid w:val="00F207CC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C0123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18887-4691-4A8B-AFE1-881B0B9B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545</TotalTime>
  <Pages>11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12857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Wendling, Lucas</cp:lastModifiedBy>
  <cp:revision>31</cp:revision>
  <cp:lastPrinted>2011-03-21T13:34:00Z</cp:lastPrinted>
  <dcterms:created xsi:type="dcterms:W3CDTF">2013-05-30T19:59:00Z</dcterms:created>
  <dcterms:modified xsi:type="dcterms:W3CDTF">2013-12-03T15:39:00Z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