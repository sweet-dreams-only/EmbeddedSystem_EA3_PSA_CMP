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rsidP="008825C7">
      <w:pPr>
        <w:pStyle w:val="Heading1"/>
        <w:numPr>
          <w:ilvl w:val="0"/>
          <w:numId w:val="0"/>
        </w:numPr>
      </w:pPr>
      <w:proofErr w:type="gramStart"/>
      <w:r>
        <w:t>Module  --</w:t>
      </w:r>
      <w:proofErr w:type="gramEnd"/>
      <w:r>
        <w:t xml:space="preserve"> </w:t>
      </w:r>
      <w:r w:rsidR="00A545E3">
        <w:fldChar w:fldCharType="begin"/>
      </w:r>
      <w:r w:rsidR="00A545E3">
        <w:instrText xml:space="preserve"> DOCPROPERTY "Document Title"  \* MERGEFORMAT </w:instrText>
      </w:r>
      <w:r w:rsidR="00A545E3">
        <w:fldChar w:fldCharType="separate"/>
      </w:r>
      <w:r w:rsidR="008825C7">
        <w:t xml:space="preserve">TMS570 Startup - </w:t>
      </w:r>
      <w:r w:rsidR="00F61489">
        <w:t>errata_SSWF021_45</w:t>
      </w:r>
      <w:r w:rsidR="00A545E3">
        <w:fldChar w:fldCharType="end"/>
      </w:r>
      <w:r w:rsidR="007D7660">
        <w:fldChar w:fldCharType="begin"/>
      </w:r>
      <w:r>
        <w:instrText xml:space="preserve"> DOCVARIABLE "MDDRevNum" \* MERGEFORMAT </w:instrText>
      </w:r>
      <w:r w:rsidR="007D7660">
        <w:fldChar w:fldCharType="end"/>
      </w:r>
      <w:r w:rsidR="007D7660">
        <w:fldChar w:fldCharType="begin"/>
      </w:r>
      <w:r>
        <w:instrText xml:space="preserve"> DOCVARIABLE "MDDRevNum" \* MERGEFORMAT </w:instrText>
      </w:r>
      <w:r w:rsidR="007D7660">
        <w:fldChar w:fldCharType="end"/>
      </w:r>
    </w:p>
    <w:p w:rsidR="004A781C" w:rsidRDefault="004A781C">
      <w:pPr>
        <w:pStyle w:val="Heading1"/>
      </w:pPr>
      <w:r>
        <w:t>High-Level Description</w:t>
      </w:r>
    </w:p>
    <w:p w:rsidR="004A781C" w:rsidRDefault="008825C7">
      <w:r>
        <w:t xml:space="preserve">This module outlines </w:t>
      </w:r>
      <w:r w:rsidR="00F61489">
        <w:t>errata</w:t>
      </w:r>
      <w:r>
        <w:t xml:space="preserve"> functions of the TMS570</w:t>
      </w:r>
      <w:r w:rsidR="00F61489">
        <w:t xml:space="preserve"> for the PLL Slip</w:t>
      </w:r>
      <w:r>
        <w:t xml:space="preserve">.  </w:t>
      </w:r>
      <w:r w:rsidR="00F61489">
        <w:t xml:space="preserve">Please refer </w:t>
      </w:r>
      <w:r w:rsidR="00F61489" w:rsidRPr="00F61489">
        <w:rPr>
          <w:b/>
          <w:bCs/>
          <w:iCs/>
        </w:rPr>
        <w:t>Hercules PLL Advisory SSWF021#45 Workaround</w:t>
      </w:r>
      <w:r w:rsidR="00F61489">
        <w:rPr>
          <w:b/>
          <w:bCs/>
          <w:iCs/>
        </w:rPr>
        <w:t xml:space="preserve"> </w:t>
      </w:r>
      <w:r w:rsidR="00F61489" w:rsidRPr="00F61489">
        <w:rPr>
          <w:bCs/>
          <w:iCs/>
        </w:rPr>
        <w:t>(</w:t>
      </w:r>
      <w:r w:rsidR="00F61489" w:rsidRPr="00F61489">
        <w:t>SPNA233.pdf</w:t>
      </w:r>
      <w:r w:rsidR="00F61489">
        <w:t>)</w:t>
      </w:r>
      <w:r w:rsidR="000E3C41">
        <w:t xml:space="preserve"> </w:t>
      </w:r>
      <w:r w:rsidR="00F61489">
        <w:t>for more details</w:t>
      </w:r>
    </w:p>
    <w:p w:rsidR="000E3C41" w:rsidRDefault="000E3C41">
      <w:r>
        <w:t>Refer Section 9 for the deviation from the errata</w:t>
      </w:r>
    </w:p>
    <w:p w:rsidR="004A781C" w:rsidRDefault="004A781C">
      <w:pPr>
        <w:pStyle w:val="Heading1"/>
      </w:pPr>
      <w:r>
        <w:t>Figures</w:t>
      </w:r>
    </w:p>
    <w:p w:rsidR="004A781C" w:rsidRDefault="004A781C">
      <w:pPr>
        <w:pStyle w:val="Heading2"/>
      </w:pPr>
      <w:r>
        <w:t>Diagram – Function Data Sharing</w:t>
      </w:r>
    </w:p>
    <w:p w:rsidR="004A781C" w:rsidRDefault="004A781C">
      <w:r>
        <w:t>This diagram shows all data that is shared between functions within the module.</w:t>
      </w:r>
    </w:p>
    <w:p w:rsidR="004A781C" w:rsidRDefault="00393259">
      <w:r>
        <w:t>No Shared Data</w:t>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F61489" w:rsidP="00F957FA">
            <w:pPr>
              <w:spacing w:before="100" w:beforeAutospacing="1" w:after="100" w:afterAutospacing="1"/>
              <w:rPr>
                <w:rFonts w:ascii="Arial" w:hAnsi="Arial" w:cs="Arial"/>
                <w:sz w:val="16"/>
                <w:szCs w:val="16"/>
              </w:rPr>
            </w:pPr>
            <w:r>
              <w:rPr>
                <w:rFonts w:ascii="Arial" w:hAnsi="Arial" w:cs="Arial"/>
                <w:sz w:val="16"/>
              </w:rPr>
              <w:t>&lt;None&gt;</w:t>
            </w:r>
          </w:p>
        </w:tc>
        <w:tc>
          <w:tcPr>
            <w:tcW w:w="4455" w:type="dxa"/>
            <w:vAlign w:val="center"/>
          </w:tcPr>
          <w:p w:rsidR="006D33CC" w:rsidRPr="004B5BE2" w:rsidRDefault="006D33CC"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r>
              <w:rPr>
                <w:rFonts w:ascii="Arial" w:hAnsi="Arial" w:cs="Arial"/>
                <w:sz w:val="16"/>
              </w:rPr>
              <w:t>&lt;None&gt;</w:t>
            </w: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215"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25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65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993"/>
      </w:tblGrid>
      <w:tr w:rsidR="00FE2B9B" w:rsidTr="00FE2B9B">
        <w:tc>
          <w:tcPr>
            <w:tcW w:w="3348" w:type="dxa"/>
            <w:shd w:val="pct30" w:color="FFFF00" w:fill="FFFFFF"/>
          </w:tcPr>
          <w:p w:rsidR="00FE2B9B" w:rsidRDefault="00FE2B9B"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FE2B9B" w:rsidRDefault="00FE2B9B" w:rsidP="00F957FA">
            <w:pPr>
              <w:spacing w:before="60"/>
              <w:jc w:val="center"/>
              <w:rPr>
                <w:rFonts w:ascii="Arial" w:hAnsi="Arial" w:cs="Arial"/>
                <w:sz w:val="16"/>
              </w:rPr>
            </w:pPr>
            <w:r>
              <w:rPr>
                <w:rFonts w:ascii="Arial" w:hAnsi="Arial" w:cs="Arial"/>
                <w:sz w:val="16"/>
              </w:rPr>
              <w:t>Element Name</w:t>
            </w:r>
          </w:p>
        </w:tc>
        <w:tc>
          <w:tcPr>
            <w:tcW w:w="993" w:type="dxa"/>
            <w:shd w:val="pct30" w:color="FFFF00" w:fill="FFFFFF"/>
          </w:tcPr>
          <w:p w:rsidR="00FE2B9B" w:rsidRDefault="00FE2B9B" w:rsidP="00F957FA">
            <w:pPr>
              <w:spacing w:before="60"/>
              <w:jc w:val="center"/>
              <w:rPr>
                <w:rFonts w:ascii="Arial" w:hAnsi="Arial" w:cs="Arial"/>
                <w:sz w:val="16"/>
              </w:rPr>
            </w:pPr>
            <w:r>
              <w:rPr>
                <w:rFonts w:ascii="Arial" w:hAnsi="Arial" w:cs="Arial"/>
                <w:sz w:val="16"/>
              </w:rPr>
              <w:t>Value</w:t>
            </w:r>
          </w:p>
        </w:tc>
      </w:tr>
      <w:tr w:rsidR="00FE2B9B" w:rsidTr="00FE2B9B">
        <w:tc>
          <w:tcPr>
            <w:tcW w:w="3348" w:type="dxa"/>
          </w:tcPr>
          <w:p w:rsidR="00FE2B9B" w:rsidRDefault="00FE2B9B" w:rsidP="00F957FA">
            <w:pPr>
              <w:spacing w:before="60"/>
              <w:rPr>
                <w:rFonts w:ascii="Arial" w:hAnsi="Arial" w:cs="Arial"/>
                <w:sz w:val="16"/>
              </w:rPr>
            </w:pPr>
          </w:p>
        </w:tc>
        <w:tc>
          <w:tcPr>
            <w:tcW w:w="2160" w:type="dxa"/>
          </w:tcPr>
          <w:p w:rsidR="00FE2B9B" w:rsidRDefault="00FE2B9B" w:rsidP="001107F6">
            <w:pPr>
              <w:spacing w:before="60"/>
              <w:rPr>
                <w:rFonts w:ascii="Arial" w:hAnsi="Arial" w:cs="Arial"/>
                <w:sz w:val="16"/>
              </w:rPr>
            </w:pPr>
          </w:p>
        </w:tc>
        <w:tc>
          <w:tcPr>
            <w:tcW w:w="993" w:type="dxa"/>
          </w:tcPr>
          <w:p w:rsidR="00FE2B9B" w:rsidRDefault="00FE2B9B"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D3DFF">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D307AE">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rsidTr="00D307AE">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4A781C">
            <w:pPr>
              <w:spacing w:before="60"/>
              <w:rPr>
                <w:rFonts w:ascii="Arial" w:hAnsi="Arial" w:cs="Arial"/>
                <w:sz w:val="16"/>
              </w:rPr>
            </w:pPr>
          </w:p>
        </w:tc>
      </w:tr>
      <w:tr w:rsidR="004A781C" w:rsidTr="00D307AE">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4A781C" w:rsidP="00742147">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8B3E94" w:rsidP="008B3E94">
      <w:pPr>
        <w:numPr>
          <w:ilvl w:val="0"/>
          <w:numId w:val="5"/>
        </w:numPr>
        <w:spacing w:after="0"/>
      </w:pPr>
      <w:r>
        <w:t>&lt;None&gt;</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F648ED" w:rsidP="001B60DF">
      <w:pPr>
        <w:pStyle w:val="Heading3"/>
      </w:pPr>
      <w:r>
        <w:t>Global</w:t>
      </w:r>
      <w:r w:rsidR="001B60DF">
        <w:t xml:space="preserve"> Function #1</w:t>
      </w:r>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5"/>
        <w:gridCol w:w="3923"/>
        <w:gridCol w:w="1132"/>
        <w:gridCol w:w="658"/>
        <w:gridCol w:w="658"/>
        <w:gridCol w:w="658"/>
      </w:tblGrid>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F957FA" w:rsidP="00F957FA">
            <w:pPr>
              <w:spacing w:before="60"/>
              <w:rPr>
                <w:rFonts w:ascii="Arial" w:hAnsi="Arial" w:cs="Arial"/>
                <w:sz w:val="16"/>
              </w:rPr>
            </w:pPr>
            <w:r>
              <w:rPr>
                <w:rFonts w:ascii="Arial" w:hAnsi="Arial" w:cs="Arial"/>
                <w:sz w:val="16"/>
              </w:rPr>
              <w:t>(Exact name used)</w:t>
            </w:r>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F957FA" w:rsidP="00F957FA">
            <w:pPr>
              <w:spacing w:before="60"/>
              <w:rPr>
                <w:rFonts w:ascii="Arial" w:hAnsi="Arial" w:cs="Arial"/>
                <w:sz w:val="16"/>
              </w:rPr>
            </w:pPr>
            <w:r>
              <w:rPr>
                <w:rFonts w:ascii="Arial" w:hAnsi="Arial" w:cs="Arial"/>
                <w:sz w:val="16"/>
              </w:rPr>
              <w:t>(if none, write None)</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p>
        </w:tc>
        <w:tc>
          <w:tcPr>
            <w:tcW w:w="3923" w:type="dxa"/>
          </w:tcPr>
          <w:p w:rsidR="00F957FA" w:rsidRDefault="00F957FA" w:rsidP="00F957FA">
            <w:pPr>
              <w:spacing w:before="60"/>
              <w:rPr>
                <w:rFonts w:ascii="Arial" w:hAnsi="Arial" w:cs="Arial"/>
                <w:sz w:val="16"/>
              </w:rPr>
            </w:pPr>
            <w:r>
              <w:rPr>
                <w:rFonts w:ascii="Arial" w:hAnsi="Arial" w:cs="Arial"/>
                <w:sz w:val="16"/>
              </w:rPr>
              <w:t>(Insert more rows for additional passed arguments)</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F957FA" w:rsidP="00F957FA">
            <w:pPr>
              <w:spacing w:before="60"/>
              <w:rPr>
                <w:rFonts w:ascii="Arial" w:hAnsi="Arial" w:cs="Arial"/>
                <w:sz w:val="16"/>
              </w:rPr>
            </w:pPr>
            <w:r>
              <w:rPr>
                <w:rFonts w:ascii="Arial" w:hAnsi="Arial" w:cs="Arial"/>
                <w:sz w:val="16"/>
              </w:rPr>
              <w:t>(if no value returned, write N/A)</w:t>
            </w:r>
          </w:p>
        </w:tc>
        <w:tc>
          <w:tcPr>
            <w:tcW w:w="1132"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1B60DF" w:rsidP="001B60DF">
      <w:pPr>
        <w:spacing w:after="0"/>
      </w:pPr>
      <w:r>
        <w:t>(Place flowchart/design for local function)</w:t>
      </w:r>
    </w:p>
    <w:p w:rsidR="001B60DF" w:rsidRDefault="001B60DF" w:rsidP="008B3E94">
      <w:pPr>
        <w:spacing w:after="0"/>
      </w:pPr>
    </w:p>
    <w:p w:rsidR="008F6DBB" w:rsidRDefault="008F6DBB" w:rsidP="008B3E94">
      <w:pPr>
        <w:spacing w:after="0"/>
      </w:pPr>
    </w:p>
    <w:p w:rsidR="008B3E94" w:rsidRDefault="008B3E94" w:rsidP="008B3E94">
      <w:pPr>
        <w:pStyle w:val="Heading2"/>
      </w:pPr>
      <w:r>
        <w:t>Local Functions/Macros Used by this MDD only</w:t>
      </w:r>
    </w:p>
    <w:p w:rsidR="00FF612E" w:rsidRDefault="00FF612E" w:rsidP="00FF612E">
      <w:pPr>
        <w:pStyle w:val="Heading3"/>
      </w:pPr>
      <w:r>
        <w:t xml:space="preserve">Local Function </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3"/>
        <w:gridCol w:w="3875"/>
        <w:gridCol w:w="1159"/>
        <w:gridCol w:w="607"/>
        <w:gridCol w:w="607"/>
        <w:gridCol w:w="607"/>
      </w:tblGrid>
      <w:tr w:rsidR="00FF612E" w:rsidTr="00FF612E">
        <w:tc>
          <w:tcPr>
            <w:tcW w:w="2083" w:type="dxa"/>
          </w:tcPr>
          <w:p w:rsidR="00FF612E" w:rsidRDefault="00FF612E" w:rsidP="00FF612E">
            <w:pPr>
              <w:spacing w:before="60"/>
              <w:rPr>
                <w:rFonts w:ascii="Arial" w:hAnsi="Arial" w:cs="Arial"/>
                <w:b/>
                <w:bCs/>
                <w:sz w:val="16"/>
              </w:rPr>
            </w:pPr>
            <w:r>
              <w:rPr>
                <w:rFonts w:ascii="Arial" w:hAnsi="Arial" w:cs="Arial"/>
                <w:b/>
                <w:bCs/>
                <w:sz w:val="16"/>
              </w:rPr>
              <w:t>Function Name</w:t>
            </w:r>
          </w:p>
        </w:tc>
        <w:tc>
          <w:tcPr>
            <w:tcW w:w="3875" w:type="dxa"/>
          </w:tcPr>
          <w:p w:rsidR="00FF612E" w:rsidRDefault="00FF612E" w:rsidP="00FF612E">
            <w:pPr>
              <w:spacing w:before="60"/>
              <w:rPr>
                <w:rFonts w:ascii="Arial" w:hAnsi="Arial" w:cs="Arial"/>
                <w:sz w:val="16"/>
              </w:rPr>
            </w:pPr>
          </w:p>
        </w:tc>
        <w:tc>
          <w:tcPr>
            <w:tcW w:w="1159" w:type="dxa"/>
            <w:shd w:val="pct30" w:color="FFFF00" w:fill="auto"/>
          </w:tcPr>
          <w:p w:rsidR="00FF612E" w:rsidRDefault="00FF612E" w:rsidP="00FF612E">
            <w:pPr>
              <w:spacing w:before="60"/>
              <w:jc w:val="center"/>
              <w:rPr>
                <w:rFonts w:ascii="Arial" w:hAnsi="Arial" w:cs="Arial"/>
                <w:sz w:val="16"/>
              </w:rPr>
            </w:pPr>
            <w:r>
              <w:rPr>
                <w:rFonts w:ascii="Arial" w:hAnsi="Arial" w:cs="Arial"/>
                <w:sz w:val="16"/>
              </w:rPr>
              <w:t>Type</w:t>
            </w:r>
          </w:p>
        </w:tc>
        <w:tc>
          <w:tcPr>
            <w:tcW w:w="607" w:type="dxa"/>
            <w:shd w:val="pct30" w:color="FFFF00" w:fill="auto"/>
          </w:tcPr>
          <w:p w:rsidR="00FF612E" w:rsidRDefault="00FF612E" w:rsidP="00FF612E">
            <w:pPr>
              <w:spacing w:before="60"/>
              <w:jc w:val="center"/>
              <w:rPr>
                <w:rFonts w:ascii="Arial" w:hAnsi="Arial" w:cs="Arial"/>
                <w:sz w:val="16"/>
              </w:rPr>
            </w:pPr>
            <w:r>
              <w:rPr>
                <w:rFonts w:ascii="Arial" w:hAnsi="Arial" w:cs="Arial"/>
                <w:sz w:val="16"/>
              </w:rPr>
              <w:t>Min</w:t>
            </w:r>
          </w:p>
        </w:tc>
        <w:tc>
          <w:tcPr>
            <w:tcW w:w="607" w:type="dxa"/>
            <w:shd w:val="pct30" w:color="FFFF00" w:fill="auto"/>
          </w:tcPr>
          <w:p w:rsidR="00FF612E" w:rsidRDefault="00FF612E" w:rsidP="00FF612E">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FF612E" w:rsidRDefault="00FF612E" w:rsidP="00FF612E">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F612E" w:rsidTr="00FF612E">
        <w:tc>
          <w:tcPr>
            <w:tcW w:w="2083" w:type="dxa"/>
          </w:tcPr>
          <w:p w:rsidR="00FF612E" w:rsidRDefault="00FF612E" w:rsidP="00FF612E">
            <w:pPr>
              <w:spacing w:before="60"/>
              <w:rPr>
                <w:rFonts w:ascii="Arial" w:hAnsi="Arial" w:cs="Arial"/>
                <w:b/>
                <w:bCs/>
                <w:sz w:val="16"/>
              </w:rPr>
            </w:pPr>
            <w:r>
              <w:rPr>
                <w:rFonts w:ascii="Arial" w:hAnsi="Arial" w:cs="Arial"/>
                <w:b/>
                <w:bCs/>
                <w:sz w:val="16"/>
              </w:rPr>
              <w:t xml:space="preserve">Arguments Passed </w:t>
            </w:r>
          </w:p>
        </w:tc>
        <w:tc>
          <w:tcPr>
            <w:tcW w:w="3875" w:type="dxa"/>
          </w:tcPr>
          <w:p w:rsidR="00FF612E" w:rsidRPr="00FF612E" w:rsidRDefault="00FF612E" w:rsidP="00FF612E">
            <w:pPr>
              <w:spacing w:before="60"/>
              <w:rPr>
                <w:rFonts w:ascii="Arial" w:hAnsi="Arial" w:cs="Arial"/>
                <w:sz w:val="16"/>
              </w:rPr>
            </w:pPr>
            <w:r w:rsidRPr="00FF612E">
              <w:rPr>
                <w:rFonts w:ascii="Arial" w:hAnsi="Arial" w:cs="Arial"/>
                <w:sz w:val="16"/>
              </w:rPr>
              <w:t>None</w:t>
            </w:r>
          </w:p>
        </w:tc>
        <w:tc>
          <w:tcPr>
            <w:tcW w:w="1159"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shd w:val="pct15" w:color="auto" w:fill="auto"/>
          </w:tcPr>
          <w:p w:rsidR="00FF612E" w:rsidRDefault="00FF612E" w:rsidP="00FF612E">
            <w:pPr>
              <w:spacing w:before="60"/>
              <w:rPr>
                <w:rFonts w:ascii="Arial" w:hAnsi="Arial" w:cs="Arial"/>
                <w:sz w:val="16"/>
              </w:rPr>
            </w:pPr>
          </w:p>
        </w:tc>
      </w:tr>
      <w:tr w:rsidR="00FF612E" w:rsidTr="00FF612E">
        <w:tc>
          <w:tcPr>
            <w:tcW w:w="2083" w:type="dxa"/>
          </w:tcPr>
          <w:p w:rsidR="00FF612E" w:rsidRDefault="00FF612E" w:rsidP="00FF612E">
            <w:pPr>
              <w:spacing w:before="60"/>
              <w:rPr>
                <w:rFonts w:ascii="Arial" w:hAnsi="Arial" w:cs="Arial"/>
                <w:b/>
                <w:bCs/>
                <w:sz w:val="16"/>
              </w:rPr>
            </w:pPr>
          </w:p>
        </w:tc>
        <w:tc>
          <w:tcPr>
            <w:tcW w:w="3875" w:type="dxa"/>
          </w:tcPr>
          <w:p w:rsidR="00FF612E" w:rsidRDefault="00FF612E" w:rsidP="00FF612E">
            <w:pPr>
              <w:spacing w:before="60"/>
              <w:rPr>
                <w:rFonts w:ascii="Arial" w:hAnsi="Arial" w:cs="Arial"/>
                <w:sz w:val="16"/>
              </w:rPr>
            </w:pPr>
          </w:p>
        </w:tc>
        <w:tc>
          <w:tcPr>
            <w:tcW w:w="1159"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shd w:val="pct15" w:color="auto" w:fill="auto"/>
          </w:tcPr>
          <w:p w:rsidR="00FF612E" w:rsidRDefault="00FF612E" w:rsidP="00FF612E">
            <w:pPr>
              <w:spacing w:before="60"/>
              <w:rPr>
                <w:rFonts w:ascii="Arial" w:hAnsi="Arial" w:cs="Arial"/>
                <w:sz w:val="16"/>
              </w:rPr>
            </w:pPr>
          </w:p>
        </w:tc>
      </w:tr>
      <w:tr w:rsidR="00FF612E" w:rsidTr="00FF612E">
        <w:tc>
          <w:tcPr>
            <w:tcW w:w="2083" w:type="dxa"/>
          </w:tcPr>
          <w:p w:rsidR="00FF612E" w:rsidRDefault="00FF612E" w:rsidP="00FF612E">
            <w:pPr>
              <w:spacing w:before="60"/>
              <w:rPr>
                <w:rFonts w:ascii="Arial" w:hAnsi="Arial" w:cs="Arial"/>
                <w:b/>
                <w:bCs/>
                <w:sz w:val="16"/>
              </w:rPr>
            </w:pPr>
            <w:r>
              <w:rPr>
                <w:rFonts w:ascii="Arial" w:hAnsi="Arial" w:cs="Arial"/>
                <w:b/>
                <w:bCs/>
                <w:sz w:val="16"/>
              </w:rPr>
              <w:t>Return Value</w:t>
            </w:r>
          </w:p>
        </w:tc>
        <w:tc>
          <w:tcPr>
            <w:tcW w:w="3875" w:type="dxa"/>
          </w:tcPr>
          <w:p w:rsidR="00FF612E" w:rsidRDefault="00FF612E" w:rsidP="00FF612E">
            <w:pPr>
              <w:spacing w:before="60"/>
              <w:rPr>
                <w:rFonts w:ascii="Arial" w:hAnsi="Arial" w:cs="Arial"/>
                <w:sz w:val="16"/>
              </w:rPr>
            </w:pPr>
            <w:r>
              <w:rPr>
                <w:rFonts w:ascii="Arial" w:hAnsi="Arial" w:cs="Arial"/>
                <w:sz w:val="16"/>
              </w:rPr>
              <w:t>N/A</w:t>
            </w:r>
          </w:p>
        </w:tc>
        <w:tc>
          <w:tcPr>
            <w:tcW w:w="1159"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c>
          <w:tcPr>
            <w:tcW w:w="607" w:type="dxa"/>
          </w:tcPr>
          <w:p w:rsidR="00FF612E" w:rsidRDefault="00FF612E" w:rsidP="00FF612E">
            <w:pPr>
              <w:spacing w:before="60"/>
              <w:rPr>
                <w:rFonts w:ascii="Arial" w:hAnsi="Arial" w:cs="Arial"/>
                <w:sz w:val="16"/>
              </w:rPr>
            </w:pPr>
          </w:p>
        </w:tc>
      </w:tr>
    </w:tbl>
    <w:p w:rsidR="00FF612E" w:rsidRDefault="00FF612E" w:rsidP="00FF612E">
      <w:pPr>
        <w:pStyle w:val="Heading4"/>
      </w:pPr>
      <w:r>
        <w:t>Description</w:t>
      </w:r>
    </w:p>
    <w:p w:rsidR="00FF612E" w:rsidRPr="00FF612E" w:rsidRDefault="00297DB6" w:rsidP="00297DB6">
      <w:r>
        <w:br w:type="textWrapping" w:clear="all"/>
      </w:r>
    </w:p>
    <w:p w:rsidR="00DF1274" w:rsidRDefault="00DF1274" w:rsidP="00DF1274">
      <w:pPr>
        <w:jc w:val="center"/>
      </w:pPr>
    </w:p>
    <w:p w:rsidR="00E445A4" w:rsidRDefault="00E445A4" w:rsidP="00D90B67">
      <w:pPr>
        <w:spacing w:after="0"/>
        <w:jc w:val="center"/>
        <w:rPr>
          <w:rFonts w:ascii="Arial" w:hAnsi="Arial"/>
          <w:b/>
          <w:kern w:val="28"/>
          <w:sz w:val="28"/>
        </w:rPr>
      </w:pPr>
    </w:p>
    <w:p w:rsidR="006B359F" w:rsidRDefault="006B359F" w:rsidP="006B359F">
      <w:pPr>
        <w:spacing w:after="0"/>
        <w:jc w:val="center"/>
        <w:rPr>
          <w:rFonts w:ascii="Arial" w:hAnsi="Arial"/>
          <w:b/>
          <w:kern w:val="28"/>
          <w:sz w:val="28"/>
        </w:rPr>
      </w:pP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1107F6" w:rsidRPr="001107F6">
        <w:t>_c_int00</w:t>
      </w:r>
      <w:r w:rsidR="00B91FC0">
        <w:t xml:space="preserve"> / Startup</w:t>
      </w:r>
    </w:p>
    <w:p w:rsidR="004A781C" w:rsidRDefault="004A781C">
      <w:pPr>
        <w:pStyle w:val="Heading4"/>
      </w:pPr>
      <w:r>
        <w:t>Design Rationale</w:t>
      </w:r>
    </w:p>
    <w:p w:rsidR="009543B3" w:rsidRDefault="009543B3" w:rsidP="00B6510E">
      <w:pPr>
        <w:pStyle w:val="Heading5"/>
      </w:pPr>
      <w:r>
        <w:t>TI Recommended Initialization</w:t>
      </w:r>
    </w:p>
    <w:p w:rsidR="00B6510E" w:rsidRDefault="00B6510E" w:rsidP="00B6510E">
      <w:pPr>
        <w:pStyle w:val="Heading5"/>
      </w:pPr>
      <w:r>
        <w:t xml:space="preserve">Failed </w:t>
      </w:r>
      <w:r w:rsidR="004F7692">
        <w:t>Initialization Diagnostic Strategy</w:t>
      </w:r>
    </w:p>
    <w:p w:rsidR="004F7692" w:rsidRDefault="004F7692" w:rsidP="004F7692">
      <w:pPr>
        <w:pStyle w:val="Heading5"/>
      </w:pPr>
      <w:r>
        <w:t>Software Initiated Resets</w:t>
      </w:r>
    </w:p>
    <w:p w:rsidR="0075213D" w:rsidRDefault="0075213D" w:rsidP="0075213D">
      <w:pPr>
        <w:pStyle w:val="Heading5"/>
      </w:pPr>
      <w:r>
        <w:t>Errata Processing</w:t>
      </w:r>
    </w:p>
    <w:p w:rsidR="00B6510E" w:rsidRDefault="00B6510E"/>
    <w:p w:rsidR="004A781C" w:rsidRDefault="001107F6">
      <w:pPr>
        <w:pStyle w:val="Heading4"/>
      </w:pPr>
      <w:r>
        <w:t>Processing</w:t>
      </w:r>
    </w:p>
    <w:p w:rsidR="001107F6" w:rsidRPr="001107F6" w:rsidRDefault="001107F6" w:rsidP="00212ED2"/>
    <w:p w:rsidR="004A781C" w:rsidRDefault="004A781C">
      <w:pPr>
        <w:pStyle w:val="Heading2"/>
      </w:pPr>
      <w:r>
        <w:br w:type="page"/>
      </w:r>
      <w:r>
        <w:lastRenderedPageBreak/>
        <w:t>Periodic Functions</w:t>
      </w:r>
    </w:p>
    <w:p w:rsidR="004A781C" w:rsidRDefault="00ED283F">
      <w:r>
        <w:t>None</w:t>
      </w:r>
    </w:p>
    <w:p w:rsidR="004A781C" w:rsidRDefault="004A781C">
      <w:pPr>
        <w:pStyle w:val="Heading2"/>
      </w:pPr>
      <w:r>
        <w:t>Fault Recovery Functions</w:t>
      </w:r>
    </w:p>
    <w:p w:rsidR="004A781C" w:rsidRDefault="00ED283F">
      <w:r>
        <w:t>None</w:t>
      </w:r>
    </w:p>
    <w:p w:rsidR="004A781C" w:rsidRDefault="004A781C">
      <w:pPr>
        <w:pStyle w:val="Heading2"/>
      </w:pPr>
      <w:r>
        <w:t>Shutdown Functions</w:t>
      </w:r>
    </w:p>
    <w:p w:rsidR="004A781C" w:rsidRDefault="00ED283F">
      <w:r>
        <w:t>None</w:t>
      </w:r>
    </w:p>
    <w:p w:rsidR="004A781C" w:rsidRDefault="004A781C">
      <w:pPr>
        <w:pStyle w:val="Heading2"/>
      </w:pPr>
      <w:r>
        <w:t>Interrupt Functions</w:t>
      </w:r>
    </w:p>
    <w:p w:rsidR="004A781C" w:rsidRDefault="00ED283F">
      <w:r>
        <w:t>None</w:t>
      </w:r>
    </w:p>
    <w:p w:rsidR="004A781C" w:rsidRDefault="004A781C">
      <w:pPr>
        <w:pStyle w:val="Heading2"/>
      </w:pPr>
      <w:r>
        <w:t>Serial Communication Functions</w:t>
      </w:r>
    </w:p>
    <w:p w:rsidR="004A781C" w:rsidRDefault="00ED283F">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520A05" w:rsidP="00F957FA">
            <w:pPr>
              <w:spacing w:before="60"/>
              <w:rPr>
                <w:rFonts w:ascii="Arial" w:hAnsi="Arial" w:cs="Arial"/>
                <w:sz w:val="16"/>
                <w:szCs w:val="16"/>
              </w:rPr>
            </w:pPr>
            <w:r>
              <w:rPr>
                <w:rFonts w:ascii="Arial" w:hAnsi="Arial" w:cs="Arial"/>
                <w:sz w:val="16"/>
                <w:szCs w:val="16"/>
              </w:rPr>
              <w:t>_c_int00()</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520A05" w:rsidP="00F957FA">
            <w:pPr>
              <w:spacing w:before="60"/>
              <w:rPr>
                <w:rFonts w:ascii="Arial" w:hAnsi="Arial" w:cs="Arial"/>
                <w:sz w:val="16"/>
                <w:szCs w:val="16"/>
              </w:rPr>
            </w:pPr>
            <w:r>
              <w:rPr>
                <w:rFonts w:ascii="Arial" w:hAnsi="Arial" w:cs="Arial"/>
                <w:sz w:val="16"/>
                <w:szCs w:val="16"/>
              </w:rPr>
              <w:t>power on and during a reset</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520A05" w:rsidP="00F957FA">
            <w:pPr>
              <w:spacing w:before="60"/>
              <w:rPr>
                <w:rFonts w:ascii="Arial" w:hAnsi="Arial" w:cs="Arial"/>
                <w:sz w:val="16"/>
                <w:szCs w:val="16"/>
              </w:rPr>
            </w:pPr>
            <w:r>
              <w:rPr>
                <w:rFonts w:ascii="Arial" w:hAnsi="Arial" w:cs="Arial"/>
                <w:sz w:val="16"/>
                <w:szCs w:val="16"/>
              </w:rPr>
              <w:t>N/A</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520A05">
            <w:pPr>
              <w:spacing w:before="60"/>
              <w:rPr>
                <w:rFonts w:ascii="Arial" w:hAnsi="Arial" w:cs="Arial"/>
                <w:sz w:val="16"/>
              </w:rPr>
            </w:pPr>
            <w:r w:rsidRPr="00520A05">
              <w:rPr>
                <w:rFonts w:ascii="Arial" w:hAnsi="Arial" w:cs="Arial"/>
                <w:sz w:val="16"/>
              </w:rPr>
              <w:t>_c_int00()</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66255" w:rsidTr="00BF364D">
        <w:tc>
          <w:tcPr>
            <w:tcW w:w="4464" w:type="dxa"/>
            <w:tcBorders>
              <w:top w:val="single" w:sz="6" w:space="0" w:color="auto"/>
              <w:left w:val="single" w:sz="6" w:space="0" w:color="auto"/>
              <w:bottom w:val="single" w:sz="6" w:space="0" w:color="auto"/>
              <w:right w:val="single" w:sz="6" w:space="0" w:color="auto"/>
            </w:tcBorders>
          </w:tcPr>
          <w:p w:rsidR="00466255" w:rsidRPr="00520A05" w:rsidRDefault="00466255">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66255" w:rsidRDefault="00466255">
            <w:pPr>
              <w:spacing w:before="60"/>
              <w:rPr>
                <w:rFonts w:ascii="Arial" w:hAnsi="Arial" w:cs="Arial"/>
                <w:sz w:val="16"/>
              </w:rPr>
            </w:pPr>
          </w:p>
        </w:tc>
      </w:tr>
      <w:tr w:rsidR="00520A05" w:rsidTr="00BF364D">
        <w:tc>
          <w:tcPr>
            <w:tcW w:w="4464" w:type="dxa"/>
            <w:tcBorders>
              <w:top w:val="single" w:sz="6" w:space="0" w:color="auto"/>
              <w:left w:val="single" w:sz="6" w:space="0" w:color="auto"/>
              <w:bottom w:val="single" w:sz="6" w:space="0" w:color="auto"/>
              <w:right w:val="single" w:sz="6" w:space="0" w:color="auto"/>
            </w:tcBorders>
          </w:tcPr>
          <w:p w:rsidR="00520A05" w:rsidRPr="00520A05" w:rsidRDefault="00520A05">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520A05" w:rsidRDefault="00520A05">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3971DE" w:rsidP="00891A2E">
      <w:pPr>
        <w:ind w:left="720"/>
      </w:pPr>
      <w:r>
        <w:t>There is a deviation in the code implemented from what is suggested in the errata</w:t>
      </w:r>
    </w:p>
    <w:p w:rsidR="003971DE" w:rsidRDefault="003971DE" w:rsidP="00891A2E">
      <w:pPr>
        <w:ind w:left="720"/>
      </w:pPr>
      <w:r>
        <w:t>In the errata the clock control register is set in a single statement</w:t>
      </w:r>
    </w:p>
    <w:p w:rsidR="003971DE" w:rsidRPr="003971DE" w:rsidRDefault="003971DE" w:rsidP="003971DE">
      <w:pPr>
        <w:autoSpaceDE w:val="0"/>
        <w:autoSpaceDN w:val="0"/>
        <w:adjustRightInd w:val="0"/>
        <w:spacing w:after="0"/>
        <w:ind w:left="360"/>
        <w:rPr>
          <w:rFonts w:ascii="Courier New" w:hAnsi="Courier New" w:cs="Courier New"/>
          <w:color w:val="008100"/>
          <w:sz w:val="18"/>
          <w:szCs w:val="18"/>
        </w:rPr>
      </w:pPr>
      <w:r w:rsidRPr="003971DE">
        <w:rPr>
          <w:rFonts w:ascii="Courier New" w:hAnsi="Courier New" w:cs="Courier New"/>
          <w:color w:val="008100"/>
          <w:sz w:val="18"/>
          <w:szCs w:val="18"/>
        </w:rPr>
        <w:t>/* save CLKCNTL, then set VCLK = HCLK, enable peripherals */</w:t>
      </w:r>
    </w:p>
    <w:p w:rsidR="003971DE" w:rsidRPr="003971DE" w:rsidRDefault="003971DE" w:rsidP="003971DE">
      <w:pPr>
        <w:autoSpaceDE w:val="0"/>
        <w:autoSpaceDN w:val="0"/>
        <w:adjustRightInd w:val="0"/>
        <w:spacing w:after="0"/>
        <w:ind w:left="360"/>
        <w:rPr>
          <w:rFonts w:ascii="Courier New" w:hAnsi="Courier New" w:cs="Courier New"/>
          <w:color w:val="000000"/>
          <w:sz w:val="18"/>
          <w:szCs w:val="18"/>
        </w:rPr>
      </w:pPr>
      <w:proofErr w:type="spellStart"/>
      <w:proofErr w:type="gramStart"/>
      <w:r w:rsidRPr="003971DE">
        <w:rPr>
          <w:rFonts w:ascii="Courier New" w:hAnsi="Courier New" w:cs="Courier New"/>
          <w:color w:val="000000"/>
          <w:sz w:val="18"/>
          <w:szCs w:val="18"/>
        </w:rPr>
        <w:t>clkCntlSav</w:t>
      </w:r>
      <w:proofErr w:type="spellEnd"/>
      <w:proofErr w:type="gramEnd"/>
      <w:r w:rsidRPr="003971DE">
        <w:rPr>
          <w:rFonts w:ascii="Courier New" w:hAnsi="Courier New" w:cs="Courier New"/>
          <w:color w:val="000000"/>
          <w:sz w:val="18"/>
          <w:szCs w:val="18"/>
        </w:rPr>
        <w:t xml:space="preserve"> = systemREG1-&gt;CLKCNTL;</w:t>
      </w:r>
    </w:p>
    <w:p w:rsidR="003971DE" w:rsidRPr="003971DE" w:rsidRDefault="003971DE" w:rsidP="003971DE">
      <w:pPr>
        <w:autoSpaceDE w:val="0"/>
        <w:autoSpaceDN w:val="0"/>
        <w:adjustRightInd w:val="0"/>
        <w:spacing w:after="0"/>
        <w:ind w:left="360"/>
        <w:rPr>
          <w:rFonts w:ascii="Courier New" w:hAnsi="Courier New" w:cs="Courier New"/>
          <w:color w:val="000000"/>
          <w:sz w:val="18"/>
          <w:szCs w:val="18"/>
        </w:rPr>
      </w:pPr>
      <w:r w:rsidRPr="003971DE">
        <w:rPr>
          <w:rFonts w:ascii="Courier New" w:hAnsi="Courier New" w:cs="Courier New"/>
          <w:color w:val="000000"/>
          <w:sz w:val="18"/>
          <w:szCs w:val="18"/>
        </w:rPr>
        <w:t>systemREG1-&gt;CLKCNTL = SYS_CLKCNTRL_PENA;</w:t>
      </w:r>
    </w:p>
    <w:p w:rsidR="003971DE" w:rsidRDefault="003971DE" w:rsidP="003971DE">
      <w:pPr>
        <w:autoSpaceDE w:val="0"/>
        <w:autoSpaceDN w:val="0"/>
        <w:adjustRightInd w:val="0"/>
        <w:spacing w:after="0"/>
        <w:rPr>
          <w:rFonts w:ascii="Courier New" w:hAnsi="Courier New" w:cs="Courier New"/>
          <w:color w:val="000000"/>
          <w:sz w:val="18"/>
          <w:szCs w:val="18"/>
        </w:rPr>
      </w:pPr>
    </w:p>
    <w:p w:rsidR="002265DA" w:rsidRDefault="003971DE" w:rsidP="003971DE">
      <w:pPr>
        <w:autoSpaceDE w:val="0"/>
        <w:autoSpaceDN w:val="0"/>
        <w:adjustRightInd w:val="0"/>
        <w:spacing w:after="0"/>
      </w:pPr>
      <w:r w:rsidRPr="002265DA">
        <w:t xml:space="preserve">However as per the Technical reference manual the VCLKR should be set only after VCLK2R in two </w:t>
      </w:r>
    </w:p>
    <w:p w:rsidR="003971DE" w:rsidRPr="002265DA" w:rsidRDefault="003971DE" w:rsidP="003971DE">
      <w:pPr>
        <w:autoSpaceDE w:val="0"/>
        <w:autoSpaceDN w:val="0"/>
        <w:adjustRightInd w:val="0"/>
        <w:spacing w:after="0"/>
      </w:pPr>
      <w:proofErr w:type="gramStart"/>
      <w:r w:rsidRPr="002265DA">
        <w:t>different</w:t>
      </w:r>
      <w:proofErr w:type="gramEnd"/>
      <w:r w:rsidRPr="002265DA">
        <w:t xml:space="preserve"> steps. Hence the deviation in the code from the errata</w:t>
      </w:r>
    </w:p>
    <w:p w:rsidR="00FC18D9" w:rsidRDefault="00FC18D9" w:rsidP="003971DE">
      <w:pPr>
        <w:autoSpaceDE w:val="0"/>
        <w:autoSpaceDN w:val="0"/>
        <w:adjustRightInd w:val="0"/>
        <w:spacing w:after="0"/>
        <w:rPr>
          <w:rFonts w:ascii="Courier New" w:hAnsi="Courier New" w:cs="Courier New"/>
          <w:color w:val="000000"/>
          <w:sz w:val="18"/>
          <w:szCs w:val="18"/>
        </w:rPr>
      </w:pPr>
    </w:p>
    <w:p w:rsidR="00FC18D9" w:rsidRPr="003971DE" w:rsidRDefault="00FC18D9" w:rsidP="003971DE">
      <w:pPr>
        <w:autoSpaceDE w:val="0"/>
        <w:autoSpaceDN w:val="0"/>
        <w:adjustRightInd w:val="0"/>
        <w:spacing w:after="0"/>
        <w:rPr>
          <w:rFonts w:ascii="Courier New" w:hAnsi="Courier New" w:cs="Courier New"/>
          <w:color w:val="000000"/>
          <w:sz w:val="18"/>
          <w:szCs w:val="18"/>
        </w:rPr>
      </w:pPr>
      <w:r>
        <w:rPr>
          <w:rFonts w:ascii="Courier New" w:hAnsi="Courier New" w:cs="Courier New"/>
          <w:noProof/>
          <w:color w:val="000000"/>
          <w:sz w:val="18"/>
          <w:szCs w:val="18"/>
        </w:rPr>
        <w:drawing>
          <wp:inline distT="0" distB="0" distL="0" distR="0">
            <wp:extent cx="5486400" cy="7530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53035"/>
                    </a:xfrm>
                    <a:prstGeom prst="rect">
                      <a:avLst/>
                    </a:prstGeom>
                    <a:noFill/>
                    <a:ln>
                      <a:noFill/>
                    </a:ln>
                  </pic:spPr>
                </pic:pic>
              </a:graphicData>
            </a:graphic>
          </wp:inline>
        </w:drawing>
      </w:r>
    </w:p>
    <w:p w:rsidR="003971DE" w:rsidRPr="003971DE" w:rsidRDefault="003971DE" w:rsidP="003971DE">
      <w:pPr>
        <w:autoSpaceDE w:val="0"/>
        <w:autoSpaceDN w:val="0"/>
        <w:adjustRightInd w:val="0"/>
        <w:spacing w:after="0"/>
        <w:rPr>
          <w:rFonts w:ascii="Courier New" w:hAnsi="Courier New" w:cs="Courier New"/>
          <w:color w:val="000000"/>
          <w:sz w:val="18"/>
          <w:szCs w:val="18"/>
        </w:rPr>
      </w:pPr>
      <w:r w:rsidRPr="003971DE">
        <w:rPr>
          <w:rFonts w:ascii="Courier New" w:hAnsi="Courier New" w:cs="Courier New"/>
          <w:color w:val="000000"/>
          <w:sz w:val="18"/>
          <w:szCs w:val="18"/>
        </w:rPr>
        <w:t xml:space="preserve">    /* save CLKCNTL, then set VCLK = HCLK, enable peripherals */</w:t>
      </w:r>
    </w:p>
    <w:p w:rsidR="003971DE" w:rsidRPr="003971DE" w:rsidRDefault="003971DE" w:rsidP="003971DE">
      <w:pPr>
        <w:autoSpaceDE w:val="0"/>
        <w:autoSpaceDN w:val="0"/>
        <w:adjustRightInd w:val="0"/>
        <w:spacing w:after="0"/>
        <w:rPr>
          <w:rFonts w:ascii="Courier New" w:hAnsi="Courier New" w:cs="Courier New"/>
          <w:color w:val="000000"/>
          <w:sz w:val="18"/>
          <w:szCs w:val="18"/>
        </w:rPr>
      </w:pPr>
      <w:r w:rsidRPr="003971DE">
        <w:rPr>
          <w:rFonts w:ascii="Courier New" w:hAnsi="Courier New" w:cs="Courier New"/>
          <w:color w:val="000000"/>
          <w:sz w:val="18"/>
          <w:szCs w:val="18"/>
        </w:rPr>
        <w:tab/>
        <w:t>clkCntlSav_Cnt_T_u32 = (systemREG1-&gt;VCLK2R &lt;&lt; 24U) | (systemREG1-&gt;VCLKR &lt;&lt; 16U) | (systemREG1-&gt;PENA &lt;&lt; 8U);</w:t>
      </w:r>
    </w:p>
    <w:p w:rsidR="003971DE" w:rsidRPr="003971DE" w:rsidRDefault="003971DE" w:rsidP="003971DE">
      <w:pPr>
        <w:autoSpaceDE w:val="0"/>
        <w:autoSpaceDN w:val="0"/>
        <w:adjustRightInd w:val="0"/>
        <w:spacing w:after="0"/>
        <w:rPr>
          <w:rFonts w:ascii="Courier New" w:hAnsi="Courier New" w:cs="Courier New"/>
          <w:color w:val="000000"/>
          <w:sz w:val="18"/>
          <w:szCs w:val="18"/>
        </w:rPr>
      </w:pPr>
      <w:r w:rsidRPr="003971DE">
        <w:rPr>
          <w:rFonts w:ascii="Courier New" w:hAnsi="Courier New" w:cs="Courier New"/>
          <w:color w:val="000000"/>
          <w:sz w:val="18"/>
          <w:szCs w:val="18"/>
        </w:rPr>
        <w:tab/>
        <w:t>systemREG1-&gt;VCLK2R = 0U;</w:t>
      </w:r>
    </w:p>
    <w:p w:rsidR="003971DE" w:rsidRPr="003971DE" w:rsidRDefault="003971DE" w:rsidP="003971DE">
      <w:pPr>
        <w:autoSpaceDE w:val="0"/>
        <w:autoSpaceDN w:val="0"/>
        <w:adjustRightInd w:val="0"/>
        <w:spacing w:after="0"/>
        <w:rPr>
          <w:rFonts w:ascii="Courier New" w:hAnsi="Courier New" w:cs="Courier New"/>
          <w:color w:val="000000"/>
          <w:sz w:val="18"/>
          <w:szCs w:val="18"/>
        </w:rPr>
      </w:pPr>
      <w:r w:rsidRPr="003971DE">
        <w:rPr>
          <w:rFonts w:ascii="Courier New" w:hAnsi="Courier New" w:cs="Courier New"/>
          <w:color w:val="000000"/>
          <w:sz w:val="18"/>
          <w:szCs w:val="18"/>
        </w:rPr>
        <w:tab/>
        <w:t>systemREG1-&gt;VCLKR = 0U;</w:t>
      </w:r>
    </w:p>
    <w:p w:rsidR="003971DE" w:rsidRPr="003971DE" w:rsidRDefault="003971DE" w:rsidP="003971DE">
      <w:pPr>
        <w:autoSpaceDE w:val="0"/>
        <w:autoSpaceDN w:val="0"/>
        <w:adjustRightInd w:val="0"/>
        <w:spacing w:after="0"/>
        <w:rPr>
          <w:rFonts w:ascii="Courier New" w:hAnsi="Courier New" w:cs="Courier New"/>
          <w:color w:val="000000"/>
          <w:sz w:val="18"/>
          <w:szCs w:val="18"/>
        </w:rPr>
      </w:pPr>
      <w:r w:rsidRPr="003971DE">
        <w:rPr>
          <w:rFonts w:ascii="Courier New" w:hAnsi="Courier New" w:cs="Courier New"/>
          <w:color w:val="000000"/>
          <w:sz w:val="18"/>
          <w:szCs w:val="18"/>
        </w:rPr>
        <w:tab/>
        <w:t>systemREG1-&gt;PENA = 1U;</w:t>
      </w:r>
    </w:p>
    <w:p w:rsidR="003971DE" w:rsidRDefault="003971DE" w:rsidP="003971DE">
      <w:pPr>
        <w:pStyle w:val="ListParagraph"/>
      </w:pPr>
    </w:p>
    <w:p w:rsidR="002265DA" w:rsidDel="00735D7B" w:rsidRDefault="002265DA" w:rsidP="002265DA">
      <w:pPr>
        <w:pStyle w:val="Heading1"/>
        <w:numPr>
          <w:ilvl w:val="0"/>
          <w:numId w:val="0"/>
        </w:numPr>
        <w:spacing w:before="0" w:after="0"/>
        <w:ind w:left="432" w:hanging="432"/>
        <w:rPr>
          <w:del w:id="0" w:author="Nexteer Employee" w:date="2016-08-24T09:38:00Z"/>
          <w:rFonts w:ascii="Times New Roman" w:hAnsi="Times New Roman"/>
          <w:b w:val="0"/>
          <w:kern w:val="0"/>
          <w:sz w:val="20"/>
        </w:rPr>
      </w:pPr>
      <w:del w:id="1" w:author="Nexteer Employee" w:date="2016-08-24T09:38:00Z">
        <w:r w:rsidRPr="002265DA" w:rsidDel="00735D7B">
          <w:rPr>
            <w:rFonts w:ascii="Times New Roman" w:hAnsi="Times New Roman"/>
            <w:b w:val="0"/>
            <w:kern w:val="0"/>
            <w:sz w:val="20"/>
          </w:rPr>
          <w:delText xml:space="preserve">In addition to the above mentioned deviation, we also deviate </w:delText>
        </w:r>
        <w:r w:rsidDel="00735D7B">
          <w:rPr>
            <w:rFonts w:ascii="Times New Roman" w:hAnsi="Times New Roman"/>
            <w:b w:val="0"/>
            <w:kern w:val="0"/>
            <w:sz w:val="20"/>
          </w:rPr>
          <w:delText>from the errata to return the number of</w:delText>
        </w:r>
      </w:del>
    </w:p>
    <w:p w:rsidR="004A781C" w:rsidRDefault="002265DA" w:rsidP="002265DA">
      <w:pPr>
        <w:pStyle w:val="Heading1"/>
        <w:numPr>
          <w:ilvl w:val="0"/>
          <w:numId w:val="0"/>
        </w:numPr>
        <w:spacing w:before="0" w:after="0"/>
        <w:ind w:left="432" w:hanging="432"/>
      </w:pPr>
      <w:del w:id="2" w:author="Nexteer Employee" w:date="2016-08-24T09:38:00Z">
        <w:r w:rsidDel="00735D7B">
          <w:rPr>
            <w:rFonts w:ascii="Times New Roman" w:hAnsi="Times New Roman"/>
            <w:b w:val="0"/>
            <w:kern w:val="0"/>
            <w:sz w:val="20"/>
          </w:rPr>
          <w:delText xml:space="preserve">retries </w:delText>
        </w:r>
        <w:r w:rsidRPr="002265DA" w:rsidDel="00735D7B">
          <w:rPr>
            <w:rFonts w:ascii="Times New Roman" w:hAnsi="Times New Roman"/>
            <w:b w:val="0"/>
            <w:kern w:val="0"/>
            <w:sz w:val="20"/>
          </w:rPr>
          <w:delText>that happened before the PLL could lock</w:delText>
        </w:r>
      </w:del>
      <w:bookmarkStart w:id="3" w:name="_GoBack"/>
      <w:bookmarkEnd w:id="3"/>
      <w:r w:rsidR="004A781C">
        <w:br w:type="page"/>
      </w:r>
      <w:r w:rsidR="004A781C">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1"/>
        <w:gridCol w:w="652"/>
        <w:gridCol w:w="5867"/>
        <w:gridCol w:w="1462"/>
        <w:gridCol w:w="1081"/>
      </w:tblGrid>
      <w:tr w:rsidR="004A781C" w:rsidTr="001A3CD5">
        <w:tc>
          <w:tcPr>
            <w:tcW w:w="611" w:type="dxa"/>
          </w:tcPr>
          <w:p w:rsidR="004A781C" w:rsidRDefault="004A781C">
            <w:pPr>
              <w:spacing w:before="60"/>
              <w:rPr>
                <w:rFonts w:ascii="Arial" w:hAnsi="Arial" w:cs="Arial"/>
                <w:b/>
                <w:bCs/>
                <w:sz w:val="16"/>
              </w:rPr>
            </w:pPr>
            <w:r>
              <w:rPr>
                <w:rFonts w:ascii="Arial" w:hAnsi="Arial" w:cs="Arial"/>
                <w:b/>
                <w:bCs/>
                <w:sz w:val="16"/>
              </w:rPr>
              <w:t>Item #</w:t>
            </w:r>
          </w:p>
        </w:tc>
        <w:tc>
          <w:tcPr>
            <w:tcW w:w="652" w:type="dxa"/>
          </w:tcPr>
          <w:p w:rsidR="004A781C" w:rsidRDefault="004A781C">
            <w:pPr>
              <w:spacing w:before="60"/>
              <w:rPr>
                <w:rFonts w:ascii="Arial" w:hAnsi="Arial" w:cs="Arial"/>
                <w:b/>
                <w:bCs/>
                <w:sz w:val="16"/>
              </w:rPr>
            </w:pPr>
            <w:r>
              <w:rPr>
                <w:rFonts w:ascii="Arial" w:hAnsi="Arial" w:cs="Arial"/>
                <w:b/>
                <w:bCs/>
                <w:sz w:val="16"/>
              </w:rPr>
              <w:t>Rev #</w:t>
            </w:r>
          </w:p>
        </w:tc>
        <w:tc>
          <w:tcPr>
            <w:tcW w:w="5867" w:type="dxa"/>
          </w:tcPr>
          <w:p w:rsidR="004A781C" w:rsidRDefault="004A781C">
            <w:pPr>
              <w:spacing w:before="60"/>
              <w:rPr>
                <w:rFonts w:ascii="Arial" w:hAnsi="Arial" w:cs="Arial"/>
                <w:b/>
                <w:bCs/>
                <w:sz w:val="16"/>
              </w:rPr>
            </w:pPr>
            <w:r>
              <w:rPr>
                <w:rFonts w:ascii="Arial" w:hAnsi="Arial" w:cs="Arial"/>
                <w:b/>
                <w:bCs/>
                <w:sz w:val="16"/>
              </w:rPr>
              <w:t>Change Description</w:t>
            </w:r>
          </w:p>
        </w:tc>
        <w:tc>
          <w:tcPr>
            <w:tcW w:w="1462"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081"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1A3CD5">
        <w:tc>
          <w:tcPr>
            <w:tcW w:w="611" w:type="dxa"/>
          </w:tcPr>
          <w:p w:rsidR="004A781C" w:rsidRDefault="004A781C">
            <w:pPr>
              <w:spacing w:before="60"/>
              <w:rPr>
                <w:rFonts w:ascii="Arial" w:hAnsi="Arial" w:cs="Arial"/>
                <w:sz w:val="16"/>
              </w:rPr>
            </w:pPr>
            <w:r>
              <w:rPr>
                <w:rFonts w:ascii="Arial" w:hAnsi="Arial" w:cs="Arial"/>
                <w:sz w:val="16"/>
              </w:rPr>
              <w:t>1</w:t>
            </w:r>
          </w:p>
        </w:tc>
        <w:tc>
          <w:tcPr>
            <w:tcW w:w="652" w:type="dxa"/>
          </w:tcPr>
          <w:p w:rsidR="004A781C" w:rsidRDefault="00592E00">
            <w:pPr>
              <w:spacing w:before="60"/>
              <w:rPr>
                <w:rFonts w:ascii="Arial" w:hAnsi="Arial" w:cs="Arial"/>
                <w:sz w:val="16"/>
              </w:rPr>
            </w:pPr>
            <w:r>
              <w:rPr>
                <w:rFonts w:ascii="Arial" w:hAnsi="Arial" w:cs="Arial"/>
                <w:sz w:val="16"/>
              </w:rPr>
              <w:t>1</w:t>
            </w:r>
          </w:p>
        </w:tc>
        <w:tc>
          <w:tcPr>
            <w:tcW w:w="5867" w:type="dxa"/>
          </w:tcPr>
          <w:p w:rsidR="004A781C" w:rsidRDefault="00592E00">
            <w:pPr>
              <w:spacing w:before="60"/>
              <w:rPr>
                <w:rFonts w:ascii="Arial" w:hAnsi="Arial" w:cs="Arial"/>
                <w:sz w:val="16"/>
              </w:rPr>
            </w:pPr>
            <w:r>
              <w:rPr>
                <w:rFonts w:ascii="Arial" w:hAnsi="Arial" w:cs="Arial"/>
                <w:sz w:val="16"/>
              </w:rPr>
              <w:t>Initial creation</w:t>
            </w:r>
          </w:p>
        </w:tc>
        <w:tc>
          <w:tcPr>
            <w:tcW w:w="1462" w:type="dxa"/>
          </w:tcPr>
          <w:p w:rsidR="004A781C" w:rsidRDefault="00592E00" w:rsidP="00B11356">
            <w:pPr>
              <w:spacing w:before="60"/>
              <w:rPr>
                <w:rFonts w:ascii="Arial" w:hAnsi="Arial" w:cs="Arial"/>
                <w:sz w:val="16"/>
              </w:rPr>
            </w:pPr>
            <w:r>
              <w:rPr>
                <w:rFonts w:ascii="Arial" w:hAnsi="Arial" w:cs="Arial"/>
                <w:sz w:val="16"/>
              </w:rPr>
              <w:t>0</w:t>
            </w:r>
            <w:r w:rsidR="00F61489">
              <w:rPr>
                <w:rFonts w:ascii="Arial" w:hAnsi="Arial" w:cs="Arial"/>
                <w:sz w:val="16"/>
              </w:rPr>
              <w:t>6</w:t>
            </w:r>
            <w:r>
              <w:rPr>
                <w:rFonts w:ascii="Arial" w:hAnsi="Arial" w:cs="Arial"/>
                <w:sz w:val="16"/>
              </w:rPr>
              <w:t>/</w:t>
            </w:r>
            <w:r w:rsidR="00B11356">
              <w:rPr>
                <w:rFonts w:ascii="Arial" w:hAnsi="Arial" w:cs="Arial"/>
                <w:sz w:val="16"/>
              </w:rPr>
              <w:t>27</w:t>
            </w:r>
            <w:r>
              <w:rPr>
                <w:rFonts w:ascii="Arial" w:hAnsi="Arial" w:cs="Arial"/>
                <w:sz w:val="16"/>
              </w:rPr>
              <w:t>/1</w:t>
            </w:r>
            <w:r w:rsidR="00F61489">
              <w:rPr>
                <w:rFonts w:ascii="Arial" w:hAnsi="Arial" w:cs="Arial"/>
                <w:sz w:val="16"/>
              </w:rPr>
              <w:t>6</w:t>
            </w:r>
          </w:p>
        </w:tc>
        <w:tc>
          <w:tcPr>
            <w:tcW w:w="1081" w:type="dxa"/>
          </w:tcPr>
          <w:p w:rsidR="004A781C" w:rsidRDefault="00F61489">
            <w:pPr>
              <w:spacing w:before="60"/>
              <w:rPr>
                <w:rFonts w:ascii="Arial" w:hAnsi="Arial" w:cs="Arial"/>
                <w:sz w:val="16"/>
              </w:rPr>
            </w:pPr>
            <w:r>
              <w:rPr>
                <w:rFonts w:ascii="Arial" w:hAnsi="Arial" w:cs="Arial"/>
                <w:sz w:val="16"/>
              </w:rPr>
              <w:t>AJM</w:t>
            </w:r>
          </w:p>
        </w:tc>
      </w:tr>
      <w:tr w:rsidR="00735D7B" w:rsidTr="001A3CD5">
        <w:trPr>
          <w:ins w:id="4" w:author="Nexteer Employee" w:date="2016-08-24T09:37:00Z"/>
        </w:trPr>
        <w:tc>
          <w:tcPr>
            <w:tcW w:w="611" w:type="dxa"/>
          </w:tcPr>
          <w:p w:rsidR="00735D7B" w:rsidRDefault="00735D7B">
            <w:pPr>
              <w:spacing w:before="60"/>
              <w:rPr>
                <w:ins w:id="5" w:author="Nexteer Employee" w:date="2016-08-24T09:37:00Z"/>
                <w:rFonts w:ascii="Arial" w:hAnsi="Arial" w:cs="Arial"/>
                <w:sz w:val="16"/>
              </w:rPr>
            </w:pPr>
            <w:ins w:id="6" w:author="Nexteer Employee" w:date="2016-08-24T09:37:00Z">
              <w:r>
                <w:rPr>
                  <w:rFonts w:ascii="Arial" w:hAnsi="Arial" w:cs="Arial"/>
                  <w:sz w:val="16"/>
                </w:rPr>
                <w:t>2</w:t>
              </w:r>
            </w:ins>
          </w:p>
        </w:tc>
        <w:tc>
          <w:tcPr>
            <w:tcW w:w="652" w:type="dxa"/>
          </w:tcPr>
          <w:p w:rsidR="00735D7B" w:rsidRDefault="00735D7B">
            <w:pPr>
              <w:spacing w:before="60"/>
              <w:rPr>
                <w:ins w:id="7" w:author="Nexteer Employee" w:date="2016-08-24T09:37:00Z"/>
                <w:rFonts w:ascii="Arial" w:hAnsi="Arial" w:cs="Arial"/>
                <w:sz w:val="16"/>
              </w:rPr>
            </w:pPr>
            <w:ins w:id="8" w:author="Nexteer Employee" w:date="2016-08-24T09:37:00Z">
              <w:r>
                <w:rPr>
                  <w:rFonts w:ascii="Arial" w:hAnsi="Arial" w:cs="Arial"/>
                  <w:sz w:val="16"/>
                </w:rPr>
                <w:t>2</w:t>
              </w:r>
            </w:ins>
          </w:p>
        </w:tc>
        <w:tc>
          <w:tcPr>
            <w:tcW w:w="5867" w:type="dxa"/>
          </w:tcPr>
          <w:p w:rsidR="00735D7B" w:rsidRDefault="00735D7B">
            <w:pPr>
              <w:spacing w:before="60"/>
              <w:rPr>
                <w:ins w:id="9" w:author="Nexteer Employee" w:date="2016-08-24T09:37:00Z"/>
                <w:rFonts w:ascii="Arial" w:hAnsi="Arial" w:cs="Arial"/>
                <w:sz w:val="16"/>
              </w:rPr>
            </w:pPr>
            <w:ins w:id="10" w:author="Nexteer Employee" w:date="2016-08-24T09:37:00Z">
              <w:r>
                <w:rPr>
                  <w:rFonts w:ascii="Arial" w:hAnsi="Arial" w:cs="Arial"/>
                  <w:sz w:val="16"/>
                </w:rPr>
                <w:t xml:space="preserve">Removed the </w:t>
              </w:r>
            </w:ins>
            <w:ins w:id="11" w:author="Nexteer Employee" w:date="2016-08-24T09:38:00Z">
              <w:r>
                <w:rPr>
                  <w:rFonts w:ascii="Arial" w:hAnsi="Arial" w:cs="Arial"/>
                  <w:sz w:val="16"/>
                </w:rPr>
                <w:t>parameter</w:t>
              </w:r>
            </w:ins>
            <w:ins w:id="12" w:author="Nexteer Employee" w:date="2016-08-24T09:37:00Z">
              <w:r>
                <w:rPr>
                  <w:rFonts w:ascii="Arial" w:hAnsi="Arial" w:cs="Arial"/>
                  <w:sz w:val="16"/>
                </w:rPr>
                <w:t xml:space="preserve"> </w:t>
              </w:r>
            </w:ins>
            <w:ins w:id="13" w:author="Nexteer Employee" w:date="2016-08-24T09:38:00Z">
              <w:r>
                <w:rPr>
                  <w:rFonts w:ascii="Arial" w:hAnsi="Arial" w:cs="Arial"/>
                  <w:sz w:val="16"/>
                </w:rPr>
                <w:t xml:space="preserve">for the number of retries </w:t>
              </w:r>
            </w:ins>
          </w:p>
        </w:tc>
        <w:tc>
          <w:tcPr>
            <w:tcW w:w="1462" w:type="dxa"/>
          </w:tcPr>
          <w:p w:rsidR="00735D7B" w:rsidRDefault="00735D7B" w:rsidP="00B11356">
            <w:pPr>
              <w:spacing w:before="60"/>
              <w:rPr>
                <w:ins w:id="14" w:author="Nexteer Employee" w:date="2016-08-24T09:37:00Z"/>
                <w:rFonts w:ascii="Arial" w:hAnsi="Arial" w:cs="Arial"/>
                <w:sz w:val="16"/>
              </w:rPr>
            </w:pPr>
            <w:ins w:id="15" w:author="Nexteer Employee" w:date="2016-08-24T09:38:00Z">
              <w:r>
                <w:rPr>
                  <w:rFonts w:ascii="Arial" w:hAnsi="Arial" w:cs="Arial"/>
                  <w:sz w:val="16"/>
                </w:rPr>
                <w:t>08/24/16</w:t>
              </w:r>
            </w:ins>
          </w:p>
        </w:tc>
        <w:tc>
          <w:tcPr>
            <w:tcW w:w="1081" w:type="dxa"/>
          </w:tcPr>
          <w:p w:rsidR="00735D7B" w:rsidRDefault="00735D7B">
            <w:pPr>
              <w:spacing w:before="60"/>
              <w:rPr>
                <w:ins w:id="16" w:author="Nexteer Employee" w:date="2016-08-24T09:37:00Z"/>
                <w:rFonts w:ascii="Arial" w:hAnsi="Arial" w:cs="Arial"/>
                <w:sz w:val="16"/>
              </w:rPr>
            </w:pPr>
            <w:ins w:id="17" w:author="Nexteer Employee" w:date="2016-08-24T09:38:00Z">
              <w:r>
                <w:rPr>
                  <w:rFonts w:ascii="Arial" w:hAnsi="Arial" w:cs="Arial"/>
                  <w:sz w:val="16"/>
                </w:rPr>
                <w:t>AJM</w:t>
              </w:r>
            </w:ins>
          </w:p>
        </w:tc>
      </w:tr>
    </w:tbl>
    <w:p w:rsidR="00107819" w:rsidRDefault="00107819"/>
    <w:sectPr w:rsidR="00107819" w:rsidSect="00937013">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5E3" w:rsidRDefault="00A545E3">
      <w:r>
        <w:separator/>
      </w:r>
    </w:p>
  </w:endnote>
  <w:endnote w:type="continuationSeparator" w:id="0">
    <w:p w:rsidR="00A545E3" w:rsidRDefault="00A5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CA1" w:rsidRDefault="006C3CA1">
    <w:pPr>
      <w:pStyle w:val="Footer"/>
    </w:pPr>
    <w:r>
      <w:rPr>
        <w:snapToGrid w:val="0"/>
      </w:rPr>
      <w:tab/>
    </w:r>
    <w:r w:rsidR="00A545E3">
      <w:fldChar w:fldCharType="begin"/>
    </w:r>
    <w:r w:rsidR="00A545E3">
      <w:instrText xml:space="preserve"> DOCPROPERTY "Company"  \* MERGEFORMAT </w:instrText>
    </w:r>
    <w:r w:rsidR="00A545E3">
      <w:fldChar w:fldCharType="separate"/>
    </w:r>
    <w:r w:rsidRPr="006072EB">
      <w:rPr>
        <w:rFonts w:ascii="Times" w:hAnsi="Times"/>
        <w:caps/>
        <w:snapToGrid w:val="0"/>
      </w:rPr>
      <w:t>Nexteer</w:t>
    </w:r>
    <w:r w:rsidR="00A545E3">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5E3" w:rsidRDefault="00A545E3">
      <w:r>
        <w:separator/>
      </w:r>
    </w:p>
  </w:footnote>
  <w:footnote w:type="continuationSeparator" w:id="0">
    <w:p w:rsidR="00A545E3" w:rsidRDefault="00A54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CA1" w:rsidRDefault="006C3CA1" w:rsidP="00F61489">
    <w:pPr>
      <w:pStyle w:val="Header"/>
      <w:pBdr>
        <w:bottom w:val="single" w:sz="4" w:space="1" w:color="auto"/>
      </w:pBd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C3CA1">
      <w:trPr>
        <w:cantSplit/>
      </w:trPr>
      <w:tc>
        <w:tcPr>
          <w:tcW w:w="990" w:type="dxa"/>
        </w:tcPr>
        <w:p w:rsidR="006C3CA1" w:rsidRDefault="006C3CA1">
          <w:pPr>
            <w:pStyle w:val="Header"/>
          </w:pPr>
          <w:r>
            <w:t>Title:</w:t>
          </w:r>
        </w:p>
      </w:tc>
      <w:tc>
        <w:tcPr>
          <w:tcW w:w="5400" w:type="dxa"/>
          <w:gridSpan w:val="3"/>
          <w:vMerge w:val="restart"/>
        </w:tcPr>
        <w:p w:rsidR="006C3CA1" w:rsidRDefault="00A545E3">
          <w:pPr>
            <w:pStyle w:val="Header"/>
          </w:pPr>
          <w:r>
            <w:fldChar w:fldCharType="begin"/>
          </w:r>
          <w:r>
            <w:instrText xml:space="preserve"> DOCPROPERTY "Document Title"  \* MERGEFORMAT </w:instrText>
          </w:r>
          <w:r>
            <w:fldChar w:fldCharType="separate"/>
          </w:r>
          <w:r w:rsidR="006C3CA1">
            <w:t xml:space="preserve">TMS570 Startup - </w:t>
          </w:r>
          <w:r w:rsidR="00F61489">
            <w:t>errata_SSWF021_45</w:t>
          </w:r>
          <w:r>
            <w:fldChar w:fldCharType="end"/>
          </w:r>
        </w:p>
        <w:p w:rsidR="006C3CA1" w:rsidRDefault="00A545E3"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6C3CA1">
            <w:t>Gen II+ EPS EA3</w:t>
          </w:r>
          <w:r>
            <w:fldChar w:fldCharType="end"/>
          </w:r>
          <w:r w:rsidR="006C3CA1">
            <w:tab/>
          </w:r>
        </w:p>
      </w:tc>
      <w:tc>
        <w:tcPr>
          <w:tcW w:w="1170" w:type="dxa"/>
        </w:tcPr>
        <w:p w:rsidR="006C3CA1" w:rsidRDefault="006C3CA1">
          <w:pPr>
            <w:pStyle w:val="Header"/>
          </w:pPr>
          <w:r>
            <w:t>Revision:</w:t>
          </w:r>
        </w:p>
      </w:tc>
      <w:tc>
        <w:tcPr>
          <w:tcW w:w="1350" w:type="dxa"/>
        </w:tcPr>
        <w:p w:rsidR="006C3CA1" w:rsidRDefault="00F61489" w:rsidP="000040C0">
          <w:pPr>
            <w:pStyle w:val="Header"/>
          </w:pPr>
          <w:del w:id="18" w:author="Nexteer Employee" w:date="2016-08-24T09:38:00Z">
            <w:r w:rsidDel="00735D7B">
              <w:delText>1</w:delText>
            </w:r>
          </w:del>
          <w:ins w:id="19" w:author="Nexteer Employee" w:date="2016-08-24T09:38:00Z">
            <w:r w:rsidR="00735D7B">
              <w:t>2</w:t>
            </w:r>
          </w:ins>
        </w:p>
      </w:tc>
    </w:tr>
    <w:tr w:rsidR="006C3CA1">
      <w:trPr>
        <w:cantSplit/>
      </w:trPr>
      <w:tc>
        <w:tcPr>
          <w:tcW w:w="990" w:type="dxa"/>
        </w:tcPr>
        <w:p w:rsidR="006C3CA1" w:rsidRDefault="006C3CA1">
          <w:pPr>
            <w:pStyle w:val="Header"/>
          </w:pPr>
          <w:r>
            <w:t xml:space="preserve">Product:     </w:t>
          </w:r>
        </w:p>
      </w:tc>
      <w:tc>
        <w:tcPr>
          <w:tcW w:w="5400" w:type="dxa"/>
          <w:gridSpan w:val="3"/>
          <w:vMerge/>
        </w:tcPr>
        <w:p w:rsidR="006C3CA1" w:rsidRDefault="006C3CA1">
          <w:pPr>
            <w:pStyle w:val="Header"/>
            <w:jc w:val="center"/>
          </w:pPr>
        </w:p>
      </w:tc>
      <w:tc>
        <w:tcPr>
          <w:tcW w:w="1170" w:type="dxa"/>
        </w:tcPr>
        <w:p w:rsidR="006C3CA1" w:rsidRDefault="006C3CA1">
          <w:pPr>
            <w:pStyle w:val="Header"/>
          </w:pPr>
          <w:r>
            <w:t>Rev. Date:</w:t>
          </w:r>
        </w:p>
      </w:tc>
      <w:tc>
        <w:tcPr>
          <w:tcW w:w="1350" w:type="dxa"/>
        </w:tcPr>
        <w:p w:rsidR="006C3CA1" w:rsidRDefault="000040C0" w:rsidP="00735D7B">
          <w:pPr>
            <w:pStyle w:val="Header"/>
          </w:pPr>
          <w:del w:id="20" w:author="Nexteer Employee" w:date="2016-08-24T09:38:00Z">
            <w:r w:rsidDel="00735D7B">
              <w:delText>Jun</w:delText>
            </w:r>
          </w:del>
          <w:ins w:id="21" w:author="Nexteer Employee" w:date="2016-08-24T09:38:00Z">
            <w:r w:rsidR="00735D7B">
              <w:t>Aug</w:t>
            </w:r>
          </w:ins>
          <w:r w:rsidR="006C3CA1">
            <w:t>-</w:t>
          </w:r>
          <w:del w:id="22" w:author="Nexteer Employee" w:date="2016-08-24T09:38:00Z">
            <w:r w:rsidR="006F4F23" w:rsidDel="00735D7B">
              <w:delText>27</w:delText>
            </w:r>
          </w:del>
          <w:ins w:id="23" w:author="Nexteer Employee" w:date="2016-08-24T09:38:00Z">
            <w:r w:rsidR="00735D7B">
              <w:t>2</w:t>
            </w:r>
            <w:r w:rsidR="00735D7B">
              <w:t>4</w:t>
            </w:r>
          </w:ins>
          <w:r w:rsidR="006C3CA1">
            <w:t>-</w:t>
          </w:r>
          <w:r>
            <w:t>16</w:t>
          </w:r>
        </w:p>
      </w:tc>
    </w:tr>
    <w:tr w:rsidR="006C3CA1">
      <w:trPr>
        <w:cantSplit/>
      </w:trPr>
      <w:tc>
        <w:tcPr>
          <w:tcW w:w="990" w:type="dxa"/>
        </w:tcPr>
        <w:p w:rsidR="006C3CA1" w:rsidRDefault="006C3CA1">
          <w:pPr>
            <w:pStyle w:val="Header"/>
          </w:pPr>
          <w:r>
            <w:t>Group:</w:t>
          </w:r>
        </w:p>
      </w:tc>
      <w:tc>
        <w:tcPr>
          <w:tcW w:w="1530" w:type="dxa"/>
        </w:tcPr>
        <w:p w:rsidR="006C3CA1" w:rsidRDefault="006C3CA1">
          <w:pPr>
            <w:pStyle w:val="Header"/>
          </w:pPr>
          <w:r>
            <w:t>ESG</w:t>
          </w:r>
        </w:p>
      </w:tc>
      <w:tc>
        <w:tcPr>
          <w:tcW w:w="1260" w:type="dxa"/>
        </w:tcPr>
        <w:p w:rsidR="006C3CA1" w:rsidRDefault="006C3CA1">
          <w:pPr>
            <w:pStyle w:val="Header"/>
          </w:pPr>
          <w:r>
            <w:t>Originator:</w:t>
          </w:r>
        </w:p>
      </w:tc>
      <w:tc>
        <w:tcPr>
          <w:tcW w:w="2610" w:type="dxa"/>
        </w:tcPr>
        <w:p w:rsidR="006C3CA1" w:rsidRDefault="000040C0" w:rsidP="000040C0">
          <w:pPr>
            <w:pStyle w:val="Header"/>
          </w:pPr>
          <w:proofErr w:type="spellStart"/>
          <w:r>
            <w:t>Avinash</w:t>
          </w:r>
          <w:proofErr w:type="spellEnd"/>
          <w:r>
            <w:t xml:space="preserve"> James</w:t>
          </w:r>
        </w:p>
      </w:tc>
      <w:tc>
        <w:tcPr>
          <w:tcW w:w="1170" w:type="dxa"/>
        </w:tcPr>
        <w:p w:rsidR="006C3CA1" w:rsidRDefault="006C3CA1">
          <w:pPr>
            <w:pStyle w:val="Header"/>
          </w:pPr>
          <w:r>
            <w:t>Page:</w:t>
          </w:r>
        </w:p>
      </w:tc>
      <w:tc>
        <w:tcPr>
          <w:tcW w:w="1350" w:type="dxa"/>
        </w:tcPr>
        <w:p w:rsidR="006C3CA1" w:rsidRDefault="006C3CA1">
          <w:pPr>
            <w:pStyle w:val="Header"/>
          </w:pPr>
          <w:r>
            <w:rPr>
              <w:rStyle w:val="PageNumber"/>
            </w:rPr>
            <w:fldChar w:fldCharType="begin"/>
          </w:r>
          <w:r>
            <w:rPr>
              <w:rStyle w:val="PageNumber"/>
            </w:rPr>
            <w:instrText xml:space="preserve"> PAGE </w:instrText>
          </w:r>
          <w:r>
            <w:rPr>
              <w:rStyle w:val="PageNumber"/>
            </w:rPr>
            <w:fldChar w:fldCharType="separate"/>
          </w:r>
          <w:r w:rsidR="00735D7B">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35D7B">
            <w:rPr>
              <w:rStyle w:val="PageNumber"/>
              <w:noProof/>
            </w:rPr>
            <w:t>10</w:t>
          </w:r>
          <w:r>
            <w:rPr>
              <w:rStyle w:val="PageNumber"/>
            </w:rPr>
            <w:fldChar w:fldCharType="end"/>
          </w:r>
        </w:p>
      </w:tc>
    </w:tr>
  </w:tbl>
  <w:p w:rsidR="006C3CA1" w:rsidRDefault="006C3CA1">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98181F"/>
    <w:multiLevelType w:val="hybridMultilevel"/>
    <w:tmpl w:val="45D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3"/>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3F7"/>
    <w:rsid w:val="00000BE6"/>
    <w:rsid w:val="000040C0"/>
    <w:rsid w:val="00034213"/>
    <w:rsid w:val="00034778"/>
    <w:rsid w:val="0004591D"/>
    <w:rsid w:val="00076EFA"/>
    <w:rsid w:val="0008082F"/>
    <w:rsid w:val="0008556A"/>
    <w:rsid w:val="000E3C41"/>
    <w:rsid w:val="000E4509"/>
    <w:rsid w:val="000F1B96"/>
    <w:rsid w:val="000F4C16"/>
    <w:rsid w:val="00107819"/>
    <w:rsid w:val="001107F6"/>
    <w:rsid w:val="0011218E"/>
    <w:rsid w:val="0012722C"/>
    <w:rsid w:val="001330A5"/>
    <w:rsid w:val="00133251"/>
    <w:rsid w:val="001379B2"/>
    <w:rsid w:val="00150ADE"/>
    <w:rsid w:val="00157F46"/>
    <w:rsid w:val="001A3CD5"/>
    <w:rsid w:val="001A574F"/>
    <w:rsid w:val="001A6408"/>
    <w:rsid w:val="001A7A7D"/>
    <w:rsid w:val="001B0924"/>
    <w:rsid w:val="001B20B9"/>
    <w:rsid w:val="001B60DF"/>
    <w:rsid w:val="001C4353"/>
    <w:rsid w:val="001C7E3F"/>
    <w:rsid w:val="001D03D2"/>
    <w:rsid w:val="001E268A"/>
    <w:rsid w:val="001E2D24"/>
    <w:rsid w:val="001E6458"/>
    <w:rsid w:val="001F02CF"/>
    <w:rsid w:val="001F09B2"/>
    <w:rsid w:val="001F445C"/>
    <w:rsid w:val="001F5FEC"/>
    <w:rsid w:val="001F768A"/>
    <w:rsid w:val="00206ADE"/>
    <w:rsid w:val="0020722A"/>
    <w:rsid w:val="00212ED2"/>
    <w:rsid w:val="0021745F"/>
    <w:rsid w:val="002265DA"/>
    <w:rsid w:val="00227CCD"/>
    <w:rsid w:val="00233AE5"/>
    <w:rsid w:val="00236372"/>
    <w:rsid w:val="00251AC0"/>
    <w:rsid w:val="0026661B"/>
    <w:rsid w:val="002756C9"/>
    <w:rsid w:val="002853A4"/>
    <w:rsid w:val="00296A0B"/>
    <w:rsid w:val="00297DB6"/>
    <w:rsid w:val="002A3AF5"/>
    <w:rsid w:val="002A6992"/>
    <w:rsid w:val="002B65BC"/>
    <w:rsid w:val="002C03D8"/>
    <w:rsid w:val="002C2C02"/>
    <w:rsid w:val="002E2573"/>
    <w:rsid w:val="002F4A51"/>
    <w:rsid w:val="00306DB0"/>
    <w:rsid w:val="00311690"/>
    <w:rsid w:val="00315335"/>
    <w:rsid w:val="00331947"/>
    <w:rsid w:val="00334355"/>
    <w:rsid w:val="00377382"/>
    <w:rsid w:val="00381CBF"/>
    <w:rsid w:val="00391422"/>
    <w:rsid w:val="00393259"/>
    <w:rsid w:val="003971DE"/>
    <w:rsid w:val="003C4D3F"/>
    <w:rsid w:val="003D59C3"/>
    <w:rsid w:val="003F586F"/>
    <w:rsid w:val="003F6D1B"/>
    <w:rsid w:val="00465882"/>
    <w:rsid w:val="00466255"/>
    <w:rsid w:val="00471392"/>
    <w:rsid w:val="004742C3"/>
    <w:rsid w:val="0048218C"/>
    <w:rsid w:val="004852FF"/>
    <w:rsid w:val="00485A48"/>
    <w:rsid w:val="004A464C"/>
    <w:rsid w:val="004A751C"/>
    <w:rsid w:val="004A781C"/>
    <w:rsid w:val="004D1D36"/>
    <w:rsid w:val="004E1576"/>
    <w:rsid w:val="004E4600"/>
    <w:rsid w:val="004F7692"/>
    <w:rsid w:val="00510A52"/>
    <w:rsid w:val="00515408"/>
    <w:rsid w:val="00520A05"/>
    <w:rsid w:val="00525AA7"/>
    <w:rsid w:val="005308B4"/>
    <w:rsid w:val="005450B9"/>
    <w:rsid w:val="005526B7"/>
    <w:rsid w:val="00590CAF"/>
    <w:rsid w:val="005911F0"/>
    <w:rsid w:val="00592E00"/>
    <w:rsid w:val="005A56EB"/>
    <w:rsid w:val="005A7E75"/>
    <w:rsid w:val="005B3FF9"/>
    <w:rsid w:val="005C28F3"/>
    <w:rsid w:val="005D1798"/>
    <w:rsid w:val="005D5FE4"/>
    <w:rsid w:val="005E1D15"/>
    <w:rsid w:val="005E23F7"/>
    <w:rsid w:val="005F6693"/>
    <w:rsid w:val="00604CBF"/>
    <w:rsid w:val="006072EB"/>
    <w:rsid w:val="006155C0"/>
    <w:rsid w:val="00616853"/>
    <w:rsid w:val="00620C50"/>
    <w:rsid w:val="00635F39"/>
    <w:rsid w:val="0066440E"/>
    <w:rsid w:val="00674ADF"/>
    <w:rsid w:val="006856B5"/>
    <w:rsid w:val="006B359F"/>
    <w:rsid w:val="006C3CA1"/>
    <w:rsid w:val="006C430A"/>
    <w:rsid w:val="006C4940"/>
    <w:rsid w:val="006D33CC"/>
    <w:rsid w:val="006E1E5E"/>
    <w:rsid w:val="006E2556"/>
    <w:rsid w:val="006F01A3"/>
    <w:rsid w:val="006F4F23"/>
    <w:rsid w:val="00706174"/>
    <w:rsid w:val="00713DF3"/>
    <w:rsid w:val="00735D7B"/>
    <w:rsid w:val="00742147"/>
    <w:rsid w:val="00751281"/>
    <w:rsid w:val="0075213D"/>
    <w:rsid w:val="00761F3F"/>
    <w:rsid w:val="00765FD2"/>
    <w:rsid w:val="0076644C"/>
    <w:rsid w:val="00773935"/>
    <w:rsid w:val="0078443A"/>
    <w:rsid w:val="007A0E98"/>
    <w:rsid w:val="007A69AC"/>
    <w:rsid w:val="007C0846"/>
    <w:rsid w:val="007D7660"/>
    <w:rsid w:val="0080501C"/>
    <w:rsid w:val="008242F0"/>
    <w:rsid w:val="008414EB"/>
    <w:rsid w:val="0084172F"/>
    <w:rsid w:val="008535B2"/>
    <w:rsid w:val="00856EFC"/>
    <w:rsid w:val="00857AF5"/>
    <w:rsid w:val="008607F7"/>
    <w:rsid w:val="008640CF"/>
    <w:rsid w:val="008825C7"/>
    <w:rsid w:val="0088304F"/>
    <w:rsid w:val="00891A2E"/>
    <w:rsid w:val="00894440"/>
    <w:rsid w:val="008B3E94"/>
    <w:rsid w:val="008C3CDC"/>
    <w:rsid w:val="008F6DBB"/>
    <w:rsid w:val="008F766E"/>
    <w:rsid w:val="00910119"/>
    <w:rsid w:val="009308B1"/>
    <w:rsid w:val="009315E6"/>
    <w:rsid w:val="00931B0C"/>
    <w:rsid w:val="00937013"/>
    <w:rsid w:val="009411A8"/>
    <w:rsid w:val="00944A94"/>
    <w:rsid w:val="009474E3"/>
    <w:rsid w:val="009543B3"/>
    <w:rsid w:val="00955F6A"/>
    <w:rsid w:val="00957470"/>
    <w:rsid w:val="009703D7"/>
    <w:rsid w:val="00974B00"/>
    <w:rsid w:val="0099372D"/>
    <w:rsid w:val="009A09CF"/>
    <w:rsid w:val="009A0E9A"/>
    <w:rsid w:val="009B20B2"/>
    <w:rsid w:val="009D604D"/>
    <w:rsid w:val="009E60B2"/>
    <w:rsid w:val="00A21EF0"/>
    <w:rsid w:val="00A35B8E"/>
    <w:rsid w:val="00A5314C"/>
    <w:rsid w:val="00A545E3"/>
    <w:rsid w:val="00A81EC7"/>
    <w:rsid w:val="00A82212"/>
    <w:rsid w:val="00A92F0E"/>
    <w:rsid w:val="00AA3CC6"/>
    <w:rsid w:val="00AC0005"/>
    <w:rsid w:val="00AD0CD7"/>
    <w:rsid w:val="00AD731B"/>
    <w:rsid w:val="00AF1AA0"/>
    <w:rsid w:val="00B11356"/>
    <w:rsid w:val="00B11F4E"/>
    <w:rsid w:val="00B17C55"/>
    <w:rsid w:val="00B35E2C"/>
    <w:rsid w:val="00B40DD1"/>
    <w:rsid w:val="00B41C16"/>
    <w:rsid w:val="00B54697"/>
    <w:rsid w:val="00B60A3F"/>
    <w:rsid w:val="00B6510E"/>
    <w:rsid w:val="00B8592E"/>
    <w:rsid w:val="00B91FC0"/>
    <w:rsid w:val="00BA2B5C"/>
    <w:rsid w:val="00BA540C"/>
    <w:rsid w:val="00BC7B46"/>
    <w:rsid w:val="00BD008B"/>
    <w:rsid w:val="00BD15D2"/>
    <w:rsid w:val="00BD3DFF"/>
    <w:rsid w:val="00BF364D"/>
    <w:rsid w:val="00C02BB6"/>
    <w:rsid w:val="00C215E1"/>
    <w:rsid w:val="00C2570E"/>
    <w:rsid w:val="00C35BD3"/>
    <w:rsid w:val="00C50BD9"/>
    <w:rsid w:val="00C5477C"/>
    <w:rsid w:val="00C72FFA"/>
    <w:rsid w:val="00CC6498"/>
    <w:rsid w:val="00D077BF"/>
    <w:rsid w:val="00D164AA"/>
    <w:rsid w:val="00D307AE"/>
    <w:rsid w:val="00D52F28"/>
    <w:rsid w:val="00D54530"/>
    <w:rsid w:val="00D75648"/>
    <w:rsid w:val="00D819FF"/>
    <w:rsid w:val="00D90B67"/>
    <w:rsid w:val="00D94BDD"/>
    <w:rsid w:val="00DA1266"/>
    <w:rsid w:val="00DA4902"/>
    <w:rsid w:val="00DB78DA"/>
    <w:rsid w:val="00DC142A"/>
    <w:rsid w:val="00DC74A4"/>
    <w:rsid w:val="00DC7E08"/>
    <w:rsid w:val="00DE4889"/>
    <w:rsid w:val="00DF1274"/>
    <w:rsid w:val="00E02003"/>
    <w:rsid w:val="00E152BA"/>
    <w:rsid w:val="00E22571"/>
    <w:rsid w:val="00E445A4"/>
    <w:rsid w:val="00E53A9A"/>
    <w:rsid w:val="00E5472B"/>
    <w:rsid w:val="00E57C42"/>
    <w:rsid w:val="00E61650"/>
    <w:rsid w:val="00E87D9F"/>
    <w:rsid w:val="00E96289"/>
    <w:rsid w:val="00EA7C99"/>
    <w:rsid w:val="00EC48F9"/>
    <w:rsid w:val="00ED283F"/>
    <w:rsid w:val="00ED2E97"/>
    <w:rsid w:val="00EE28A0"/>
    <w:rsid w:val="00EE4492"/>
    <w:rsid w:val="00EF0E68"/>
    <w:rsid w:val="00F274C1"/>
    <w:rsid w:val="00F41598"/>
    <w:rsid w:val="00F61489"/>
    <w:rsid w:val="00F648ED"/>
    <w:rsid w:val="00F67701"/>
    <w:rsid w:val="00F8129A"/>
    <w:rsid w:val="00F82E8E"/>
    <w:rsid w:val="00F866BD"/>
    <w:rsid w:val="00F957FA"/>
    <w:rsid w:val="00FB2942"/>
    <w:rsid w:val="00FB432D"/>
    <w:rsid w:val="00FC10F5"/>
    <w:rsid w:val="00FC18D9"/>
    <w:rsid w:val="00FE2B9B"/>
    <w:rsid w:val="00FE7A96"/>
    <w:rsid w:val="00FF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74"/>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3Char">
    <w:name w:val="Heading 3 Char"/>
    <w:basedOn w:val="DefaultParagraphFont"/>
    <w:link w:val="Heading3"/>
    <w:rsid w:val="00DF1274"/>
    <w:rPr>
      <w:rFonts w:ascii="Arial" w:hAnsi="Arial"/>
      <w:b/>
      <w:sz w:val="24"/>
    </w:rPr>
  </w:style>
  <w:style w:type="character" w:customStyle="1" w:styleId="Heading4Char">
    <w:name w:val="Heading 4 Char"/>
    <w:basedOn w:val="DefaultParagraphFont"/>
    <w:link w:val="Heading4"/>
    <w:rsid w:val="00DF1274"/>
    <w:rPr>
      <w:rFonts w:ascii="Arial" w:hAnsi="Arial"/>
      <w:b/>
      <w:sz w:val="24"/>
    </w:rPr>
  </w:style>
  <w:style w:type="paragraph" w:styleId="ListParagraph">
    <w:name w:val="List Paragraph"/>
    <w:basedOn w:val="Normal"/>
    <w:uiPriority w:val="34"/>
    <w:qFormat/>
    <w:rsid w:val="00B6510E"/>
    <w:pPr>
      <w:ind w:left="720"/>
      <w:contextualSpacing/>
    </w:pPr>
  </w:style>
  <w:style w:type="character" w:customStyle="1" w:styleId="Heading5Char">
    <w:name w:val="Heading 5 Char"/>
    <w:basedOn w:val="DefaultParagraphFont"/>
    <w:link w:val="Heading5"/>
    <w:rsid w:val="0075213D"/>
    <w:rPr>
      <w:sz w:val="22"/>
    </w:rPr>
  </w:style>
  <w:style w:type="paragraph" w:styleId="BalloonText">
    <w:name w:val="Balloon Text"/>
    <w:basedOn w:val="Normal"/>
    <w:link w:val="BalloonTextChar"/>
    <w:uiPriority w:val="99"/>
    <w:semiHidden/>
    <w:unhideWhenUsed/>
    <w:rsid w:val="00FC10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74"/>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character" w:customStyle="1" w:styleId="Heading3Char">
    <w:name w:val="Heading 3 Char"/>
    <w:basedOn w:val="DefaultParagraphFont"/>
    <w:link w:val="Heading3"/>
    <w:rsid w:val="00DF1274"/>
    <w:rPr>
      <w:rFonts w:ascii="Arial" w:hAnsi="Arial"/>
      <w:b/>
      <w:sz w:val="24"/>
    </w:rPr>
  </w:style>
  <w:style w:type="character" w:customStyle="1" w:styleId="Heading4Char">
    <w:name w:val="Heading 4 Char"/>
    <w:basedOn w:val="DefaultParagraphFont"/>
    <w:link w:val="Heading4"/>
    <w:rsid w:val="00DF1274"/>
    <w:rPr>
      <w:rFonts w:ascii="Arial" w:hAnsi="Arial"/>
      <w:b/>
      <w:sz w:val="24"/>
    </w:rPr>
  </w:style>
  <w:style w:type="paragraph" w:styleId="ListParagraph">
    <w:name w:val="List Paragraph"/>
    <w:basedOn w:val="Normal"/>
    <w:uiPriority w:val="34"/>
    <w:qFormat/>
    <w:rsid w:val="00B6510E"/>
    <w:pPr>
      <w:ind w:left="720"/>
      <w:contextualSpacing/>
    </w:pPr>
  </w:style>
  <w:style w:type="character" w:customStyle="1" w:styleId="Heading5Char">
    <w:name w:val="Heading 5 Char"/>
    <w:basedOn w:val="DefaultParagraphFont"/>
    <w:link w:val="Heading5"/>
    <w:rsid w:val="0075213D"/>
    <w:rPr>
      <w:sz w:val="22"/>
    </w:rPr>
  </w:style>
  <w:style w:type="paragraph" w:styleId="BalloonText">
    <w:name w:val="Balloon Text"/>
    <w:basedOn w:val="Normal"/>
    <w:link w:val="BalloonTextChar"/>
    <w:uiPriority w:val="99"/>
    <w:semiHidden/>
    <w:unhideWhenUsed/>
    <w:rsid w:val="00FC10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My%20Documents\Downloads\MDD%2520Template%25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MDD%20Template%20EA3.dotx</Template>
  <TotalTime>8</TotalTime>
  <Pages>10</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5099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dc:creator>
  <cp:lastModifiedBy>Nexteer Employee</cp:lastModifiedBy>
  <cp:revision>6</cp:revision>
  <cp:lastPrinted>2011-03-21T13:34:00Z</cp:lastPrinted>
  <dcterms:created xsi:type="dcterms:W3CDTF">2016-06-27T14:30:00Z</dcterms:created>
  <dcterms:modified xsi:type="dcterms:W3CDTF">2016-08-24T13:38:00Z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TMS570 Startup - SysStartup</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SysStartup</vt:lpwstr>
  </property>
  <property fmtid="{D5CDD505-2E9C-101B-9397-08002B2CF9AE}" pid="6" name="Product Line">
    <vt:lpwstr>Gen II+ EPS EA3</vt:lpwstr>
  </property>
</Properties>
</file>