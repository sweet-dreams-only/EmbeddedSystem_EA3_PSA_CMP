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81C" w:rsidRDefault="00A17EB8" w:rsidP="00A17EB8">
      <w:pPr>
        <w:pStyle w:val="Title"/>
      </w:pPr>
      <w:r>
        <w:t>Integration</w:t>
      </w:r>
      <w:r w:rsidR="0076047D">
        <w:t xml:space="preserve"> Manual</w:t>
      </w:r>
      <w:r w:rsidR="004A781C">
        <w:t xml:space="preserve"> -- </w:t>
      </w:r>
      <w:fldSimple w:instr=" DOCPROPERTY &quot;Document Title&quot;  \* MERGEFORMAT ">
        <w:r w:rsidR="007151C5">
          <w:t>TMS570 Startup</w:t>
        </w:r>
      </w:fldSimple>
    </w:p>
    <w:sdt>
      <w:sdtPr>
        <w:rPr>
          <w:rFonts w:ascii="Times New Roman" w:eastAsia="Times New Roman" w:hAnsi="Times New Roman" w:cs="Times New Roman"/>
          <w:b/>
          <w:bCs/>
          <w:i w:val="0"/>
          <w:iCs w:val="0"/>
          <w:color w:val="auto"/>
          <w:spacing w:val="0"/>
          <w:sz w:val="20"/>
          <w:szCs w:val="20"/>
        </w:rPr>
        <w:id w:val="4758657"/>
        <w:docPartObj>
          <w:docPartGallery w:val="Table of Contents"/>
          <w:docPartUnique/>
        </w:docPartObj>
      </w:sdtPr>
      <w:sdtEndPr>
        <w:rPr>
          <w:b w:val="0"/>
          <w:bCs w:val="0"/>
        </w:rPr>
      </w:sdtEndPr>
      <w:sdtContent>
        <w:p w:rsidR="004E4CC3" w:rsidRDefault="004E4CC3" w:rsidP="004E4CC3">
          <w:pPr>
            <w:pStyle w:val="Subtitle"/>
          </w:pPr>
          <w:r>
            <w:t>Table of Contents</w:t>
          </w:r>
          <w:r w:rsidR="00135556">
            <w:fldChar w:fldCharType="begin"/>
          </w:r>
          <w:r>
            <w:instrText xml:space="preserve"> DOCVARIABLE "MDDRevNum" \* MERGEFORMAT </w:instrText>
          </w:r>
          <w:r w:rsidR="00135556">
            <w:fldChar w:fldCharType="end"/>
          </w:r>
          <w:r w:rsidR="00135556">
            <w:fldChar w:fldCharType="begin"/>
          </w:r>
          <w:r>
            <w:instrText xml:space="preserve"> DOCVARIABLE "MDDRevNum" \* MERGEFORMAT </w:instrText>
          </w:r>
          <w:r w:rsidR="00135556">
            <w:fldChar w:fldCharType="end"/>
          </w:r>
        </w:p>
        <w:p w:rsidR="009A5AB5" w:rsidRDefault="00135556">
          <w:pPr>
            <w:pStyle w:val="TOC1"/>
            <w:tabs>
              <w:tab w:val="left" w:pos="400"/>
              <w:tab w:val="right" w:leader="dot" w:pos="8630"/>
            </w:tabs>
            <w:rPr>
              <w:rFonts w:asciiTheme="minorHAnsi" w:eastAsiaTheme="minorEastAsia" w:hAnsiTheme="minorHAnsi" w:cstheme="minorBidi"/>
              <w:noProof/>
              <w:sz w:val="22"/>
              <w:szCs w:val="22"/>
            </w:rPr>
          </w:pPr>
          <w:r>
            <w:fldChar w:fldCharType="begin"/>
          </w:r>
          <w:r w:rsidR="00D9560D">
            <w:instrText xml:space="preserve"> TOC \o "1-3" \h \z \u </w:instrText>
          </w:r>
          <w:r>
            <w:fldChar w:fldCharType="separate"/>
          </w:r>
          <w:hyperlink w:anchor="_Toc358640599" w:history="1">
            <w:r w:rsidR="009A5AB5" w:rsidRPr="002C0EC5">
              <w:rPr>
                <w:rStyle w:val="Hyperlink"/>
                <w:noProof/>
              </w:rPr>
              <w:t>1</w:t>
            </w:r>
            <w:r w:rsidR="009A5AB5">
              <w:rPr>
                <w:rFonts w:asciiTheme="minorHAnsi" w:eastAsiaTheme="minorEastAsia" w:hAnsiTheme="minorHAnsi" w:cstheme="minorBidi"/>
                <w:noProof/>
                <w:sz w:val="22"/>
                <w:szCs w:val="22"/>
              </w:rPr>
              <w:tab/>
            </w:r>
            <w:r w:rsidR="009A5AB5" w:rsidRPr="002C0EC5">
              <w:rPr>
                <w:rStyle w:val="Hyperlink"/>
                <w:noProof/>
              </w:rPr>
              <w:t>Dependencies</w:t>
            </w:r>
            <w:r w:rsidR="009A5AB5">
              <w:rPr>
                <w:noProof/>
                <w:webHidden/>
              </w:rPr>
              <w:tab/>
            </w:r>
            <w:r>
              <w:rPr>
                <w:noProof/>
                <w:webHidden/>
              </w:rPr>
              <w:fldChar w:fldCharType="begin"/>
            </w:r>
            <w:r w:rsidR="009A5AB5">
              <w:rPr>
                <w:noProof/>
                <w:webHidden/>
              </w:rPr>
              <w:instrText xml:space="preserve"> PAGEREF _Toc358640599 \h </w:instrText>
            </w:r>
            <w:r>
              <w:rPr>
                <w:noProof/>
                <w:webHidden/>
              </w:rPr>
            </w:r>
            <w:r>
              <w:rPr>
                <w:noProof/>
                <w:webHidden/>
              </w:rPr>
              <w:fldChar w:fldCharType="separate"/>
            </w:r>
            <w:r w:rsidR="009A5AB5">
              <w:rPr>
                <w:noProof/>
                <w:webHidden/>
              </w:rPr>
              <w:t>2</w:t>
            </w:r>
            <w:r>
              <w:rPr>
                <w:noProof/>
                <w:webHidden/>
              </w:rPr>
              <w:fldChar w:fldCharType="end"/>
            </w:r>
          </w:hyperlink>
        </w:p>
        <w:p w:rsidR="009A5AB5" w:rsidRDefault="00370DBD">
          <w:pPr>
            <w:pStyle w:val="TOC2"/>
            <w:tabs>
              <w:tab w:val="left" w:pos="880"/>
            </w:tabs>
            <w:rPr>
              <w:rFonts w:asciiTheme="minorHAnsi" w:eastAsiaTheme="minorEastAsia" w:hAnsiTheme="minorHAnsi" w:cstheme="minorBidi"/>
              <w:noProof/>
              <w:sz w:val="22"/>
              <w:szCs w:val="22"/>
            </w:rPr>
          </w:pPr>
          <w:hyperlink w:anchor="_Toc358640600" w:history="1">
            <w:r w:rsidR="009A5AB5" w:rsidRPr="002C0EC5">
              <w:rPr>
                <w:rStyle w:val="Hyperlink"/>
                <w:noProof/>
              </w:rPr>
              <w:t>1.1</w:t>
            </w:r>
            <w:r w:rsidR="009A5AB5">
              <w:rPr>
                <w:rFonts w:asciiTheme="minorHAnsi" w:eastAsiaTheme="minorEastAsia" w:hAnsiTheme="minorHAnsi" w:cstheme="minorBidi"/>
                <w:noProof/>
                <w:sz w:val="22"/>
                <w:szCs w:val="22"/>
              </w:rPr>
              <w:tab/>
            </w:r>
            <w:r w:rsidR="009A5AB5" w:rsidRPr="002C0EC5">
              <w:rPr>
                <w:rStyle w:val="Hyperlink"/>
                <w:noProof/>
              </w:rPr>
              <w:t>SWCs</w:t>
            </w:r>
            <w:r w:rsidR="009A5AB5">
              <w:rPr>
                <w:noProof/>
                <w:webHidden/>
              </w:rPr>
              <w:tab/>
            </w:r>
            <w:r w:rsidR="00135556">
              <w:rPr>
                <w:noProof/>
                <w:webHidden/>
              </w:rPr>
              <w:fldChar w:fldCharType="begin"/>
            </w:r>
            <w:r w:rsidR="009A5AB5">
              <w:rPr>
                <w:noProof/>
                <w:webHidden/>
              </w:rPr>
              <w:instrText xml:space="preserve"> PAGEREF _Toc358640600 \h </w:instrText>
            </w:r>
            <w:r w:rsidR="00135556">
              <w:rPr>
                <w:noProof/>
                <w:webHidden/>
              </w:rPr>
            </w:r>
            <w:r w:rsidR="00135556">
              <w:rPr>
                <w:noProof/>
                <w:webHidden/>
              </w:rPr>
              <w:fldChar w:fldCharType="separate"/>
            </w:r>
            <w:r w:rsidR="009A5AB5">
              <w:rPr>
                <w:noProof/>
                <w:webHidden/>
              </w:rPr>
              <w:t>2</w:t>
            </w:r>
            <w:r w:rsidR="00135556">
              <w:rPr>
                <w:noProof/>
                <w:webHidden/>
              </w:rPr>
              <w:fldChar w:fldCharType="end"/>
            </w:r>
          </w:hyperlink>
        </w:p>
        <w:p w:rsidR="009A5AB5" w:rsidRDefault="00370DBD">
          <w:pPr>
            <w:pStyle w:val="TOC2"/>
            <w:tabs>
              <w:tab w:val="left" w:pos="880"/>
            </w:tabs>
            <w:rPr>
              <w:rFonts w:asciiTheme="minorHAnsi" w:eastAsiaTheme="minorEastAsia" w:hAnsiTheme="minorHAnsi" w:cstheme="minorBidi"/>
              <w:noProof/>
              <w:sz w:val="22"/>
              <w:szCs w:val="22"/>
            </w:rPr>
          </w:pPr>
          <w:hyperlink w:anchor="_Toc358640601" w:history="1">
            <w:r w:rsidR="009A5AB5" w:rsidRPr="002C0EC5">
              <w:rPr>
                <w:rStyle w:val="Hyperlink"/>
                <w:noProof/>
              </w:rPr>
              <w:t>1.2</w:t>
            </w:r>
            <w:r w:rsidR="009A5AB5">
              <w:rPr>
                <w:rFonts w:asciiTheme="minorHAnsi" w:eastAsiaTheme="minorEastAsia" w:hAnsiTheme="minorHAnsi" w:cstheme="minorBidi"/>
                <w:noProof/>
                <w:sz w:val="22"/>
                <w:szCs w:val="22"/>
              </w:rPr>
              <w:tab/>
            </w:r>
            <w:r w:rsidR="009A5AB5" w:rsidRPr="002C0EC5">
              <w:rPr>
                <w:rStyle w:val="Hyperlink"/>
                <w:noProof/>
              </w:rPr>
              <w:t>Functions to be provided to Integration Project</w:t>
            </w:r>
            <w:r w:rsidR="009A5AB5">
              <w:rPr>
                <w:noProof/>
                <w:webHidden/>
              </w:rPr>
              <w:tab/>
            </w:r>
            <w:r w:rsidR="00135556">
              <w:rPr>
                <w:noProof/>
                <w:webHidden/>
              </w:rPr>
              <w:fldChar w:fldCharType="begin"/>
            </w:r>
            <w:r w:rsidR="009A5AB5">
              <w:rPr>
                <w:noProof/>
                <w:webHidden/>
              </w:rPr>
              <w:instrText xml:space="preserve"> PAGEREF _Toc358640601 \h </w:instrText>
            </w:r>
            <w:r w:rsidR="00135556">
              <w:rPr>
                <w:noProof/>
                <w:webHidden/>
              </w:rPr>
            </w:r>
            <w:r w:rsidR="00135556">
              <w:rPr>
                <w:noProof/>
                <w:webHidden/>
              </w:rPr>
              <w:fldChar w:fldCharType="separate"/>
            </w:r>
            <w:r w:rsidR="009A5AB5">
              <w:rPr>
                <w:noProof/>
                <w:webHidden/>
              </w:rPr>
              <w:t>2</w:t>
            </w:r>
            <w:r w:rsidR="00135556">
              <w:rPr>
                <w:noProof/>
                <w:webHidden/>
              </w:rPr>
              <w:fldChar w:fldCharType="end"/>
            </w:r>
          </w:hyperlink>
        </w:p>
        <w:p w:rsidR="009A5AB5" w:rsidRDefault="00370DBD">
          <w:pPr>
            <w:pStyle w:val="TOC2"/>
            <w:tabs>
              <w:tab w:val="left" w:pos="880"/>
            </w:tabs>
            <w:rPr>
              <w:rFonts w:asciiTheme="minorHAnsi" w:eastAsiaTheme="minorEastAsia" w:hAnsiTheme="minorHAnsi" w:cstheme="minorBidi"/>
              <w:noProof/>
              <w:sz w:val="22"/>
              <w:szCs w:val="22"/>
            </w:rPr>
          </w:pPr>
          <w:hyperlink w:anchor="_Toc358640602" w:history="1">
            <w:r w:rsidR="009A5AB5" w:rsidRPr="002C0EC5">
              <w:rPr>
                <w:rStyle w:val="Hyperlink"/>
                <w:noProof/>
              </w:rPr>
              <w:t>1.3</w:t>
            </w:r>
            <w:r w:rsidR="009A5AB5">
              <w:rPr>
                <w:rFonts w:asciiTheme="minorHAnsi" w:eastAsiaTheme="minorEastAsia" w:hAnsiTheme="minorHAnsi" w:cstheme="minorBidi"/>
                <w:noProof/>
                <w:sz w:val="22"/>
                <w:szCs w:val="22"/>
              </w:rPr>
              <w:tab/>
            </w:r>
            <w:r w:rsidR="009A5AB5" w:rsidRPr="002C0EC5">
              <w:rPr>
                <w:rStyle w:val="Hyperlink"/>
                <w:noProof/>
              </w:rPr>
              <w:t>Functions to be provided by Integration Project</w:t>
            </w:r>
            <w:r w:rsidR="009A5AB5">
              <w:rPr>
                <w:noProof/>
                <w:webHidden/>
              </w:rPr>
              <w:tab/>
            </w:r>
            <w:r w:rsidR="00135556">
              <w:rPr>
                <w:noProof/>
                <w:webHidden/>
              </w:rPr>
              <w:fldChar w:fldCharType="begin"/>
            </w:r>
            <w:r w:rsidR="009A5AB5">
              <w:rPr>
                <w:noProof/>
                <w:webHidden/>
              </w:rPr>
              <w:instrText xml:space="preserve"> PAGEREF _Toc358640602 \h </w:instrText>
            </w:r>
            <w:r w:rsidR="00135556">
              <w:rPr>
                <w:noProof/>
                <w:webHidden/>
              </w:rPr>
            </w:r>
            <w:r w:rsidR="00135556">
              <w:rPr>
                <w:noProof/>
                <w:webHidden/>
              </w:rPr>
              <w:fldChar w:fldCharType="separate"/>
            </w:r>
            <w:r w:rsidR="009A5AB5">
              <w:rPr>
                <w:noProof/>
                <w:webHidden/>
              </w:rPr>
              <w:t>2</w:t>
            </w:r>
            <w:r w:rsidR="00135556">
              <w:rPr>
                <w:noProof/>
                <w:webHidden/>
              </w:rPr>
              <w:fldChar w:fldCharType="end"/>
            </w:r>
          </w:hyperlink>
        </w:p>
        <w:p w:rsidR="009A5AB5" w:rsidRDefault="00370DBD">
          <w:pPr>
            <w:pStyle w:val="TOC1"/>
            <w:tabs>
              <w:tab w:val="left" w:pos="400"/>
              <w:tab w:val="right" w:leader="dot" w:pos="8630"/>
            </w:tabs>
            <w:rPr>
              <w:rFonts w:asciiTheme="minorHAnsi" w:eastAsiaTheme="minorEastAsia" w:hAnsiTheme="minorHAnsi" w:cstheme="minorBidi"/>
              <w:noProof/>
              <w:sz w:val="22"/>
              <w:szCs w:val="22"/>
            </w:rPr>
          </w:pPr>
          <w:hyperlink w:anchor="_Toc358640603" w:history="1">
            <w:r w:rsidR="009A5AB5" w:rsidRPr="002C0EC5">
              <w:rPr>
                <w:rStyle w:val="Hyperlink"/>
                <w:noProof/>
              </w:rPr>
              <w:t>2</w:t>
            </w:r>
            <w:r w:rsidR="009A5AB5">
              <w:rPr>
                <w:rFonts w:asciiTheme="minorHAnsi" w:eastAsiaTheme="minorEastAsia" w:hAnsiTheme="minorHAnsi" w:cstheme="minorBidi"/>
                <w:noProof/>
                <w:sz w:val="22"/>
                <w:szCs w:val="22"/>
              </w:rPr>
              <w:tab/>
            </w:r>
            <w:r w:rsidR="009A5AB5" w:rsidRPr="002C0EC5">
              <w:rPr>
                <w:rStyle w:val="Hyperlink"/>
                <w:noProof/>
              </w:rPr>
              <w:t>Configuration</w:t>
            </w:r>
            <w:r w:rsidR="009A5AB5">
              <w:rPr>
                <w:noProof/>
                <w:webHidden/>
              </w:rPr>
              <w:tab/>
            </w:r>
            <w:r w:rsidR="00135556">
              <w:rPr>
                <w:noProof/>
                <w:webHidden/>
              </w:rPr>
              <w:fldChar w:fldCharType="begin"/>
            </w:r>
            <w:r w:rsidR="009A5AB5">
              <w:rPr>
                <w:noProof/>
                <w:webHidden/>
              </w:rPr>
              <w:instrText xml:space="preserve"> PAGEREF _Toc358640603 \h </w:instrText>
            </w:r>
            <w:r w:rsidR="00135556">
              <w:rPr>
                <w:noProof/>
                <w:webHidden/>
              </w:rPr>
            </w:r>
            <w:r w:rsidR="00135556">
              <w:rPr>
                <w:noProof/>
                <w:webHidden/>
              </w:rPr>
              <w:fldChar w:fldCharType="separate"/>
            </w:r>
            <w:r w:rsidR="009A5AB5">
              <w:rPr>
                <w:noProof/>
                <w:webHidden/>
              </w:rPr>
              <w:t>2</w:t>
            </w:r>
            <w:r w:rsidR="00135556">
              <w:rPr>
                <w:noProof/>
                <w:webHidden/>
              </w:rPr>
              <w:fldChar w:fldCharType="end"/>
            </w:r>
          </w:hyperlink>
        </w:p>
        <w:p w:rsidR="009A5AB5" w:rsidRDefault="00370DBD">
          <w:pPr>
            <w:pStyle w:val="TOC2"/>
            <w:tabs>
              <w:tab w:val="left" w:pos="880"/>
            </w:tabs>
            <w:rPr>
              <w:rFonts w:asciiTheme="minorHAnsi" w:eastAsiaTheme="minorEastAsia" w:hAnsiTheme="minorHAnsi" w:cstheme="minorBidi"/>
              <w:noProof/>
              <w:sz w:val="22"/>
              <w:szCs w:val="22"/>
            </w:rPr>
          </w:pPr>
          <w:hyperlink w:anchor="_Toc358640604" w:history="1">
            <w:r w:rsidR="009A5AB5" w:rsidRPr="002C0EC5">
              <w:rPr>
                <w:rStyle w:val="Hyperlink"/>
                <w:noProof/>
              </w:rPr>
              <w:t>2.1</w:t>
            </w:r>
            <w:r w:rsidR="009A5AB5">
              <w:rPr>
                <w:rFonts w:asciiTheme="minorHAnsi" w:eastAsiaTheme="minorEastAsia" w:hAnsiTheme="minorHAnsi" w:cstheme="minorBidi"/>
                <w:noProof/>
                <w:sz w:val="22"/>
                <w:szCs w:val="22"/>
              </w:rPr>
              <w:tab/>
            </w:r>
            <w:r w:rsidR="009A5AB5" w:rsidRPr="002C0EC5">
              <w:rPr>
                <w:rStyle w:val="Hyperlink"/>
                <w:noProof/>
              </w:rPr>
              <w:t>Build Time Config</w:t>
            </w:r>
            <w:r w:rsidR="009A5AB5">
              <w:rPr>
                <w:noProof/>
                <w:webHidden/>
              </w:rPr>
              <w:tab/>
            </w:r>
            <w:r w:rsidR="00135556">
              <w:rPr>
                <w:noProof/>
                <w:webHidden/>
              </w:rPr>
              <w:fldChar w:fldCharType="begin"/>
            </w:r>
            <w:r w:rsidR="009A5AB5">
              <w:rPr>
                <w:noProof/>
                <w:webHidden/>
              </w:rPr>
              <w:instrText xml:space="preserve"> PAGEREF _Toc358640604 \h </w:instrText>
            </w:r>
            <w:r w:rsidR="00135556">
              <w:rPr>
                <w:noProof/>
                <w:webHidden/>
              </w:rPr>
            </w:r>
            <w:r w:rsidR="00135556">
              <w:rPr>
                <w:noProof/>
                <w:webHidden/>
              </w:rPr>
              <w:fldChar w:fldCharType="separate"/>
            </w:r>
            <w:r w:rsidR="009A5AB5">
              <w:rPr>
                <w:noProof/>
                <w:webHidden/>
              </w:rPr>
              <w:t>2</w:t>
            </w:r>
            <w:r w:rsidR="00135556">
              <w:rPr>
                <w:noProof/>
                <w:webHidden/>
              </w:rPr>
              <w:fldChar w:fldCharType="end"/>
            </w:r>
          </w:hyperlink>
        </w:p>
        <w:p w:rsidR="009A5AB5" w:rsidRDefault="00370DBD">
          <w:pPr>
            <w:pStyle w:val="TOC2"/>
            <w:tabs>
              <w:tab w:val="left" w:pos="880"/>
            </w:tabs>
            <w:rPr>
              <w:rFonts w:asciiTheme="minorHAnsi" w:eastAsiaTheme="minorEastAsia" w:hAnsiTheme="minorHAnsi" w:cstheme="minorBidi"/>
              <w:noProof/>
              <w:sz w:val="22"/>
              <w:szCs w:val="22"/>
            </w:rPr>
          </w:pPr>
          <w:hyperlink w:anchor="_Toc358640605" w:history="1">
            <w:r w:rsidR="009A5AB5" w:rsidRPr="002C0EC5">
              <w:rPr>
                <w:rStyle w:val="Hyperlink"/>
                <w:noProof/>
              </w:rPr>
              <w:t>2.2</w:t>
            </w:r>
            <w:r w:rsidR="009A5AB5">
              <w:rPr>
                <w:rFonts w:asciiTheme="minorHAnsi" w:eastAsiaTheme="minorEastAsia" w:hAnsiTheme="minorHAnsi" w:cstheme="minorBidi"/>
                <w:noProof/>
                <w:sz w:val="22"/>
                <w:szCs w:val="22"/>
              </w:rPr>
              <w:tab/>
            </w:r>
            <w:r w:rsidR="009A5AB5" w:rsidRPr="002C0EC5">
              <w:rPr>
                <w:rStyle w:val="Hyperlink"/>
                <w:noProof/>
              </w:rPr>
              <w:t>Configuration Files to be provided by Integration Project</w:t>
            </w:r>
            <w:r w:rsidR="009A5AB5">
              <w:rPr>
                <w:noProof/>
                <w:webHidden/>
              </w:rPr>
              <w:tab/>
            </w:r>
            <w:r w:rsidR="00135556">
              <w:rPr>
                <w:noProof/>
                <w:webHidden/>
              </w:rPr>
              <w:fldChar w:fldCharType="begin"/>
            </w:r>
            <w:r w:rsidR="009A5AB5">
              <w:rPr>
                <w:noProof/>
                <w:webHidden/>
              </w:rPr>
              <w:instrText xml:space="preserve"> PAGEREF _Toc358640605 \h </w:instrText>
            </w:r>
            <w:r w:rsidR="00135556">
              <w:rPr>
                <w:noProof/>
                <w:webHidden/>
              </w:rPr>
            </w:r>
            <w:r w:rsidR="00135556">
              <w:rPr>
                <w:noProof/>
                <w:webHidden/>
              </w:rPr>
              <w:fldChar w:fldCharType="separate"/>
            </w:r>
            <w:r w:rsidR="009A5AB5">
              <w:rPr>
                <w:noProof/>
                <w:webHidden/>
              </w:rPr>
              <w:t>2</w:t>
            </w:r>
            <w:r w:rsidR="00135556">
              <w:rPr>
                <w:noProof/>
                <w:webHidden/>
              </w:rPr>
              <w:fldChar w:fldCharType="end"/>
            </w:r>
          </w:hyperlink>
        </w:p>
        <w:p w:rsidR="009A5AB5" w:rsidRDefault="00370DBD">
          <w:pPr>
            <w:pStyle w:val="TOC3"/>
            <w:tabs>
              <w:tab w:val="left" w:pos="1100"/>
              <w:tab w:val="right" w:leader="dot" w:pos="8630"/>
            </w:tabs>
            <w:rPr>
              <w:rFonts w:asciiTheme="minorHAnsi" w:eastAsiaTheme="minorEastAsia" w:hAnsiTheme="minorHAnsi" w:cstheme="minorBidi"/>
              <w:noProof/>
              <w:sz w:val="22"/>
              <w:szCs w:val="22"/>
            </w:rPr>
          </w:pPr>
          <w:hyperlink w:anchor="_Toc358640606" w:history="1">
            <w:r w:rsidR="009A5AB5" w:rsidRPr="002C0EC5">
              <w:rPr>
                <w:rStyle w:val="Hyperlink"/>
                <w:noProof/>
              </w:rPr>
              <w:t>2.2.1</w:t>
            </w:r>
            <w:r w:rsidR="009A5AB5">
              <w:rPr>
                <w:rFonts w:asciiTheme="minorHAnsi" w:eastAsiaTheme="minorEastAsia" w:hAnsiTheme="minorHAnsi" w:cstheme="minorBidi"/>
                <w:noProof/>
                <w:sz w:val="22"/>
                <w:szCs w:val="22"/>
              </w:rPr>
              <w:tab/>
            </w:r>
            <w:r w:rsidR="009A5AB5" w:rsidRPr="002C0EC5">
              <w:rPr>
                <w:rStyle w:val="Hyperlink"/>
                <w:noProof/>
              </w:rPr>
              <w:t>startup_cfg.h</w:t>
            </w:r>
            <w:r w:rsidR="009A5AB5">
              <w:rPr>
                <w:noProof/>
                <w:webHidden/>
              </w:rPr>
              <w:tab/>
            </w:r>
            <w:r w:rsidR="00135556">
              <w:rPr>
                <w:noProof/>
                <w:webHidden/>
              </w:rPr>
              <w:fldChar w:fldCharType="begin"/>
            </w:r>
            <w:r w:rsidR="009A5AB5">
              <w:rPr>
                <w:noProof/>
                <w:webHidden/>
              </w:rPr>
              <w:instrText xml:space="preserve"> PAGEREF _Toc358640606 \h </w:instrText>
            </w:r>
            <w:r w:rsidR="00135556">
              <w:rPr>
                <w:noProof/>
                <w:webHidden/>
              </w:rPr>
            </w:r>
            <w:r w:rsidR="00135556">
              <w:rPr>
                <w:noProof/>
                <w:webHidden/>
              </w:rPr>
              <w:fldChar w:fldCharType="separate"/>
            </w:r>
            <w:r w:rsidR="009A5AB5">
              <w:rPr>
                <w:noProof/>
                <w:webHidden/>
              </w:rPr>
              <w:t>3</w:t>
            </w:r>
            <w:r w:rsidR="00135556">
              <w:rPr>
                <w:noProof/>
                <w:webHidden/>
              </w:rPr>
              <w:fldChar w:fldCharType="end"/>
            </w:r>
          </w:hyperlink>
        </w:p>
        <w:p w:rsidR="009A5AB5" w:rsidRDefault="00370DBD">
          <w:pPr>
            <w:pStyle w:val="TOC3"/>
            <w:tabs>
              <w:tab w:val="left" w:pos="1100"/>
              <w:tab w:val="right" w:leader="dot" w:pos="8630"/>
            </w:tabs>
            <w:rPr>
              <w:rFonts w:asciiTheme="minorHAnsi" w:eastAsiaTheme="minorEastAsia" w:hAnsiTheme="minorHAnsi" w:cstheme="minorBidi"/>
              <w:noProof/>
              <w:sz w:val="22"/>
              <w:szCs w:val="22"/>
            </w:rPr>
          </w:pPr>
          <w:hyperlink w:anchor="_Toc358640607" w:history="1">
            <w:r w:rsidR="009A5AB5" w:rsidRPr="002C0EC5">
              <w:rPr>
                <w:rStyle w:val="Hyperlink"/>
                <w:noProof/>
              </w:rPr>
              <w:t>2.2.2</w:t>
            </w:r>
            <w:r w:rsidR="009A5AB5">
              <w:rPr>
                <w:rFonts w:asciiTheme="minorHAnsi" w:eastAsiaTheme="minorEastAsia" w:hAnsiTheme="minorHAnsi" w:cstheme="minorBidi"/>
                <w:noProof/>
                <w:sz w:val="22"/>
                <w:szCs w:val="22"/>
              </w:rPr>
              <w:tab/>
            </w:r>
            <w:r w:rsidR="009A5AB5" w:rsidRPr="002C0EC5">
              <w:rPr>
                <w:rStyle w:val="Hyperlink"/>
                <w:noProof/>
              </w:rPr>
              <w:t>appinit_cfg.h</w:t>
            </w:r>
            <w:r w:rsidR="009A5AB5">
              <w:rPr>
                <w:noProof/>
                <w:webHidden/>
              </w:rPr>
              <w:tab/>
            </w:r>
            <w:r w:rsidR="00135556">
              <w:rPr>
                <w:noProof/>
                <w:webHidden/>
              </w:rPr>
              <w:fldChar w:fldCharType="begin"/>
            </w:r>
            <w:r w:rsidR="009A5AB5">
              <w:rPr>
                <w:noProof/>
                <w:webHidden/>
              </w:rPr>
              <w:instrText xml:space="preserve"> PAGEREF _Toc358640607 \h </w:instrText>
            </w:r>
            <w:r w:rsidR="00135556">
              <w:rPr>
                <w:noProof/>
                <w:webHidden/>
              </w:rPr>
            </w:r>
            <w:r w:rsidR="00135556">
              <w:rPr>
                <w:noProof/>
                <w:webHidden/>
              </w:rPr>
              <w:fldChar w:fldCharType="separate"/>
            </w:r>
            <w:r w:rsidR="009A5AB5">
              <w:rPr>
                <w:noProof/>
                <w:webHidden/>
              </w:rPr>
              <w:t>3</w:t>
            </w:r>
            <w:r w:rsidR="00135556">
              <w:rPr>
                <w:noProof/>
                <w:webHidden/>
              </w:rPr>
              <w:fldChar w:fldCharType="end"/>
            </w:r>
          </w:hyperlink>
        </w:p>
        <w:p w:rsidR="009A5AB5" w:rsidRDefault="00370DBD">
          <w:pPr>
            <w:pStyle w:val="TOC2"/>
            <w:tabs>
              <w:tab w:val="left" w:pos="880"/>
            </w:tabs>
            <w:rPr>
              <w:rFonts w:asciiTheme="minorHAnsi" w:eastAsiaTheme="minorEastAsia" w:hAnsiTheme="minorHAnsi" w:cstheme="minorBidi"/>
              <w:noProof/>
              <w:sz w:val="22"/>
              <w:szCs w:val="22"/>
            </w:rPr>
          </w:pPr>
          <w:hyperlink w:anchor="_Toc358640608" w:history="1">
            <w:r w:rsidR="009A5AB5" w:rsidRPr="002C0EC5">
              <w:rPr>
                <w:rStyle w:val="Hyperlink"/>
                <w:noProof/>
              </w:rPr>
              <w:t>2.3</w:t>
            </w:r>
            <w:r w:rsidR="009A5AB5">
              <w:rPr>
                <w:rFonts w:asciiTheme="minorHAnsi" w:eastAsiaTheme="minorEastAsia" w:hAnsiTheme="minorHAnsi" w:cstheme="minorBidi"/>
                <w:noProof/>
                <w:sz w:val="22"/>
                <w:szCs w:val="22"/>
              </w:rPr>
              <w:tab/>
            </w:r>
            <w:r w:rsidR="009A5AB5" w:rsidRPr="002C0EC5">
              <w:rPr>
                <w:rStyle w:val="Hyperlink"/>
                <w:noProof/>
              </w:rPr>
              <w:t>DaVinci  Config Configuration Changes</w:t>
            </w:r>
            <w:r w:rsidR="009A5AB5">
              <w:rPr>
                <w:noProof/>
                <w:webHidden/>
              </w:rPr>
              <w:tab/>
            </w:r>
            <w:r w:rsidR="00135556">
              <w:rPr>
                <w:noProof/>
                <w:webHidden/>
              </w:rPr>
              <w:fldChar w:fldCharType="begin"/>
            </w:r>
            <w:r w:rsidR="009A5AB5">
              <w:rPr>
                <w:noProof/>
                <w:webHidden/>
              </w:rPr>
              <w:instrText xml:space="preserve"> PAGEREF _Toc358640608 \h </w:instrText>
            </w:r>
            <w:r w:rsidR="00135556">
              <w:rPr>
                <w:noProof/>
                <w:webHidden/>
              </w:rPr>
            </w:r>
            <w:r w:rsidR="00135556">
              <w:rPr>
                <w:noProof/>
                <w:webHidden/>
              </w:rPr>
              <w:fldChar w:fldCharType="separate"/>
            </w:r>
            <w:r w:rsidR="009A5AB5">
              <w:rPr>
                <w:noProof/>
                <w:webHidden/>
              </w:rPr>
              <w:t>3</w:t>
            </w:r>
            <w:r w:rsidR="00135556">
              <w:rPr>
                <w:noProof/>
                <w:webHidden/>
              </w:rPr>
              <w:fldChar w:fldCharType="end"/>
            </w:r>
          </w:hyperlink>
        </w:p>
        <w:p w:rsidR="009A5AB5" w:rsidRDefault="00370DBD">
          <w:pPr>
            <w:pStyle w:val="TOC2"/>
            <w:tabs>
              <w:tab w:val="left" w:pos="880"/>
            </w:tabs>
            <w:rPr>
              <w:rFonts w:asciiTheme="minorHAnsi" w:eastAsiaTheme="minorEastAsia" w:hAnsiTheme="minorHAnsi" w:cstheme="minorBidi"/>
              <w:noProof/>
              <w:sz w:val="22"/>
              <w:szCs w:val="22"/>
            </w:rPr>
          </w:pPr>
          <w:hyperlink w:anchor="_Toc358640609" w:history="1">
            <w:r w:rsidR="009A5AB5" w:rsidRPr="002C0EC5">
              <w:rPr>
                <w:rStyle w:val="Hyperlink"/>
                <w:noProof/>
              </w:rPr>
              <w:t>2.4</w:t>
            </w:r>
            <w:r w:rsidR="009A5AB5">
              <w:rPr>
                <w:rFonts w:asciiTheme="minorHAnsi" w:eastAsiaTheme="minorEastAsia" w:hAnsiTheme="minorHAnsi" w:cstheme="minorBidi"/>
                <w:noProof/>
                <w:sz w:val="22"/>
                <w:szCs w:val="22"/>
              </w:rPr>
              <w:tab/>
            </w:r>
            <w:r w:rsidR="009A5AB5" w:rsidRPr="002C0EC5">
              <w:rPr>
                <w:rStyle w:val="Hyperlink"/>
                <w:noProof/>
              </w:rPr>
              <w:t>Manual Configuration Changes</w:t>
            </w:r>
            <w:r w:rsidR="009A5AB5">
              <w:rPr>
                <w:noProof/>
                <w:webHidden/>
              </w:rPr>
              <w:tab/>
            </w:r>
            <w:r w:rsidR="00135556">
              <w:rPr>
                <w:noProof/>
                <w:webHidden/>
              </w:rPr>
              <w:fldChar w:fldCharType="begin"/>
            </w:r>
            <w:r w:rsidR="009A5AB5">
              <w:rPr>
                <w:noProof/>
                <w:webHidden/>
              </w:rPr>
              <w:instrText xml:space="preserve"> PAGEREF _Toc358640609 \h </w:instrText>
            </w:r>
            <w:r w:rsidR="00135556">
              <w:rPr>
                <w:noProof/>
                <w:webHidden/>
              </w:rPr>
            </w:r>
            <w:r w:rsidR="00135556">
              <w:rPr>
                <w:noProof/>
                <w:webHidden/>
              </w:rPr>
              <w:fldChar w:fldCharType="separate"/>
            </w:r>
            <w:r w:rsidR="009A5AB5">
              <w:rPr>
                <w:noProof/>
                <w:webHidden/>
              </w:rPr>
              <w:t>3</w:t>
            </w:r>
            <w:r w:rsidR="00135556">
              <w:rPr>
                <w:noProof/>
                <w:webHidden/>
              </w:rPr>
              <w:fldChar w:fldCharType="end"/>
            </w:r>
          </w:hyperlink>
        </w:p>
        <w:p w:rsidR="009A5AB5" w:rsidRDefault="00370DBD">
          <w:pPr>
            <w:pStyle w:val="TOC1"/>
            <w:tabs>
              <w:tab w:val="left" w:pos="400"/>
              <w:tab w:val="right" w:leader="dot" w:pos="8630"/>
            </w:tabs>
            <w:rPr>
              <w:rFonts w:asciiTheme="minorHAnsi" w:eastAsiaTheme="minorEastAsia" w:hAnsiTheme="minorHAnsi" w:cstheme="minorBidi"/>
              <w:noProof/>
              <w:sz w:val="22"/>
              <w:szCs w:val="22"/>
            </w:rPr>
          </w:pPr>
          <w:hyperlink w:anchor="_Toc358640610" w:history="1">
            <w:r w:rsidR="009A5AB5" w:rsidRPr="002C0EC5">
              <w:rPr>
                <w:rStyle w:val="Hyperlink"/>
                <w:noProof/>
              </w:rPr>
              <w:t>3</w:t>
            </w:r>
            <w:r w:rsidR="009A5AB5">
              <w:rPr>
                <w:rFonts w:asciiTheme="minorHAnsi" w:eastAsiaTheme="minorEastAsia" w:hAnsiTheme="minorHAnsi" w:cstheme="minorBidi"/>
                <w:noProof/>
                <w:sz w:val="22"/>
                <w:szCs w:val="22"/>
              </w:rPr>
              <w:tab/>
            </w:r>
            <w:r w:rsidR="009A5AB5" w:rsidRPr="002C0EC5">
              <w:rPr>
                <w:rStyle w:val="Hyperlink"/>
                <w:noProof/>
              </w:rPr>
              <w:t>Integration</w:t>
            </w:r>
            <w:r w:rsidR="009A5AB5">
              <w:rPr>
                <w:noProof/>
                <w:webHidden/>
              </w:rPr>
              <w:tab/>
            </w:r>
            <w:r w:rsidR="00135556">
              <w:rPr>
                <w:noProof/>
                <w:webHidden/>
              </w:rPr>
              <w:fldChar w:fldCharType="begin"/>
            </w:r>
            <w:r w:rsidR="009A5AB5">
              <w:rPr>
                <w:noProof/>
                <w:webHidden/>
              </w:rPr>
              <w:instrText xml:space="preserve"> PAGEREF _Toc358640610 \h </w:instrText>
            </w:r>
            <w:r w:rsidR="00135556">
              <w:rPr>
                <w:noProof/>
                <w:webHidden/>
              </w:rPr>
            </w:r>
            <w:r w:rsidR="00135556">
              <w:rPr>
                <w:noProof/>
                <w:webHidden/>
              </w:rPr>
              <w:fldChar w:fldCharType="separate"/>
            </w:r>
            <w:r w:rsidR="009A5AB5">
              <w:rPr>
                <w:noProof/>
                <w:webHidden/>
              </w:rPr>
              <w:t>3</w:t>
            </w:r>
            <w:r w:rsidR="00135556">
              <w:rPr>
                <w:noProof/>
                <w:webHidden/>
              </w:rPr>
              <w:fldChar w:fldCharType="end"/>
            </w:r>
          </w:hyperlink>
        </w:p>
        <w:p w:rsidR="009A5AB5" w:rsidRDefault="00370DBD">
          <w:pPr>
            <w:pStyle w:val="TOC2"/>
            <w:tabs>
              <w:tab w:val="left" w:pos="880"/>
            </w:tabs>
            <w:rPr>
              <w:rFonts w:asciiTheme="minorHAnsi" w:eastAsiaTheme="minorEastAsia" w:hAnsiTheme="minorHAnsi" w:cstheme="minorBidi"/>
              <w:noProof/>
              <w:sz w:val="22"/>
              <w:szCs w:val="22"/>
            </w:rPr>
          </w:pPr>
          <w:hyperlink w:anchor="_Toc358640611" w:history="1">
            <w:r w:rsidR="009A5AB5" w:rsidRPr="002C0EC5">
              <w:rPr>
                <w:rStyle w:val="Hyperlink"/>
                <w:noProof/>
              </w:rPr>
              <w:t>3.1</w:t>
            </w:r>
            <w:r w:rsidR="009A5AB5">
              <w:rPr>
                <w:rFonts w:asciiTheme="minorHAnsi" w:eastAsiaTheme="minorEastAsia" w:hAnsiTheme="minorHAnsi" w:cstheme="minorBidi"/>
                <w:noProof/>
                <w:sz w:val="22"/>
                <w:szCs w:val="22"/>
              </w:rPr>
              <w:tab/>
            </w:r>
            <w:r w:rsidR="009A5AB5" w:rsidRPr="002C0EC5">
              <w:rPr>
                <w:rStyle w:val="Hyperlink"/>
                <w:noProof/>
              </w:rPr>
              <w:t>Required Global Data Inputs</w:t>
            </w:r>
            <w:r w:rsidR="009A5AB5">
              <w:rPr>
                <w:noProof/>
                <w:webHidden/>
              </w:rPr>
              <w:tab/>
            </w:r>
            <w:r w:rsidR="00135556">
              <w:rPr>
                <w:noProof/>
                <w:webHidden/>
              </w:rPr>
              <w:fldChar w:fldCharType="begin"/>
            </w:r>
            <w:r w:rsidR="009A5AB5">
              <w:rPr>
                <w:noProof/>
                <w:webHidden/>
              </w:rPr>
              <w:instrText xml:space="preserve"> PAGEREF _Toc358640611 \h </w:instrText>
            </w:r>
            <w:r w:rsidR="00135556">
              <w:rPr>
                <w:noProof/>
                <w:webHidden/>
              </w:rPr>
            </w:r>
            <w:r w:rsidR="00135556">
              <w:rPr>
                <w:noProof/>
                <w:webHidden/>
              </w:rPr>
              <w:fldChar w:fldCharType="separate"/>
            </w:r>
            <w:r w:rsidR="009A5AB5">
              <w:rPr>
                <w:noProof/>
                <w:webHidden/>
              </w:rPr>
              <w:t>3</w:t>
            </w:r>
            <w:r w:rsidR="00135556">
              <w:rPr>
                <w:noProof/>
                <w:webHidden/>
              </w:rPr>
              <w:fldChar w:fldCharType="end"/>
            </w:r>
          </w:hyperlink>
        </w:p>
        <w:p w:rsidR="009A5AB5" w:rsidRDefault="00370DBD">
          <w:pPr>
            <w:pStyle w:val="TOC2"/>
            <w:tabs>
              <w:tab w:val="left" w:pos="880"/>
            </w:tabs>
            <w:rPr>
              <w:rFonts w:asciiTheme="minorHAnsi" w:eastAsiaTheme="minorEastAsia" w:hAnsiTheme="minorHAnsi" w:cstheme="minorBidi"/>
              <w:noProof/>
              <w:sz w:val="22"/>
              <w:szCs w:val="22"/>
            </w:rPr>
          </w:pPr>
          <w:hyperlink w:anchor="_Toc358640612" w:history="1">
            <w:r w:rsidR="009A5AB5" w:rsidRPr="002C0EC5">
              <w:rPr>
                <w:rStyle w:val="Hyperlink"/>
                <w:noProof/>
              </w:rPr>
              <w:t>3.2</w:t>
            </w:r>
            <w:r w:rsidR="009A5AB5">
              <w:rPr>
                <w:rFonts w:asciiTheme="minorHAnsi" w:eastAsiaTheme="minorEastAsia" w:hAnsiTheme="minorHAnsi" w:cstheme="minorBidi"/>
                <w:noProof/>
                <w:sz w:val="22"/>
                <w:szCs w:val="22"/>
              </w:rPr>
              <w:tab/>
            </w:r>
            <w:r w:rsidR="009A5AB5" w:rsidRPr="002C0EC5">
              <w:rPr>
                <w:rStyle w:val="Hyperlink"/>
                <w:noProof/>
              </w:rPr>
              <w:t>Optional Global Data Inputs</w:t>
            </w:r>
            <w:r w:rsidR="009A5AB5">
              <w:rPr>
                <w:noProof/>
                <w:webHidden/>
              </w:rPr>
              <w:tab/>
            </w:r>
            <w:r w:rsidR="00135556">
              <w:rPr>
                <w:noProof/>
                <w:webHidden/>
              </w:rPr>
              <w:fldChar w:fldCharType="begin"/>
            </w:r>
            <w:r w:rsidR="009A5AB5">
              <w:rPr>
                <w:noProof/>
                <w:webHidden/>
              </w:rPr>
              <w:instrText xml:space="preserve"> PAGEREF _Toc358640612 \h </w:instrText>
            </w:r>
            <w:r w:rsidR="00135556">
              <w:rPr>
                <w:noProof/>
                <w:webHidden/>
              </w:rPr>
            </w:r>
            <w:r w:rsidR="00135556">
              <w:rPr>
                <w:noProof/>
                <w:webHidden/>
              </w:rPr>
              <w:fldChar w:fldCharType="separate"/>
            </w:r>
            <w:r w:rsidR="009A5AB5">
              <w:rPr>
                <w:noProof/>
                <w:webHidden/>
              </w:rPr>
              <w:t>3</w:t>
            </w:r>
            <w:r w:rsidR="00135556">
              <w:rPr>
                <w:noProof/>
                <w:webHidden/>
              </w:rPr>
              <w:fldChar w:fldCharType="end"/>
            </w:r>
          </w:hyperlink>
        </w:p>
        <w:p w:rsidR="009A5AB5" w:rsidRDefault="00370DBD">
          <w:pPr>
            <w:pStyle w:val="TOC2"/>
            <w:tabs>
              <w:tab w:val="left" w:pos="880"/>
            </w:tabs>
            <w:rPr>
              <w:rFonts w:asciiTheme="minorHAnsi" w:eastAsiaTheme="minorEastAsia" w:hAnsiTheme="minorHAnsi" w:cstheme="minorBidi"/>
              <w:noProof/>
              <w:sz w:val="22"/>
              <w:szCs w:val="22"/>
            </w:rPr>
          </w:pPr>
          <w:hyperlink w:anchor="_Toc358640613" w:history="1">
            <w:r w:rsidR="009A5AB5" w:rsidRPr="002C0EC5">
              <w:rPr>
                <w:rStyle w:val="Hyperlink"/>
                <w:noProof/>
              </w:rPr>
              <w:t>3.3</w:t>
            </w:r>
            <w:r w:rsidR="009A5AB5">
              <w:rPr>
                <w:rFonts w:asciiTheme="minorHAnsi" w:eastAsiaTheme="minorEastAsia" w:hAnsiTheme="minorHAnsi" w:cstheme="minorBidi"/>
                <w:noProof/>
                <w:sz w:val="22"/>
                <w:szCs w:val="22"/>
              </w:rPr>
              <w:tab/>
            </w:r>
            <w:r w:rsidR="009A5AB5" w:rsidRPr="002C0EC5">
              <w:rPr>
                <w:rStyle w:val="Hyperlink"/>
                <w:noProof/>
              </w:rPr>
              <w:t>Specific Include Path present</w:t>
            </w:r>
            <w:r w:rsidR="009A5AB5">
              <w:rPr>
                <w:noProof/>
                <w:webHidden/>
              </w:rPr>
              <w:tab/>
            </w:r>
            <w:r w:rsidR="00135556">
              <w:rPr>
                <w:noProof/>
                <w:webHidden/>
              </w:rPr>
              <w:fldChar w:fldCharType="begin"/>
            </w:r>
            <w:r w:rsidR="009A5AB5">
              <w:rPr>
                <w:noProof/>
                <w:webHidden/>
              </w:rPr>
              <w:instrText xml:space="preserve"> PAGEREF _Toc358640613 \h </w:instrText>
            </w:r>
            <w:r w:rsidR="00135556">
              <w:rPr>
                <w:noProof/>
                <w:webHidden/>
              </w:rPr>
            </w:r>
            <w:r w:rsidR="00135556">
              <w:rPr>
                <w:noProof/>
                <w:webHidden/>
              </w:rPr>
              <w:fldChar w:fldCharType="separate"/>
            </w:r>
            <w:r w:rsidR="009A5AB5">
              <w:rPr>
                <w:noProof/>
                <w:webHidden/>
              </w:rPr>
              <w:t>3</w:t>
            </w:r>
            <w:r w:rsidR="00135556">
              <w:rPr>
                <w:noProof/>
                <w:webHidden/>
              </w:rPr>
              <w:fldChar w:fldCharType="end"/>
            </w:r>
          </w:hyperlink>
        </w:p>
        <w:p w:rsidR="009A5AB5" w:rsidRDefault="00370DBD">
          <w:pPr>
            <w:pStyle w:val="TOC2"/>
            <w:tabs>
              <w:tab w:val="left" w:pos="880"/>
            </w:tabs>
            <w:rPr>
              <w:rFonts w:asciiTheme="minorHAnsi" w:eastAsiaTheme="minorEastAsia" w:hAnsiTheme="minorHAnsi" w:cstheme="minorBidi"/>
              <w:noProof/>
              <w:sz w:val="22"/>
              <w:szCs w:val="22"/>
            </w:rPr>
          </w:pPr>
          <w:hyperlink w:anchor="_Toc358640614" w:history="1">
            <w:r w:rsidR="009A5AB5" w:rsidRPr="002C0EC5">
              <w:rPr>
                <w:rStyle w:val="Hyperlink"/>
                <w:noProof/>
              </w:rPr>
              <w:t>3.4</w:t>
            </w:r>
            <w:r w:rsidR="009A5AB5">
              <w:rPr>
                <w:rFonts w:asciiTheme="minorHAnsi" w:eastAsiaTheme="minorEastAsia" w:hAnsiTheme="minorHAnsi" w:cstheme="minorBidi"/>
                <w:noProof/>
                <w:sz w:val="22"/>
                <w:szCs w:val="22"/>
              </w:rPr>
              <w:tab/>
            </w:r>
            <w:r w:rsidR="009A5AB5" w:rsidRPr="002C0EC5">
              <w:rPr>
                <w:rStyle w:val="Hyperlink"/>
                <w:noProof/>
              </w:rPr>
              <w:t>Build Exclusions</w:t>
            </w:r>
            <w:r w:rsidR="009A5AB5">
              <w:rPr>
                <w:noProof/>
                <w:webHidden/>
              </w:rPr>
              <w:tab/>
            </w:r>
            <w:r w:rsidR="00135556">
              <w:rPr>
                <w:noProof/>
                <w:webHidden/>
              </w:rPr>
              <w:fldChar w:fldCharType="begin"/>
            </w:r>
            <w:r w:rsidR="009A5AB5">
              <w:rPr>
                <w:noProof/>
                <w:webHidden/>
              </w:rPr>
              <w:instrText xml:space="preserve"> PAGEREF _Toc358640614 \h </w:instrText>
            </w:r>
            <w:r w:rsidR="00135556">
              <w:rPr>
                <w:noProof/>
                <w:webHidden/>
              </w:rPr>
            </w:r>
            <w:r w:rsidR="00135556">
              <w:rPr>
                <w:noProof/>
                <w:webHidden/>
              </w:rPr>
              <w:fldChar w:fldCharType="separate"/>
            </w:r>
            <w:r w:rsidR="009A5AB5">
              <w:rPr>
                <w:noProof/>
                <w:webHidden/>
              </w:rPr>
              <w:t>3</w:t>
            </w:r>
            <w:r w:rsidR="00135556">
              <w:rPr>
                <w:noProof/>
                <w:webHidden/>
              </w:rPr>
              <w:fldChar w:fldCharType="end"/>
            </w:r>
          </w:hyperlink>
        </w:p>
        <w:p w:rsidR="009A5AB5" w:rsidRDefault="00370DBD">
          <w:pPr>
            <w:pStyle w:val="TOC2"/>
            <w:tabs>
              <w:tab w:val="left" w:pos="880"/>
            </w:tabs>
            <w:rPr>
              <w:rFonts w:asciiTheme="minorHAnsi" w:eastAsiaTheme="minorEastAsia" w:hAnsiTheme="minorHAnsi" w:cstheme="minorBidi"/>
              <w:noProof/>
              <w:sz w:val="22"/>
              <w:szCs w:val="22"/>
            </w:rPr>
          </w:pPr>
          <w:hyperlink w:anchor="_Toc358640615" w:history="1">
            <w:r w:rsidR="009A5AB5" w:rsidRPr="002C0EC5">
              <w:rPr>
                <w:rStyle w:val="Hyperlink"/>
                <w:noProof/>
              </w:rPr>
              <w:t>3.5</w:t>
            </w:r>
            <w:r w:rsidR="009A5AB5">
              <w:rPr>
                <w:rFonts w:asciiTheme="minorHAnsi" w:eastAsiaTheme="minorEastAsia" w:hAnsiTheme="minorHAnsi" w:cstheme="minorBidi"/>
                <w:noProof/>
                <w:sz w:val="22"/>
                <w:szCs w:val="22"/>
              </w:rPr>
              <w:tab/>
            </w:r>
            <w:r w:rsidR="009A5AB5" w:rsidRPr="002C0EC5">
              <w:rPr>
                <w:rStyle w:val="Hyperlink"/>
                <w:noProof/>
              </w:rPr>
              <w:t>Definition of Stacks</w:t>
            </w:r>
            <w:r w:rsidR="009A5AB5">
              <w:rPr>
                <w:noProof/>
                <w:webHidden/>
              </w:rPr>
              <w:tab/>
            </w:r>
            <w:r w:rsidR="00135556">
              <w:rPr>
                <w:noProof/>
                <w:webHidden/>
              </w:rPr>
              <w:fldChar w:fldCharType="begin"/>
            </w:r>
            <w:r w:rsidR="009A5AB5">
              <w:rPr>
                <w:noProof/>
                <w:webHidden/>
              </w:rPr>
              <w:instrText xml:space="preserve"> PAGEREF _Toc358640615 \h </w:instrText>
            </w:r>
            <w:r w:rsidR="00135556">
              <w:rPr>
                <w:noProof/>
                <w:webHidden/>
              </w:rPr>
            </w:r>
            <w:r w:rsidR="00135556">
              <w:rPr>
                <w:noProof/>
                <w:webHidden/>
              </w:rPr>
              <w:fldChar w:fldCharType="separate"/>
            </w:r>
            <w:r w:rsidR="009A5AB5">
              <w:rPr>
                <w:noProof/>
                <w:webHidden/>
              </w:rPr>
              <w:t>4</w:t>
            </w:r>
            <w:r w:rsidR="00135556">
              <w:rPr>
                <w:noProof/>
                <w:webHidden/>
              </w:rPr>
              <w:fldChar w:fldCharType="end"/>
            </w:r>
          </w:hyperlink>
        </w:p>
        <w:p w:rsidR="009A5AB5" w:rsidRDefault="00370DBD">
          <w:pPr>
            <w:pStyle w:val="TOC2"/>
            <w:tabs>
              <w:tab w:val="left" w:pos="880"/>
            </w:tabs>
            <w:rPr>
              <w:rFonts w:asciiTheme="minorHAnsi" w:eastAsiaTheme="minorEastAsia" w:hAnsiTheme="minorHAnsi" w:cstheme="minorBidi"/>
              <w:noProof/>
              <w:sz w:val="22"/>
              <w:szCs w:val="22"/>
            </w:rPr>
          </w:pPr>
          <w:hyperlink w:anchor="_Toc358640616" w:history="1">
            <w:r w:rsidR="009A5AB5" w:rsidRPr="002C0EC5">
              <w:rPr>
                <w:rStyle w:val="Hyperlink"/>
                <w:noProof/>
              </w:rPr>
              <w:t>3.6</w:t>
            </w:r>
            <w:r w:rsidR="009A5AB5">
              <w:rPr>
                <w:rFonts w:asciiTheme="minorHAnsi" w:eastAsiaTheme="minorEastAsia" w:hAnsiTheme="minorHAnsi" w:cstheme="minorBidi"/>
                <w:noProof/>
                <w:sz w:val="22"/>
                <w:szCs w:val="22"/>
              </w:rPr>
              <w:tab/>
            </w:r>
            <w:r w:rsidR="009A5AB5" w:rsidRPr="002C0EC5">
              <w:rPr>
                <w:rStyle w:val="Hyperlink"/>
                <w:noProof/>
              </w:rPr>
              <w:t>Reset Causes</w:t>
            </w:r>
            <w:r w:rsidR="009A5AB5">
              <w:rPr>
                <w:noProof/>
                <w:webHidden/>
              </w:rPr>
              <w:tab/>
            </w:r>
            <w:r w:rsidR="00135556">
              <w:rPr>
                <w:noProof/>
                <w:webHidden/>
              </w:rPr>
              <w:fldChar w:fldCharType="begin"/>
            </w:r>
            <w:r w:rsidR="009A5AB5">
              <w:rPr>
                <w:noProof/>
                <w:webHidden/>
              </w:rPr>
              <w:instrText xml:space="preserve"> PAGEREF _Toc358640616 \h </w:instrText>
            </w:r>
            <w:r w:rsidR="00135556">
              <w:rPr>
                <w:noProof/>
                <w:webHidden/>
              </w:rPr>
            </w:r>
            <w:r w:rsidR="00135556">
              <w:rPr>
                <w:noProof/>
                <w:webHidden/>
              </w:rPr>
              <w:fldChar w:fldCharType="separate"/>
            </w:r>
            <w:r w:rsidR="009A5AB5">
              <w:rPr>
                <w:noProof/>
                <w:webHidden/>
              </w:rPr>
              <w:t>4</w:t>
            </w:r>
            <w:r w:rsidR="00135556">
              <w:rPr>
                <w:noProof/>
                <w:webHidden/>
              </w:rPr>
              <w:fldChar w:fldCharType="end"/>
            </w:r>
          </w:hyperlink>
        </w:p>
        <w:p w:rsidR="009A5AB5" w:rsidRDefault="00370DBD">
          <w:pPr>
            <w:pStyle w:val="TOC2"/>
            <w:tabs>
              <w:tab w:val="left" w:pos="880"/>
            </w:tabs>
            <w:rPr>
              <w:rFonts w:asciiTheme="minorHAnsi" w:eastAsiaTheme="minorEastAsia" w:hAnsiTheme="minorHAnsi" w:cstheme="minorBidi"/>
              <w:noProof/>
              <w:sz w:val="22"/>
              <w:szCs w:val="22"/>
            </w:rPr>
          </w:pPr>
          <w:hyperlink w:anchor="_Toc358640617" w:history="1">
            <w:r w:rsidR="009A5AB5" w:rsidRPr="002C0EC5">
              <w:rPr>
                <w:rStyle w:val="Hyperlink"/>
                <w:noProof/>
              </w:rPr>
              <w:t>3.7</w:t>
            </w:r>
            <w:r w:rsidR="009A5AB5">
              <w:rPr>
                <w:rFonts w:asciiTheme="minorHAnsi" w:eastAsiaTheme="minorEastAsia" w:hAnsiTheme="minorHAnsi" w:cstheme="minorBidi"/>
                <w:noProof/>
                <w:sz w:val="22"/>
                <w:szCs w:val="22"/>
              </w:rPr>
              <w:tab/>
            </w:r>
            <w:r w:rsidR="009A5AB5" w:rsidRPr="002C0EC5">
              <w:rPr>
                <w:rStyle w:val="Hyperlink"/>
                <w:noProof/>
              </w:rPr>
              <w:t>Impact on Integration Project</w:t>
            </w:r>
            <w:r w:rsidR="009A5AB5">
              <w:rPr>
                <w:noProof/>
                <w:webHidden/>
              </w:rPr>
              <w:tab/>
            </w:r>
            <w:r w:rsidR="00135556">
              <w:rPr>
                <w:noProof/>
                <w:webHidden/>
              </w:rPr>
              <w:fldChar w:fldCharType="begin"/>
            </w:r>
            <w:r w:rsidR="009A5AB5">
              <w:rPr>
                <w:noProof/>
                <w:webHidden/>
              </w:rPr>
              <w:instrText xml:space="preserve"> PAGEREF _Toc358640617 \h </w:instrText>
            </w:r>
            <w:r w:rsidR="00135556">
              <w:rPr>
                <w:noProof/>
                <w:webHidden/>
              </w:rPr>
            </w:r>
            <w:r w:rsidR="00135556">
              <w:rPr>
                <w:noProof/>
                <w:webHidden/>
              </w:rPr>
              <w:fldChar w:fldCharType="separate"/>
            </w:r>
            <w:r w:rsidR="009A5AB5">
              <w:rPr>
                <w:noProof/>
                <w:webHidden/>
              </w:rPr>
              <w:t>6</w:t>
            </w:r>
            <w:r w:rsidR="00135556">
              <w:rPr>
                <w:noProof/>
                <w:webHidden/>
              </w:rPr>
              <w:fldChar w:fldCharType="end"/>
            </w:r>
          </w:hyperlink>
        </w:p>
        <w:p w:rsidR="009A5AB5" w:rsidRDefault="00370DBD">
          <w:pPr>
            <w:pStyle w:val="TOC3"/>
            <w:tabs>
              <w:tab w:val="left" w:pos="1100"/>
              <w:tab w:val="right" w:leader="dot" w:pos="8630"/>
            </w:tabs>
            <w:rPr>
              <w:rFonts w:asciiTheme="minorHAnsi" w:eastAsiaTheme="minorEastAsia" w:hAnsiTheme="minorHAnsi" w:cstheme="minorBidi"/>
              <w:noProof/>
              <w:sz w:val="22"/>
              <w:szCs w:val="22"/>
            </w:rPr>
          </w:pPr>
          <w:hyperlink w:anchor="_Toc358640618" w:history="1">
            <w:r w:rsidR="009A5AB5" w:rsidRPr="002C0EC5">
              <w:rPr>
                <w:rStyle w:val="Hyperlink"/>
                <w:noProof/>
              </w:rPr>
              <w:t>3.7.1</w:t>
            </w:r>
            <w:r w:rsidR="009A5AB5">
              <w:rPr>
                <w:rFonts w:asciiTheme="minorHAnsi" w:eastAsiaTheme="minorEastAsia" w:hAnsiTheme="minorHAnsi" w:cstheme="minorBidi"/>
                <w:noProof/>
                <w:sz w:val="22"/>
                <w:szCs w:val="22"/>
              </w:rPr>
              <w:tab/>
            </w:r>
            <w:r w:rsidR="009A5AB5" w:rsidRPr="002C0EC5">
              <w:rPr>
                <w:rStyle w:val="Hyperlink"/>
                <w:noProof/>
              </w:rPr>
              <w:t>JTAG Debugger Considerations</w:t>
            </w:r>
            <w:r w:rsidR="009A5AB5">
              <w:rPr>
                <w:noProof/>
                <w:webHidden/>
              </w:rPr>
              <w:tab/>
            </w:r>
            <w:r w:rsidR="00135556">
              <w:rPr>
                <w:noProof/>
                <w:webHidden/>
              </w:rPr>
              <w:fldChar w:fldCharType="begin"/>
            </w:r>
            <w:r w:rsidR="009A5AB5">
              <w:rPr>
                <w:noProof/>
                <w:webHidden/>
              </w:rPr>
              <w:instrText xml:space="preserve"> PAGEREF _Toc358640618 \h </w:instrText>
            </w:r>
            <w:r w:rsidR="00135556">
              <w:rPr>
                <w:noProof/>
                <w:webHidden/>
              </w:rPr>
            </w:r>
            <w:r w:rsidR="00135556">
              <w:rPr>
                <w:noProof/>
                <w:webHidden/>
              </w:rPr>
              <w:fldChar w:fldCharType="separate"/>
            </w:r>
            <w:r w:rsidR="009A5AB5">
              <w:rPr>
                <w:noProof/>
                <w:webHidden/>
              </w:rPr>
              <w:t>6</w:t>
            </w:r>
            <w:r w:rsidR="00135556">
              <w:rPr>
                <w:noProof/>
                <w:webHidden/>
              </w:rPr>
              <w:fldChar w:fldCharType="end"/>
            </w:r>
          </w:hyperlink>
        </w:p>
        <w:p w:rsidR="009A5AB5" w:rsidRDefault="00370DBD">
          <w:pPr>
            <w:pStyle w:val="TOC3"/>
            <w:tabs>
              <w:tab w:val="left" w:pos="1100"/>
              <w:tab w:val="right" w:leader="dot" w:pos="8630"/>
            </w:tabs>
            <w:rPr>
              <w:rFonts w:asciiTheme="minorHAnsi" w:eastAsiaTheme="minorEastAsia" w:hAnsiTheme="minorHAnsi" w:cstheme="minorBidi"/>
              <w:noProof/>
              <w:sz w:val="22"/>
              <w:szCs w:val="22"/>
            </w:rPr>
          </w:pPr>
          <w:hyperlink w:anchor="_Toc358640619" w:history="1">
            <w:r w:rsidR="009A5AB5" w:rsidRPr="002C0EC5">
              <w:rPr>
                <w:rStyle w:val="Hyperlink"/>
                <w:noProof/>
              </w:rPr>
              <w:t>3.7.2</w:t>
            </w:r>
            <w:r w:rsidR="009A5AB5">
              <w:rPr>
                <w:rFonts w:asciiTheme="minorHAnsi" w:eastAsiaTheme="minorEastAsia" w:hAnsiTheme="minorHAnsi" w:cstheme="minorBidi"/>
                <w:noProof/>
                <w:sz w:val="22"/>
                <w:szCs w:val="22"/>
              </w:rPr>
              <w:tab/>
            </w:r>
            <w:r w:rsidR="009A5AB5" w:rsidRPr="002C0EC5">
              <w:rPr>
                <w:rStyle w:val="Hyperlink"/>
                <w:noProof/>
              </w:rPr>
              <w:t>RAM Memory State</w:t>
            </w:r>
            <w:r w:rsidR="009A5AB5">
              <w:rPr>
                <w:noProof/>
                <w:webHidden/>
              </w:rPr>
              <w:tab/>
            </w:r>
            <w:r w:rsidR="00135556">
              <w:rPr>
                <w:noProof/>
                <w:webHidden/>
              </w:rPr>
              <w:fldChar w:fldCharType="begin"/>
            </w:r>
            <w:r w:rsidR="009A5AB5">
              <w:rPr>
                <w:noProof/>
                <w:webHidden/>
              </w:rPr>
              <w:instrText xml:space="preserve"> PAGEREF _Toc358640619 \h </w:instrText>
            </w:r>
            <w:r w:rsidR="00135556">
              <w:rPr>
                <w:noProof/>
                <w:webHidden/>
              </w:rPr>
            </w:r>
            <w:r w:rsidR="00135556">
              <w:rPr>
                <w:noProof/>
                <w:webHidden/>
              </w:rPr>
              <w:fldChar w:fldCharType="separate"/>
            </w:r>
            <w:r w:rsidR="009A5AB5">
              <w:rPr>
                <w:noProof/>
                <w:webHidden/>
              </w:rPr>
              <w:t>7</w:t>
            </w:r>
            <w:r w:rsidR="00135556">
              <w:rPr>
                <w:noProof/>
                <w:webHidden/>
              </w:rPr>
              <w:fldChar w:fldCharType="end"/>
            </w:r>
          </w:hyperlink>
        </w:p>
        <w:p w:rsidR="009A5AB5" w:rsidRDefault="00370DBD">
          <w:pPr>
            <w:pStyle w:val="TOC3"/>
            <w:tabs>
              <w:tab w:val="left" w:pos="1100"/>
              <w:tab w:val="right" w:leader="dot" w:pos="8630"/>
            </w:tabs>
            <w:rPr>
              <w:rFonts w:asciiTheme="minorHAnsi" w:eastAsiaTheme="minorEastAsia" w:hAnsiTheme="minorHAnsi" w:cstheme="minorBidi"/>
              <w:noProof/>
              <w:sz w:val="22"/>
              <w:szCs w:val="22"/>
            </w:rPr>
          </w:pPr>
          <w:hyperlink w:anchor="_Toc358640620" w:history="1">
            <w:r w:rsidR="009A5AB5" w:rsidRPr="002C0EC5">
              <w:rPr>
                <w:rStyle w:val="Hyperlink"/>
                <w:noProof/>
              </w:rPr>
              <w:t>3.7.3</w:t>
            </w:r>
            <w:r w:rsidR="009A5AB5">
              <w:rPr>
                <w:rFonts w:asciiTheme="minorHAnsi" w:eastAsiaTheme="minorEastAsia" w:hAnsiTheme="minorHAnsi" w:cstheme="minorBidi"/>
                <w:noProof/>
                <w:sz w:val="22"/>
                <w:szCs w:val="22"/>
              </w:rPr>
              <w:tab/>
            </w:r>
            <w:r w:rsidR="009A5AB5" w:rsidRPr="002C0EC5">
              <w:rPr>
                <w:rStyle w:val="Hyperlink"/>
                <w:noProof/>
              </w:rPr>
              <w:t>ECC and Parity</w:t>
            </w:r>
            <w:r w:rsidR="009A5AB5">
              <w:rPr>
                <w:noProof/>
                <w:webHidden/>
              </w:rPr>
              <w:tab/>
            </w:r>
            <w:r w:rsidR="00135556">
              <w:rPr>
                <w:noProof/>
                <w:webHidden/>
              </w:rPr>
              <w:fldChar w:fldCharType="begin"/>
            </w:r>
            <w:r w:rsidR="009A5AB5">
              <w:rPr>
                <w:noProof/>
                <w:webHidden/>
              </w:rPr>
              <w:instrText xml:space="preserve"> PAGEREF _Toc358640620 \h </w:instrText>
            </w:r>
            <w:r w:rsidR="00135556">
              <w:rPr>
                <w:noProof/>
                <w:webHidden/>
              </w:rPr>
            </w:r>
            <w:r w:rsidR="00135556">
              <w:rPr>
                <w:noProof/>
                <w:webHidden/>
              </w:rPr>
              <w:fldChar w:fldCharType="separate"/>
            </w:r>
            <w:r w:rsidR="009A5AB5">
              <w:rPr>
                <w:noProof/>
                <w:webHidden/>
              </w:rPr>
              <w:t>7</w:t>
            </w:r>
            <w:r w:rsidR="00135556">
              <w:rPr>
                <w:noProof/>
                <w:webHidden/>
              </w:rPr>
              <w:fldChar w:fldCharType="end"/>
            </w:r>
          </w:hyperlink>
        </w:p>
        <w:p w:rsidR="009A5AB5" w:rsidRDefault="00370DBD">
          <w:pPr>
            <w:pStyle w:val="TOC1"/>
            <w:tabs>
              <w:tab w:val="left" w:pos="400"/>
              <w:tab w:val="right" w:leader="dot" w:pos="8630"/>
            </w:tabs>
            <w:rPr>
              <w:rFonts w:asciiTheme="minorHAnsi" w:eastAsiaTheme="minorEastAsia" w:hAnsiTheme="minorHAnsi" w:cstheme="minorBidi"/>
              <w:noProof/>
              <w:sz w:val="22"/>
              <w:szCs w:val="22"/>
            </w:rPr>
          </w:pPr>
          <w:hyperlink w:anchor="_Toc358640621" w:history="1">
            <w:r w:rsidR="009A5AB5" w:rsidRPr="002C0EC5">
              <w:rPr>
                <w:rStyle w:val="Hyperlink"/>
                <w:noProof/>
              </w:rPr>
              <w:t>4</w:t>
            </w:r>
            <w:r w:rsidR="009A5AB5">
              <w:rPr>
                <w:rFonts w:asciiTheme="minorHAnsi" w:eastAsiaTheme="minorEastAsia" w:hAnsiTheme="minorHAnsi" w:cstheme="minorBidi"/>
                <w:noProof/>
                <w:sz w:val="22"/>
                <w:szCs w:val="22"/>
              </w:rPr>
              <w:tab/>
            </w:r>
            <w:r w:rsidR="009A5AB5" w:rsidRPr="002C0EC5">
              <w:rPr>
                <w:rStyle w:val="Hyperlink"/>
                <w:noProof/>
              </w:rPr>
              <w:t>Runnable Scheduling</w:t>
            </w:r>
            <w:r w:rsidR="009A5AB5">
              <w:rPr>
                <w:noProof/>
                <w:webHidden/>
              </w:rPr>
              <w:tab/>
            </w:r>
            <w:r w:rsidR="00135556">
              <w:rPr>
                <w:noProof/>
                <w:webHidden/>
              </w:rPr>
              <w:fldChar w:fldCharType="begin"/>
            </w:r>
            <w:r w:rsidR="009A5AB5">
              <w:rPr>
                <w:noProof/>
                <w:webHidden/>
              </w:rPr>
              <w:instrText xml:space="preserve"> PAGEREF _Toc358640621 \h </w:instrText>
            </w:r>
            <w:r w:rsidR="00135556">
              <w:rPr>
                <w:noProof/>
                <w:webHidden/>
              </w:rPr>
            </w:r>
            <w:r w:rsidR="00135556">
              <w:rPr>
                <w:noProof/>
                <w:webHidden/>
              </w:rPr>
              <w:fldChar w:fldCharType="separate"/>
            </w:r>
            <w:r w:rsidR="009A5AB5">
              <w:rPr>
                <w:noProof/>
                <w:webHidden/>
              </w:rPr>
              <w:t>7</w:t>
            </w:r>
            <w:r w:rsidR="00135556">
              <w:rPr>
                <w:noProof/>
                <w:webHidden/>
              </w:rPr>
              <w:fldChar w:fldCharType="end"/>
            </w:r>
          </w:hyperlink>
        </w:p>
        <w:p w:rsidR="009A5AB5" w:rsidRDefault="00370DBD">
          <w:pPr>
            <w:pStyle w:val="TOC1"/>
            <w:tabs>
              <w:tab w:val="left" w:pos="400"/>
              <w:tab w:val="right" w:leader="dot" w:pos="8630"/>
            </w:tabs>
            <w:rPr>
              <w:rFonts w:asciiTheme="minorHAnsi" w:eastAsiaTheme="minorEastAsia" w:hAnsiTheme="minorHAnsi" w:cstheme="minorBidi"/>
              <w:noProof/>
              <w:sz w:val="22"/>
              <w:szCs w:val="22"/>
            </w:rPr>
          </w:pPr>
          <w:hyperlink w:anchor="_Toc358640622" w:history="1">
            <w:r w:rsidR="009A5AB5" w:rsidRPr="002C0EC5">
              <w:rPr>
                <w:rStyle w:val="Hyperlink"/>
                <w:noProof/>
              </w:rPr>
              <w:t>5</w:t>
            </w:r>
            <w:r w:rsidR="009A5AB5">
              <w:rPr>
                <w:rFonts w:asciiTheme="minorHAnsi" w:eastAsiaTheme="minorEastAsia" w:hAnsiTheme="minorHAnsi" w:cstheme="minorBidi"/>
                <w:noProof/>
                <w:sz w:val="22"/>
                <w:szCs w:val="22"/>
              </w:rPr>
              <w:tab/>
            </w:r>
            <w:r w:rsidR="009A5AB5" w:rsidRPr="002C0EC5">
              <w:rPr>
                <w:rStyle w:val="Hyperlink"/>
                <w:noProof/>
              </w:rPr>
              <w:t>Memory Mapping</w:t>
            </w:r>
            <w:r w:rsidR="009A5AB5">
              <w:rPr>
                <w:noProof/>
                <w:webHidden/>
              </w:rPr>
              <w:tab/>
            </w:r>
            <w:r w:rsidR="00135556">
              <w:rPr>
                <w:noProof/>
                <w:webHidden/>
              </w:rPr>
              <w:fldChar w:fldCharType="begin"/>
            </w:r>
            <w:r w:rsidR="009A5AB5">
              <w:rPr>
                <w:noProof/>
                <w:webHidden/>
              </w:rPr>
              <w:instrText xml:space="preserve"> PAGEREF _Toc358640622 \h </w:instrText>
            </w:r>
            <w:r w:rsidR="00135556">
              <w:rPr>
                <w:noProof/>
                <w:webHidden/>
              </w:rPr>
            </w:r>
            <w:r w:rsidR="00135556">
              <w:rPr>
                <w:noProof/>
                <w:webHidden/>
              </w:rPr>
              <w:fldChar w:fldCharType="separate"/>
            </w:r>
            <w:r w:rsidR="009A5AB5">
              <w:rPr>
                <w:noProof/>
                <w:webHidden/>
              </w:rPr>
              <w:t>7</w:t>
            </w:r>
            <w:r w:rsidR="00135556">
              <w:rPr>
                <w:noProof/>
                <w:webHidden/>
              </w:rPr>
              <w:fldChar w:fldCharType="end"/>
            </w:r>
          </w:hyperlink>
        </w:p>
        <w:p w:rsidR="009A5AB5" w:rsidRDefault="00370DBD">
          <w:pPr>
            <w:pStyle w:val="TOC2"/>
            <w:tabs>
              <w:tab w:val="left" w:pos="880"/>
            </w:tabs>
            <w:rPr>
              <w:rFonts w:asciiTheme="minorHAnsi" w:eastAsiaTheme="minorEastAsia" w:hAnsiTheme="minorHAnsi" w:cstheme="minorBidi"/>
              <w:noProof/>
              <w:sz w:val="22"/>
              <w:szCs w:val="22"/>
            </w:rPr>
          </w:pPr>
          <w:hyperlink w:anchor="_Toc358640623" w:history="1">
            <w:r w:rsidR="009A5AB5" w:rsidRPr="002C0EC5">
              <w:rPr>
                <w:rStyle w:val="Hyperlink"/>
                <w:noProof/>
              </w:rPr>
              <w:t>5.1</w:t>
            </w:r>
            <w:r w:rsidR="009A5AB5">
              <w:rPr>
                <w:rFonts w:asciiTheme="minorHAnsi" w:eastAsiaTheme="minorEastAsia" w:hAnsiTheme="minorHAnsi" w:cstheme="minorBidi"/>
                <w:noProof/>
                <w:sz w:val="22"/>
                <w:szCs w:val="22"/>
              </w:rPr>
              <w:tab/>
            </w:r>
            <w:r w:rsidR="009A5AB5" w:rsidRPr="002C0EC5">
              <w:rPr>
                <w:rStyle w:val="Hyperlink"/>
                <w:noProof/>
              </w:rPr>
              <w:t>.resetcause Section</w:t>
            </w:r>
            <w:r w:rsidR="009A5AB5">
              <w:rPr>
                <w:noProof/>
                <w:webHidden/>
              </w:rPr>
              <w:tab/>
            </w:r>
            <w:r w:rsidR="00135556">
              <w:rPr>
                <w:noProof/>
                <w:webHidden/>
              </w:rPr>
              <w:fldChar w:fldCharType="begin"/>
            </w:r>
            <w:r w:rsidR="009A5AB5">
              <w:rPr>
                <w:noProof/>
                <w:webHidden/>
              </w:rPr>
              <w:instrText xml:space="preserve"> PAGEREF _Toc358640623 \h </w:instrText>
            </w:r>
            <w:r w:rsidR="00135556">
              <w:rPr>
                <w:noProof/>
                <w:webHidden/>
              </w:rPr>
            </w:r>
            <w:r w:rsidR="00135556">
              <w:rPr>
                <w:noProof/>
                <w:webHidden/>
              </w:rPr>
              <w:fldChar w:fldCharType="separate"/>
            </w:r>
            <w:r w:rsidR="009A5AB5">
              <w:rPr>
                <w:noProof/>
                <w:webHidden/>
              </w:rPr>
              <w:t>7</w:t>
            </w:r>
            <w:r w:rsidR="00135556">
              <w:rPr>
                <w:noProof/>
                <w:webHidden/>
              </w:rPr>
              <w:fldChar w:fldCharType="end"/>
            </w:r>
          </w:hyperlink>
        </w:p>
        <w:p w:rsidR="009A5AB5" w:rsidRDefault="00370DBD">
          <w:pPr>
            <w:pStyle w:val="TOC2"/>
            <w:tabs>
              <w:tab w:val="left" w:pos="880"/>
            </w:tabs>
            <w:rPr>
              <w:rFonts w:asciiTheme="minorHAnsi" w:eastAsiaTheme="minorEastAsia" w:hAnsiTheme="minorHAnsi" w:cstheme="minorBidi"/>
              <w:noProof/>
              <w:sz w:val="22"/>
              <w:szCs w:val="22"/>
            </w:rPr>
          </w:pPr>
          <w:hyperlink w:anchor="_Toc358640624" w:history="1">
            <w:r w:rsidR="009A5AB5" w:rsidRPr="002C0EC5">
              <w:rPr>
                <w:rStyle w:val="Hyperlink"/>
                <w:noProof/>
              </w:rPr>
              <w:t>5.2</w:t>
            </w:r>
            <w:r w:rsidR="009A5AB5">
              <w:rPr>
                <w:rFonts w:asciiTheme="minorHAnsi" w:eastAsiaTheme="minorEastAsia" w:hAnsiTheme="minorHAnsi" w:cstheme="minorBidi"/>
                <w:noProof/>
                <w:sz w:val="22"/>
                <w:szCs w:val="22"/>
              </w:rPr>
              <w:tab/>
            </w:r>
            <w:r w:rsidR="009A5AB5" w:rsidRPr="002C0EC5">
              <w:rPr>
                <w:rStyle w:val="Hyperlink"/>
                <w:noProof/>
              </w:rPr>
              <w:t>Mapping</w:t>
            </w:r>
            <w:r w:rsidR="009A5AB5">
              <w:rPr>
                <w:noProof/>
                <w:webHidden/>
              </w:rPr>
              <w:tab/>
            </w:r>
            <w:r w:rsidR="00135556">
              <w:rPr>
                <w:noProof/>
                <w:webHidden/>
              </w:rPr>
              <w:fldChar w:fldCharType="begin"/>
            </w:r>
            <w:r w:rsidR="009A5AB5">
              <w:rPr>
                <w:noProof/>
                <w:webHidden/>
              </w:rPr>
              <w:instrText xml:space="preserve"> PAGEREF _Toc358640624 \h </w:instrText>
            </w:r>
            <w:r w:rsidR="00135556">
              <w:rPr>
                <w:noProof/>
                <w:webHidden/>
              </w:rPr>
            </w:r>
            <w:r w:rsidR="00135556">
              <w:rPr>
                <w:noProof/>
                <w:webHidden/>
              </w:rPr>
              <w:fldChar w:fldCharType="separate"/>
            </w:r>
            <w:r w:rsidR="009A5AB5">
              <w:rPr>
                <w:noProof/>
                <w:webHidden/>
              </w:rPr>
              <w:t>7</w:t>
            </w:r>
            <w:r w:rsidR="00135556">
              <w:rPr>
                <w:noProof/>
                <w:webHidden/>
              </w:rPr>
              <w:fldChar w:fldCharType="end"/>
            </w:r>
          </w:hyperlink>
        </w:p>
        <w:p w:rsidR="009A5AB5" w:rsidRDefault="00370DBD">
          <w:pPr>
            <w:pStyle w:val="TOC2"/>
            <w:tabs>
              <w:tab w:val="left" w:pos="880"/>
            </w:tabs>
            <w:rPr>
              <w:rFonts w:asciiTheme="minorHAnsi" w:eastAsiaTheme="minorEastAsia" w:hAnsiTheme="minorHAnsi" w:cstheme="minorBidi"/>
              <w:noProof/>
              <w:sz w:val="22"/>
              <w:szCs w:val="22"/>
            </w:rPr>
          </w:pPr>
          <w:hyperlink w:anchor="_Toc358640625" w:history="1">
            <w:r w:rsidR="009A5AB5" w:rsidRPr="002C0EC5">
              <w:rPr>
                <w:rStyle w:val="Hyperlink"/>
                <w:noProof/>
              </w:rPr>
              <w:t>5.3</w:t>
            </w:r>
            <w:r w:rsidR="009A5AB5">
              <w:rPr>
                <w:rFonts w:asciiTheme="minorHAnsi" w:eastAsiaTheme="minorEastAsia" w:hAnsiTheme="minorHAnsi" w:cstheme="minorBidi"/>
                <w:noProof/>
                <w:sz w:val="22"/>
                <w:szCs w:val="22"/>
              </w:rPr>
              <w:tab/>
            </w:r>
            <w:r w:rsidR="009A5AB5" w:rsidRPr="002C0EC5">
              <w:rPr>
                <w:rStyle w:val="Hyperlink"/>
                <w:noProof/>
              </w:rPr>
              <w:t>Usage</w:t>
            </w:r>
            <w:r w:rsidR="009A5AB5">
              <w:rPr>
                <w:noProof/>
                <w:webHidden/>
              </w:rPr>
              <w:tab/>
            </w:r>
            <w:r w:rsidR="00135556">
              <w:rPr>
                <w:noProof/>
                <w:webHidden/>
              </w:rPr>
              <w:fldChar w:fldCharType="begin"/>
            </w:r>
            <w:r w:rsidR="009A5AB5">
              <w:rPr>
                <w:noProof/>
                <w:webHidden/>
              </w:rPr>
              <w:instrText xml:space="preserve"> PAGEREF _Toc358640625 \h </w:instrText>
            </w:r>
            <w:r w:rsidR="00135556">
              <w:rPr>
                <w:noProof/>
                <w:webHidden/>
              </w:rPr>
            </w:r>
            <w:r w:rsidR="00135556">
              <w:rPr>
                <w:noProof/>
                <w:webHidden/>
              </w:rPr>
              <w:fldChar w:fldCharType="separate"/>
            </w:r>
            <w:r w:rsidR="009A5AB5">
              <w:rPr>
                <w:noProof/>
                <w:webHidden/>
              </w:rPr>
              <w:t>7</w:t>
            </w:r>
            <w:r w:rsidR="00135556">
              <w:rPr>
                <w:noProof/>
                <w:webHidden/>
              </w:rPr>
              <w:fldChar w:fldCharType="end"/>
            </w:r>
          </w:hyperlink>
        </w:p>
        <w:p w:rsidR="009A5AB5" w:rsidRDefault="00370DBD">
          <w:pPr>
            <w:pStyle w:val="TOC2"/>
            <w:tabs>
              <w:tab w:val="left" w:pos="880"/>
            </w:tabs>
            <w:rPr>
              <w:rFonts w:asciiTheme="minorHAnsi" w:eastAsiaTheme="minorEastAsia" w:hAnsiTheme="minorHAnsi" w:cstheme="minorBidi"/>
              <w:noProof/>
              <w:sz w:val="22"/>
              <w:szCs w:val="22"/>
            </w:rPr>
          </w:pPr>
          <w:hyperlink w:anchor="_Toc358640626" w:history="1">
            <w:r w:rsidR="009A5AB5" w:rsidRPr="002C0EC5">
              <w:rPr>
                <w:rStyle w:val="Hyperlink"/>
                <w:noProof/>
              </w:rPr>
              <w:t>5.4</w:t>
            </w:r>
            <w:r w:rsidR="009A5AB5">
              <w:rPr>
                <w:rFonts w:asciiTheme="minorHAnsi" w:eastAsiaTheme="minorEastAsia" w:hAnsiTheme="minorHAnsi" w:cstheme="minorBidi"/>
                <w:noProof/>
                <w:sz w:val="22"/>
                <w:szCs w:val="22"/>
              </w:rPr>
              <w:tab/>
            </w:r>
            <w:r w:rsidR="009A5AB5" w:rsidRPr="002C0EC5">
              <w:rPr>
                <w:rStyle w:val="Hyperlink"/>
                <w:noProof/>
              </w:rPr>
              <w:t>NvM Blocks</w:t>
            </w:r>
            <w:r w:rsidR="009A5AB5">
              <w:rPr>
                <w:noProof/>
                <w:webHidden/>
              </w:rPr>
              <w:tab/>
            </w:r>
            <w:r w:rsidR="00135556">
              <w:rPr>
                <w:noProof/>
                <w:webHidden/>
              </w:rPr>
              <w:fldChar w:fldCharType="begin"/>
            </w:r>
            <w:r w:rsidR="009A5AB5">
              <w:rPr>
                <w:noProof/>
                <w:webHidden/>
              </w:rPr>
              <w:instrText xml:space="preserve"> PAGEREF _Toc358640626 \h </w:instrText>
            </w:r>
            <w:r w:rsidR="00135556">
              <w:rPr>
                <w:noProof/>
                <w:webHidden/>
              </w:rPr>
            </w:r>
            <w:r w:rsidR="00135556">
              <w:rPr>
                <w:noProof/>
                <w:webHidden/>
              </w:rPr>
              <w:fldChar w:fldCharType="separate"/>
            </w:r>
            <w:r w:rsidR="009A5AB5">
              <w:rPr>
                <w:noProof/>
                <w:webHidden/>
              </w:rPr>
              <w:t>8</w:t>
            </w:r>
            <w:r w:rsidR="00135556">
              <w:rPr>
                <w:noProof/>
                <w:webHidden/>
              </w:rPr>
              <w:fldChar w:fldCharType="end"/>
            </w:r>
          </w:hyperlink>
        </w:p>
        <w:p w:rsidR="009A5AB5" w:rsidRDefault="00370DBD">
          <w:pPr>
            <w:pStyle w:val="TOC1"/>
            <w:tabs>
              <w:tab w:val="left" w:pos="400"/>
              <w:tab w:val="right" w:leader="dot" w:pos="8630"/>
            </w:tabs>
            <w:rPr>
              <w:rFonts w:asciiTheme="minorHAnsi" w:eastAsiaTheme="minorEastAsia" w:hAnsiTheme="minorHAnsi" w:cstheme="minorBidi"/>
              <w:noProof/>
              <w:sz w:val="22"/>
              <w:szCs w:val="22"/>
            </w:rPr>
          </w:pPr>
          <w:hyperlink w:anchor="_Toc358640627" w:history="1">
            <w:r w:rsidR="009A5AB5" w:rsidRPr="002C0EC5">
              <w:rPr>
                <w:rStyle w:val="Hyperlink"/>
                <w:noProof/>
              </w:rPr>
              <w:t>6</w:t>
            </w:r>
            <w:r w:rsidR="009A5AB5">
              <w:rPr>
                <w:rFonts w:asciiTheme="minorHAnsi" w:eastAsiaTheme="minorEastAsia" w:hAnsiTheme="minorHAnsi" w:cstheme="minorBidi"/>
                <w:noProof/>
                <w:sz w:val="22"/>
                <w:szCs w:val="22"/>
              </w:rPr>
              <w:tab/>
            </w:r>
            <w:r w:rsidR="009A5AB5" w:rsidRPr="002C0EC5">
              <w:rPr>
                <w:rStyle w:val="Hyperlink"/>
                <w:noProof/>
              </w:rPr>
              <w:t>Compiler Settings</w:t>
            </w:r>
            <w:r w:rsidR="009A5AB5">
              <w:rPr>
                <w:noProof/>
                <w:webHidden/>
              </w:rPr>
              <w:tab/>
            </w:r>
            <w:r w:rsidR="00135556">
              <w:rPr>
                <w:noProof/>
                <w:webHidden/>
              </w:rPr>
              <w:fldChar w:fldCharType="begin"/>
            </w:r>
            <w:r w:rsidR="009A5AB5">
              <w:rPr>
                <w:noProof/>
                <w:webHidden/>
              </w:rPr>
              <w:instrText xml:space="preserve"> PAGEREF _Toc358640627 \h </w:instrText>
            </w:r>
            <w:r w:rsidR="00135556">
              <w:rPr>
                <w:noProof/>
                <w:webHidden/>
              </w:rPr>
            </w:r>
            <w:r w:rsidR="00135556">
              <w:rPr>
                <w:noProof/>
                <w:webHidden/>
              </w:rPr>
              <w:fldChar w:fldCharType="separate"/>
            </w:r>
            <w:r w:rsidR="009A5AB5">
              <w:rPr>
                <w:noProof/>
                <w:webHidden/>
              </w:rPr>
              <w:t>8</w:t>
            </w:r>
            <w:r w:rsidR="00135556">
              <w:rPr>
                <w:noProof/>
                <w:webHidden/>
              </w:rPr>
              <w:fldChar w:fldCharType="end"/>
            </w:r>
          </w:hyperlink>
        </w:p>
        <w:p w:rsidR="009A5AB5" w:rsidRDefault="00370DBD">
          <w:pPr>
            <w:pStyle w:val="TOC2"/>
            <w:tabs>
              <w:tab w:val="left" w:pos="880"/>
            </w:tabs>
            <w:rPr>
              <w:rFonts w:asciiTheme="minorHAnsi" w:eastAsiaTheme="minorEastAsia" w:hAnsiTheme="minorHAnsi" w:cstheme="minorBidi"/>
              <w:noProof/>
              <w:sz w:val="22"/>
              <w:szCs w:val="22"/>
            </w:rPr>
          </w:pPr>
          <w:hyperlink w:anchor="_Toc358640628" w:history="1">
            <w:r w:rsidR="009A5AB5" w:rsidRPr="002C0EC5">
              <w:rPr>
                <w:rStyle w:val="Hyperlink"/>
                <w:noProof/>
              </w:rPr>
              <w:t>6.1</w:t>
            </w:r>
            <w:r w:rsidR="009A5AB5">
              <w:rPr>
                <w:rFonts w:asciiTheme="minorHAnsi" w:eastAsiaTheme="minorEastAsia" w:hAnsiTheme="minorHAnsi" w:cstheme="minorBidi"/>
                <w:noProof/>
                <w:sz w:val="22"/>
                <w:szCs w:val="22"/>
              </w:rPr>
              <w:tab/>
            </w:r>
            <w:r w:rsidR="009A5AB5" w:rsidRPr="002C0EC5">
              <w:rPr>
                <w:rStyle w:val="Hyperlink"/>
                <w:noProof/>
              </w:rPr>
              <w:t>Preprocessor MACRO</w:t>
            </w:r>
            <w:r w:rsidR="009A5AB5">
              <w:rPr>
                <w:noProof/>
                <w:webHidden/>
              </w:rPr>
              <w:tab/>
            </w:r>
            <w:r w:rsidR="00135556">
              <w:rPr>
                <w:noProof/>
                <w:webHidden/>
              </w:rPr>
              <w:fldChar w:fldCharType="begin"/>
            </w:r>
            <w:r w:rsidR="009A5AB5">
              <w:rPr>
                <w:noProof/>
                <w:webHidden/>
              </w:rPr>
              <w:instrText xml:space="preserve"> PAGEREF _Toc358640628 \h </w:instrText>
            </w:r>
            <w:r w:rsidR="00135556">
              <w:rPr>
                <w:noProof/>
                <w:webHidden/>
              </w:rPr>
            </w:r>
            <w:r w:rsidR="00135556">
              <w:rPr>
                <w:noProof/>
                <w:webHidden/>
              </w:rPr>
              <w:fldChar w:fldCharType="separate"/>
            </w:r>
            <w:r w:rsidR="009A5AB5">
              <w:rPr>
                <w:noProof/>
                <w:webHidden/>
              </w:rPr>
              <w:t>8</w:t>
            </w:r>
            <w:r w:rsidR="00135556">
              <w:rPr>
                <w:noProof/>
                <w:webHidden/>
              </w:rPr>
              <w:fldChar w:fldCharType="end"/>
            </w:r>
          </w:hyperlink>
        </w:p>
        <w:p w:rsidR="009A5AB5" w:rsidRDefault="00370DBD">
          <w:pPr>
            <w:pStyle w:val="TOC2"/>
            <w:tabs>
              <w:tab w:val="left" w:pos="880"/>
            </w:tabs>
            <w:rPr>
              <w:rFonts w:asciiTheme="minorHAnsi" w:eastAsiaTheme="minorEastAsia" w:hAnsiTheme="minorHAnsi" w:cstheme="minorBidi"/>
              <w:noProof/>
              <w:sz w:val="22"/>
              <w:szCs w:val="22"/>
            </w:rPr>
          </w:pPr>
          <w:hyperlink w:anchor="_Toc358640629" w:history="1">
            <w:r w:rsidR="009A5AB5" w:rsidRPr="002C0EC5">
              <w:rPr>
                <w:rStyle w:val="Hyperlink"/>
                <w:noProof/>
              </w:rPr>
              <w:t>6.2</w:t>
            </w:r>
            <w:r w:rsidR="009A5AB5">
              <w:rPr>
                <w:rFonts w:asciiTheme="minorHAnsi" w:eastAsiaTheme="minorEastAsia" w:hAnsiTheme="minorHAnsi" w:cstheme="minorBidi"/>
                <w:noProof/>
                <w:sz w:val="22"/>
                <w:szCs w:val="22"/>
              </w:rPr>
              <w:tab/>
            </w:r>
            <w:r w:rsidR="009A5AB5" w:rsidRPr="002C0EC5">
              <w:rPr>
                <w:rStyle w:val="Hyperlink"/>
                <w:noProof/>
              </w:rPr>
              <w:t>Optimization Settings</w:t>
            </w:r>
            <w:r w:rsidR="009A5AB5">
              <w:rPr>
                <w:noProof/>
                <w:webHidden/>
              </w:rPr>
              <w:tab/>
            </w:r>
            <w:r w:rsidR="00135556">
              <w:rPr>
                <w:noProof/>
                <w:webHidden/>
              </w:rPr>
              <w:fldChar w:fldCharType="begin"/>
            </w:r>
            <w:r w:rsidR="009A5AB5">
              <w:rPr>
                <w:noProof/>
                <w:webHidden/>
              </w:rPr>
              <w:instrText xml:space="preserve"> PAGEREF _Toc358640629 \h </w:instrText>
            </w:r>
            <w:r w:rsidR="00135556">
              <w:rPr>
                <w:noProof/>
                <w:webHidden/>
              </w:rPr>
            </w:r>
            <w:r w:rsidR="00135556">
              <w:rPr>
                <w:noProof/>
                <w:webHidden/>
              </w:rPr>
              <w:fldChar w:fldCharType="separate"/>
            </w:r>
            <w:r w:rsidR="009A5AB5">
              <w:rPr>
                <w:noProof/>
                <w:webHidden/>
              </w:rPr>
              <w:t>8</w:t>
            </w:r>
            <w:r w:rsidR="00135556">
              <w:rPr>
                <w:noProof/>
                <w:webHidden/>
              </w:rPr>
              <w:fldChar w:fldCharType="end"/>
            </w:r>
          </w:hyperlink>
        </w:p>
        <w:p w:rsidR="009A5AB5" w:rsidRDefault="00370DBD">
          <w:pPr>
            <w:pStyle w:val="TOC2"/>
            <w:tabs>
              <w:tab w:val="left" w:pos="880"/>
            </w:tabs>
            <w:rPr>
              <w:rFonts w:asciiTheme="minorHAnsi" w:eastAsiaTheme="minorEastAsia" w:hAnsiTheme="minorHAnsi" w:cstheme="minorBidi"/>
              <w:noProof/>
              <w:sz w:val="22"/>
              <w:szCs w:val="22"/>
            </w:rPr>
          </w:pPr>
          <w:hyperlink w:anchor="_Toc358640630" w:history="1">
            <w:r w:rsidR="009A5AB5" w:rsidRPr="002C0EC5">
              <w:rPr>
                <w:rStyle w:val="Hyperlink"/>
                <w:noProof/>
              </w:rPr>
              <w:t>6.3</w:t>
            </w:r>
            <w:r w:rsidR="009A5AB5">
              <w:rPr>
                <w:rFonts w:asciiTheme="minorHAnsi" w:eastAsiaTheme="minorEastAsia" w:hAnsiTheme="minorHAnsi" w:cstheme="minorBidi"/>
                <w:noProof/>
                <w:sz w:val="22"/>
                <w:szCs w:val="22"/>
              </w:rPr>
              <w:tab/>
            </w:r>
            <w:r w:rsidR="009A5AB5" w:rsidRPr="002C0EC5">
              <w:rPr>
                <w:rStyle w:val="Hyperlink"/>
                <w:noProof/>
              </w:rPr>
              <w:t>Other Settings</w:t>
            </w:r>
            <w:r w:rsidR="009A5AB5">
              <w:rPr>
                <w:noProof/>
                <w:webHidden/>
              </w:rPr>
              <w:tab/>
            </w:r>
            <w:r w:rsidR="00135556">
              <w:rPr>
                <w:noProof/>
                <w:webHidden/>
              </w:rPr>
              <w:fldChar w:fldCharType="begin"/>
            </w:r>
            <w:r w:rsidR="009A5AB5">
              <w:rPr>
                <w:noProof/>
                <w:webHidden/>
              </w:rPr>
              <w:instrText xml:space="preserve"> PAGEREF _Toc358640630 \h </w:instrText>
            </w:r>
            <w:r w:rsidR="00135556">
              <w:rPr>
                <w:noProof/>
                <w:webHidden/>
              </w:rPr>
            </w:r>
            <w:r w:rsidR="00135556">
              <w:rPr>
                <w:noProof/>
                <w:webHidden/>
              </w:rPr>
              <w:fldChar w:fldCharType="separate"/>
            </w:r>
            <w:r w:rsidR="009A5AB5">
              <w:rPr>
                <w:noProof/>
                <w:webHidden/>
              </w:rPr>
              <w:t>8</w:t>
            </w:r>
            <w:r w:rsidR="00135556">
              <w:rPr>
                <w:noProof/>
                <w:webHidden/>
              </w:rPr>
              <w:fldChar w:fldCharType="end"/>
            </w:r>
          </w:hyperlink>
        </w:p>
        <w:p w:rsidR="009A5AB5" w:rsidRDefault="00370DBD">
          <w:pPr>
            <w:pStyle w:val="TOC1"/>
            <w:tabs>
              <w:tab w:val="left" w:pos="400"/>
              <w:tab w:val="right" w:leader="dot" w:pos="8630"/>
            </w:tabs>
            <w:rPr>
              <w:rFonts w:asciiTheme="minorHAnsi" w:eastAsiaTheme="minorEastAsia" w:hAnsiTheme="minorHAnsi" w:cstheme="minorBidi"/>
              <w:noProof/>
              <w:sz w:val="22"/>
              <w:szCs w:val="22"/>
            </w:rPr>
          </w:pPr>
          <w:hyperlink w:anchor="_Toc358640631" w:history="1">
            <w:r w:rsidR="009A5AB5" w:rsidRPr="002C0EC5">
              <w:rPr>
                <w:rStyle w:val="Hyperlink"/>
                <w:noProof/>
              </w:rPr>
              <w:t>7</w:t>
            </w:r>
            <w:r w:rsidR="009A5AB5">
              <w:rPr>
                <w:rFonts w:asciiTheme="minorHAnsi" w:eastAsiaTheme="minorEastAsia" w:hAnsiTheme="minorHAnsi" w:cstheme="minorBidi"/>
                <w:noProof/>
                <w:sz w:val="22"/>
                <w:szCs w:val="22"/>
              </w:rPr>
              <w:tab/>
            </w:r>
            <w:r w:rsidR="009A5AB5" w:rsidRPr="002C0EC5">
              <w:rPr>
                <w:rStyle w:val="Hyperlink"/>
                <w:noProof/>
              </w:rPr>
              <w:t>Revision Control Log</w:t>
            </w:r>
            <w:r w:rsidR="009A5AB5">
              <w:rPr>
                <w:noProof/>
                <w:webHidden/>
              </w:rPr>
              <w:tab/>
            </w:r>
            <w:r w:rsidR="00135556">
              <w:rPr>
                <w:noProof/>
                <w:webHidden/>
              </w:rPr>
              <w:fldChar w:fldCharType="begin"/>
            </w:r>
            <w:r w:rsidR="009A5AB5">
              <w:rPr>
                <w:noProof/>
                <w:webHidden/>
              </w:rPr>
              <w:instrText xml:space="preserve"> PAGEREF _Toc358640631 \h </w:instrText>
            </w:r>
            <w:r w:rsidR="00135556">
              <w:rPr>
                <w:noProof/>
                <w:webHidden/>
              </w:rPr>
            </w:r>
            <w:r w:rsidR="00135556">
              <w:rPr>
                <w:noProof/>
                <w:webHidden/>
              </w:rPr>
              <w:fldChar w:fldCharType="separate"/>
            </w:r>
            <w:r w:rsidR="009A5AB5">
              <w:rPr>
                <w:noProof/>
                <w:webHidden/>
              </w:rPr>
              <w:t>8</w:t>
            </w:r>
            <w:r w:rsidR="00135556">
              <w:rPr>
                <w:noProof/>
                <w:webHidden/>
              </w:rPr>
              <w:fldChar w:fldCharType="end"/>
            </w:r>
          </w:hyperlink>
        </w:p>
        <w:p w:rsidR="00D9560D" w:rsidRDefault="00135556">
          <w:r>
            <w:fldChar w:fldCharType="end"/>
          </w:r>
        </w:p>
      </w:sdtContent>
    </w:sdt>
    <w:p w:rsidR="004A781C" w:rsidRDefault="00135556">
      <w:r>
        <w:fldChar w:fldCharType="begin"/>
      </w:r>
      <w:r w:rsidR="004A781C">
        <w:instrText xml:space="preserve"> DOCVARIABLE "MDDRevNum" \* MERGEFORMAT </w:instrText>
      </w:r>
      <w:r>
        <w:fldChar w:fldCharType="end"/>
      </w:r>
      <w:r>
        <w:fldChar w:fldCharType="begin"/>
      </w:r>
      <w:r w:rsidR="004A781C">
        <w:instrText xml:space="preserve"> DOCVARIABLE "MDDRevNum" \* MERGEFORMAT </w:instrText>
      </w:r>
      <w:r>
        <w:fldChar w:fldCharType="end"/>
      </w:r>
    </w:p>
    <w:p w:rsidR="000E0591" w:rsidRDefault="000E0591">
      <w:pPr>
        <w:spacing w:after="0"/>
        <w:rPr>
          <w:rFonts w:ascii="Arial" w:hAnsi="Arial"/>
          <w:b/>
          <w:kern w:val="28"/>
          <w:sz w:val="28"/>
        </w:rPr>
      </w:pPr>
      <w:bookmarkStart w:id="0" w:name="_Toc358640599"/>
      <w:r>
        <w:br w:type="page"/>
      </w:r>
    </w:p>
    <w:p w:rsidR="00B27D95" w:rsidRDefault="00B27D95">
      <w:pPr>
        <w:pStyle w:val="Heading1"/>
      </w:pPr>
      <w:r w:rsidRPr="00B27D95">
        <w:lastRenderedPageBreak/>
        <w:t>Dependencies</w:t>
      </w:r>
      <w:bookmarkEnd w:id="0"/>
    </w:p>
    <w:p w:rsidR="00916B39" w:rsidRDefault="00B27D95" w:rsidP="00B27D95">
      <w:pPr>
        <w:pStyle w:val="Heading2"/>
      </w:pPr>
      <w:bookmarkStart w:id="1" w:name="_Toc358640600"/>
      <w:r>
        <w:t>SWCs</w:t>
      </w:r>
      <w:bookmarkEnd w:id="1"/>
    </w:p>
    <w:tbl>
      <w:tblPr>
        <w:tblStyle w:val="LightList-Accent1"/>
        <w:tblW w:w="0" w:type="auto"/>
        <w:tblLook w:val="04A0" w:firstRow="1" w:lastRow="0" w:firstColumn="1" w:lastColumn="0" w:noHBand="0" w:noVBand="1"/>
      </w:tblPr>
      <w:tblGrid>
        <w:gridCol w:w="3258"/>
        <w:gridCol w:w="5598"/>
      </w:tblGrid>
      <w:tr w:rsidR="00916B39" w:rsidTr="00376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916B39" w:rsidRDefault="000B7B76" w:rsidP="000E0591">
            <w:r>
              <w:t>Module</w:t>
            </w:r>
          </w:p>
        </w:tc>
        <w:tc>
          <w:tcPr>
            <w:tcW w:w="5598" w:type="dxa"/>
          </w:tcPr>
          <w:p w:rsidR="00916B39" w:rsidRDefault="000B7B76" w:rsidP="000E0591">
            <w:pPr>
              <w:cnfStyle w:val="100000000000" w:firstRow="1" w:lastRow="0" w:firstColumn="0" w:lastColumn="0" w:oddVBand="0" w:evenVBand="0" w:oddHBand="0" w:evenHBand="0" w:firstRowFirstColumn="0" w:firstRowLastColumn="0" w:lastRowFirstColumn="0" w:lastRowLastColumn="0"/>
            </w:pPr>
            <w:r>
              <w:t xml:space="preserve">Required </w:t>
            </w:r>
            <w:r w:rsidR="002651B5">
              <w:t>Feature</w:t>
            </w:r>
          </w:p>
        </w:tc>
      </w:tr>
      <w:tr w:rsidR="008E2475" w:rsidTr="0037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8E2475" w:rsidRDefault="005C7476" w:rsidP="000E0591">
            <w:r>
              <w:t>StdDef</w:t>
            </w:r>
          </w:p>
        </w:tc>
        <w:tc>
          <w:tcPr>
            <w:tcW w:w="5598" w:type="dxa"/>
          </w:tcPr>
          <w:p w:rsidR="008E2475" w:rsidRDefault="005C7476" w:rsidP="000E0591">
            <w:pPr>
              <w:cnfStyle w:val="000000100000" w:firstRow="0" w:lastRow="0" w:firstColumn="0" w:lastColumn="0" w:oddVBand="0" w:evenVBand="0" w:oddHBand="1" w:evenHBand="0" w:firstRowFirstColumn="0" w:firstRowLastColumn="0" w:lastRowFirstColumn="0" w:lastRowLastColumn="0"/>
            </w:pPr>
            <w:r>
              <w:t>TMS570 Register Definitions</w:t>
            </w:r>
          </w:p>
        </w:tc>
      </w:tr>
    </w:tbl>
    <w:p w:rsidR="004E4CC3" w:rsidRDefault="004E4CC3" w:rsidP="004E4CC3">
      <w:pPr>
        <w:pStyle w:val="Heading2"/>
      </w:pPr>
      <w:bookmarkStart w:id="2" w:name="_Toc357692820"/>
      <w:bookmarkStart w:id="3" w:name="_Toc358640601"/>
      <w:r>
        <w:t>Functions to be provided to Integration Project</w:t>
      </w:r>
      <w:bookmarkEnd w:id="2"/>
      <w:bookmarkEnd w:id="3"/>
    </w:p>
    <w:p w:rsidR="004E4CC3" w:rsidRDefault="004E4CC3" w:rsidP="004E4CC3">
      <w:r>
        <w:t>void _fiqhandler(void);</w:t>
      </w:r>
    </w:p>
    <w:p w:rsidR="004E4CC3" w:rsidRDefault="004E4CC3" w:rsidP="004E4CC3">
      <w:r>
        <w:t>uint32 _coreGetDebugStatusAndControlRegister_(void);</w:t>
      </w:r>
    </w:p>
    <w:p w:rsidR="004E4CC3" w:rsidRDefault="004E4CC3" w:rsidP="004E4CC3">
      <w:r>
        <w:t>uint32 _coreGetSecondaryAuxiliaryControlRegister_(void);</w:t>
      </w:r>
    </w:p>
    <w:p w:rsidR="004E4CC3" w:rsidRDefault="004E4CC3" w:rsidP="004E4CC3">
      <w:r>
        <w:t>void _coreSetSecondaryAuxiliaryControlRegister_(uint32 SecAuxCtrlRegVal_Cnt_T_u32);</w:t>
      </w:r>
    </w:p>
    <w:p w:rsidR="004E4CC3" w:rsidRDefault="004E4CC3" w:rsidP="004E4CC3">
      <w:r>
        <w:t>uint32 _coreGetFPSCR_(void);</w:t>
      </w:r>
    </w:p>
    <w:p w:rsidR="004825AF" w:rsidRDefault="004825AF" w:rsidP="00B27D95"/>
    <w:p w:rsidR="00002748" w:rsidRDefault="00002748" w:rsidP="00002748">
      <w:pPr>
        <w:pStyle w:val="Heading2"/>
      </w:pPr>
      <w:bookmarkStart w:id="4" w:name="_Toc358640602"/>
      <w:r>
        <w:t>Functions to be provided by Integration Project</w:t>
      </w:r>
      <w:bookmarkEnd w:id="4"/>
    </w:p>
    <w:p w:rsidR="00002748" w:rsidRDefault="00002748" w:rsidP="00002748">
      <w:r>
        <w:t>All common functionality required for a boot project startup is contained in “BootStartup.c”, and all common functionality for application project startup is contained in “AppStartup.c”.  There may be instances, however, where a boot or application project will need to do special steps that are specific to a particular program</w:t>
      </w:r>
      <w:r w:rsidR="00E5482D">
        <w:t>,</w:t>
      </w:r>
      <w:r>
        <w:t xml:space="preserve"> prior to the “main()” function call.  To accommodate this, several functions are called, one at the start and one at the end of both BootStartup.c and AppStartup.c.</w:t>
      </w:r>
      <w:r w:rsidR="00E5482D">
        <w:t xml:space="preserve">  These functions are </w:t>
      </w:r>
    </w:p>
    <w:p w:rsidR="00E5482D" w:rsidRDefault="006D676A" w:rsidP="00E5482D">
      <w:pPr>
        <w:pStyle w:val="ListParagraph"/>
        <w:numPr>
          <w:ilvl w:val="0"/>
          <w:numId w:val="16"/>
        </w:numPr>
      </w:pPr>
      <w:r>
        <w:t xml:space="preserve">void </w:t>
      </w:r>
      <w:r w:rsidR="00E5482D" w:rsidRPr="00E5482D">
        <w:t>BootStartupCallout1(</w:t>
      </w:r>
      <w:r>
        <w:t>void</w:t>
      </w:r>
      <w:r w:rsidR="00E5482D" w:rsidRPr="00E5482D">
        <w:t>)</w:t>
      </w:r>
    </w:p>
    <w:p w:rsidR="00E5482D" w:rsidRDefault="006D676A" w:rsidP="00E5482D">
      <w:pPr>
        <w:pStyle w:val="ListParagraph"/>
        <w:numPr>
          <w:ilvl w:val="0"/>
          <w:numId w:val="16"/>
        </w:numPr>
      </w:pPr>
      <w:r>
        <w:t>void</w:t>
      </w:r>
      <w:r w:rsidRPr="00E5482D">
        <w:t xml:space="preserve"> </w:t>
      </w:r>
      <w:r w:rsidR="00E5482D" w:rsidRPr="00E5482D">
        <w:t>BootStartupCallout</w:t>
      </w:r>
      <w:r w:rsidR="00E5482D">
        <w:t>2</w:t>
      </w:r>
      <w:r w:rsidR="00E5482D" w:rsidRPr="00E5482D">
        <w:t>(</w:t>
      </w:r>
      <w:r>
        <w:t>void</w:t>
      </w:r>
      <w:r w:rsidR="00E5482D" w:rsidRPr="00E5482D">
        <w:t>)</w:t>
      </w:r>
    </w:p>
    <w:p w:rsidR="00E5482D" w:rsidRDefault="006D676A" w:rsidP="00E5482D">
      <w:pPr>
        <w:pStyle w:val="ListParagraph"/>
        <w:numPr>
          <w:ilvl w:val="0"/>
          <w:numId w:val="16"/>
        </w:numPr>
      </w:pPr>
      <w:r>
        <w:t>void</w:t>
      </w:r>
      <w:r w:rsidRPr="00E5482D">
        <w:t xml:space="preserve"> </w:t>
      </w:r>
      <w:r w:rsidR="00E5482D" w:rsidRPr="00E5482D">
        <w:t>AppStartupCallout1(</w:t>
      </w:r>
      <w:r>
        <w:t>void</w:t>
      </w:r>
      <w:r w:rsidR="00E5482D" w:rsidRPr="00E5482D">
        <w:t>)</w:t>
      </w:r>
    </w:p>
    <w:p w:rsidR="00E5482D" w:rsidRDefault="006D676A" w:rsidP="00E5482D">
      <w:pPr>
        <w:pStyle w:val="ListParagraph"/>
        <w:numPr>
          <w:ilvl w:val="0"/>
          <w:numId w:val="16"/>
        </w:numPr>
      </w:pPr>
      <w:r>
        <w:t xml:space="preserve">void </w:t>
      </w:r>
      <w:r w:rsidR="00E5482D">
        <w:t>AppStartupCallout2</w:t>
      </w:r>
      <w:r w:rsidR="00E5482D" w:rsidRPr="00E5482D">
        <w:t>(</w:t>
      </w:r>
      <w:r>
        <w:t>void</w:t>
      </w:r>
      <w:r w:rsidR="00E5482D" w:rsidRPr="00E5482D">
        <w:t>)</w:t>
      </w:r>
    </w:p>
    <w:p w:rsidR="00002748" w:rsidRPr="00B27D95" w:rsidRDefault="00E5482D" w:rsidP="00B27D95">
      <w:r>
        <w:t>The integration projects are required to provide these functions, regardless of if there is content in them.</w:t>
      </w:r>
    </w:p>
    <w:p w:rsidR="006D151B" w:rsidRPr="006D151B" w:rsidRDefault="00A17EB8" w:rsidP="006D151B">
      <w:pPr>
        <w:pStyle w:val="Heading1"/>
      </w:pPr>
      <w:bookmarkStart w:id="5" w:name="_Toc358640603"/>
      <w:r>
        <w:t>Configuration</w:t>
      </w:r>
      <w:bookmarkEnd w:id="5"/>
    </w:p>
    <w:p w:rsidR="006768B8" w:rsidRDefault="006768B8" w:rsidP="006768B8">
      <w:pPr>
        <w:pStyle w:val="Heading2"/>
      </w:pPr>
      <w:bookmarkStart w:id="6" w:name="_Toc358640604"/>
      <w:r>
        <w:t>Build Time Config</w:t>
      </w:r>
      <w:bookmarkEnd w:id="6"/>
    </w:p>
    <w:tbl>
      <w:tblPr>
        <w:tblStyle w:val="LightList-Accent1"/>
        <w:tblW w:w="0" w:type="auto"/>
        <w:tblLook w:val="04A0" w:firstRow="1" w:lastRow="0" w:firstColumn="1" w:lastColumn="0" w:noHBand="0" w:noVBand="1"/>
      </w:tblPr>
      <w:tblGrid>
        <w:gridCol w:w="3258"/>
        <w:gridCol w:w="4771"/>
        <w:gridCol w:w="827"/>
      </w:tblGrid>
      <w:tr w:rsidR="006D151B" w:rsidTr="00376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6D151B" w:rsidRDefault="004E4CC3" w:rsidP="000E0591">
            <w:r>
              <w:t>Modules</w:t>
            </w:r>
          </w:p>
        </w:tc>
        <w:tc>
          <w:tcPr>
            <w:tcW w:w="4771" w:type="dxa"/>
          </w:tcPr>
          <w:p w:rsidR="006D151B" w:rsidRDefault="006D151B" w:rsidP="000E0591">
            <w:pPr>
              <w:cnfStyle w:val="100000000000" w:firstRow="1" w:lastRow="0" w:firstColumn="0" w:lastColumn="0" w:oddVBand="0" w:evenVBand="0" w:oddHBand="0" w:evenHBand="0" w:firstRowFirstColumn="0" w:firstRowLastColumn="0" w:lastRowFirstColumn="0" w:lastRowLastColumn="0"/>
            </w:pPr>
            <w:r>
              <w:t>Notes</w:t>
            </w:r>
          </w:p>
        </w:tc>
        <w:tc>
          <w:tcPr>
            <w:tcW w:w="827" w:type="dxa"/>
          </w:tcPr>
          <w:p w:rsidR="006D151B" w:rsidRDefault="006D151B" w:rsidP="000E0591">
            <w:pPr>
              <w:cnfStyle w:val="100000000000" w:firstRow="1" w:lastRow="0" w:firstColumn="0" w:lastColumn="0" w:oddVBand="0" w:evenVBand="0" w:oddHBand="0" w:evenHBand="0" w:firstRowFirstColumn="0" w:firstRowLastColumn="0" w:lastRowFirstColumn="0" w:lastRowLastColumn="0"/>
            </w:pPr>
            <w:r>
              <w:t>SWC</w:t>
            </w:r>
          </w:p>
        </w:tc>
      </w:tr>
      <w:tr w:rsidR="006D151B" w:rsidTr="0037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6D151B" w:rsidRDefault="004E4CC3" w:rsidP="000E0591">
            <w:r>
              <w:t>None</w:t>
            </w:r>
          </w:p>
        </w:tc>
        <w:tc>
          <w:tcPr>
            <w:tcW w:w="4771" w:type="dxa"/>
          </w:tcPr>
          <w:p w:rsidR="006D151B" w:rsidRDefault="006D151B" w:rsidP="002651B5">
            <w:pPr>
              <w:cnfStyle w:val="000000100000" w:firstRow="0" w:lastRow="0" w:firstColumn="0" w:lastColumn="0" w:oddVBand="0" w:evenVBand="0" w:oddHBand="1" w:evenHBand="0" w:firstRowFirstColumn="0" w:firstRowLastColumn="0" w:lastRowFirstColumn="0" w:lastRowLastColumn="0"/>
            </w:pPr>
          </w:p>
        </w:tc>
        <w:tc>
          <w:tcPr>
            <w:tcW w:w="827" w:type="dxa"/>
          </w:tcPr>
          <w:p w:rsidR="006D151B" w:rsidRDefault="006D151B" w:rsidP="002651B5">
            <w:pPr>
              <w:cnfStyle w:val="000000100000" w:firstRow="0" w:lastRow="0" w:firstColumn="0" w:lastColumn="0" w:oddVBand="0" w:evenVBand="0" w:oddHBand="1" w:evenHBand="0" w:firstRowFirstColumn="0" w:firstRowLastColumn="0" w:lastRowFirstColumn="0" w:lastRowLastColumn="0"/>
            </w:pPr>
          </w:p>
        </w:tc>
      </w:tr>
    </w:tbl>
    <w:p w:rsidR="004E4CC3" w:rsidRDefault="004E4CC3" w:rsidP="004E4CC3">
      <w:pPr>
        <w:pStyle w:val="Heading2"/>
      </w:pPr>
      <w:bookmarkStart w:id="7" w:name="_Toc358640605"/>
      <w:r w:rsidRPr="007C4C59">
        <w:t>Configuration Files</w:t>
      </w:r>
      <w:r>
        <w:t xml:space="preserve"> to be provided by Integration Project</w:t>
      </w:r>
      <w:bookmarkEnd w:id="7"/>
    </w:p>
    <w:p w:rsidR="004E4CC3" w:rsidRDefault="004E4CC3" w:rsidP="004E4CC3">
      <w:bookmarkStart w:id="8" w:name="OLE_LINK28"/>
      <w:bookmarkStart w:id="9" w:name="OLE_LINK29"/>
      <w:r>
        <w:t>Configuration files are needed to configure the startup sequence based on the needs of the program being implemented in.  These configuration files are simply header files that define a set of build constants.  Templates of these files are provided (located in the tools folder of this SWC) that can be adapted to the needs of the program.  From the context of a boot project, startup_cfg.h is required.  From the context of an application project, appinit_cfg.h is required.</w:t>
      </w:r>
    </w:p>
    <w:p w:rsidR="004E4CC3" w:rsidRDefault="004E4CC3" w:rsidP="004E4CC3">
      <w:pPr>
        <w:pStyle w:val="Heading3"/>
      </w:pPr>
      <w:bookmarkStart w:id="10" w:name="_Toc358640606"/>
      <w:bookmarkEnd w:id="8"/>
      <w:bookmarkEnd w:id="9"/>
      <w:r>
        <w:t>startup_cfg.h</w:t>
      </w:r>
      <w:bookmarkEnd w:id="10"/>
    </w:p>
    <w:p w:rsidR="004E4CC3" w:rsidRDefault="004E4CC3" w:rsidP="004E4CC3">
      <w:r>
        <w:t>This file contains the startup configuration constants used in sys_startup.  The following constants can be enabled or disabled defining them as either STD_OFF or STD_O, descriptions are as follows:</w:t>
      </w:r>
    </w:p>
    <w:p w:rsidR="004E4CC3" w:rsidRPr="004825AF" w:rsidRDefault="004E4CC3" w:rsidP="004E4CC3">
      <w:bookmarkStart w:id="11" w:name="OLE_LINK31"/>
      <w:bookmarkStart w:id="12" w:name="OLE_LINK32"/>
      <w:r>
        <w:lastRenderedPageBreak/>
        <w:t xml:space="preserve">  </w:t>
      </w:r>
    </w:p>
    <w:p w:rsidR="004E4CC3" w:rsidRDefault="004E4CC3" w:rsidP="004E4CC3">
      <w:pPr>
        <w:pStyle w:val="Heading3"/>
      </w:pPr>
      <w:bookmarkStart w:id="13" w:name="_Toc358640607"/>
      <w:bookmarkEnd w:id="11"/>
      <w:bookmarkEnd w:id="12"/>
      <w:r>
        <w:t>appinit_cfg.h</w:t>
      </w:r>
      <w:bookmarkEnd w:id="13"/>
    </w:p>
    <w:p w:rsidR="004E4CC3" w:rsidRPr="004825AF" w:rsidRDefault="004E4CC3" w:rsidP="004E4CC3"/>
    <w:p w:rsidR="00F122CF" w:rsidRPr="00F122CF" w:rsidRDefault="004E4CC3" w:rsidP="005C7476">
      <w:pPr>
        <w:pStyle w:val="Heading2"/>
      </w:pPr>
      <w:bookmarkStart w:id="14" w:name="_Toc358640608"/>
      <w:r>
        <w:t xml:space="preserve">DaVinci </w:t>
      </w:r>
      <w:r w:rsidR="006D151B">
        <w:t xml:space="preserve"> Config</w:t>
      </w:r>
      <w:r>
        <w:t xml:space="preserve"> Configuration Changes</w:t>
      </w:r>
      <w:bookmarkEnd w:id="14"/>
    </w:p>
    <w:tbl>
      <w:tblPr>
        <w:tblStyle w:val="LightList-Accent1"/>
        <w:tblW w:w="0" w:type="auto"/>
        <w:tblLook w:val="04A0" w:firstRow="1" w:lastRow="0" w:firstColumn="1" w:lastColumn="0" w:noHBand="0" w:noVBand="1"/>
      </w:tblPr>
      <w:tblGrid>
        <w:gridCol w:w="2538"/>
        <w:gridCol w:w="180"/>
        <w:gridCol w:w="1710"/>
        <w:gridCol w:w="4428"/>
      </w:tblGrid>
      <w:tr w:rsidR="00F122CF" w:rsidTr="00591B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gridSpan w:val="2"/>
          </w:tcPr>
          <w:p w:rsidR="00F122CF" w:rsidRDefault="004E4CC3" w:rsidP="000E0591">
            <w:r>
              <w:t>Parameter</w:t>
            </w:r>
          </w:p>
        </w:tc>
        <w:tc>
          <w:tcPr>
            <w:tcW w:w="1710" w:type="dxa"/>
          </w:tcPr>
          <w:p w:rsidR="00F122CF" w:rsidRDefault="004E4CC3" w:rsidP="000E0591">
            <w:pPr>
              <w:cnfStyle w:val="100000000000" w:firstRow="1" w:lastRow="0" w:firstColumn="0" w:lastColumn="0" w:oddVBand="0" w:evenVBand="0" w:oddHBand="0" w:evenHBand="0" w:firstRowFirstColumn="0" w:firstRowLastColumn="0" w:lastRowFirstColumn="0" w:lastRowLastColumn="0"/>
            </w:pPr>
            <w:r>
              <w:t>Value</w:t>
            </w:r>
          </w:p>
        </w:tc>
        <w:tc>
          <w:tcPr>
            <w:tcW w:w="4428" w:type="dxa"/>
          </w:tcPr>
          <w:p w:rsidR="00F122CF" w:rsidRDefault="00591B53" w:rsidP="000E0591">
            <w:pPr>
              <w:cnfStyle w:val="100000000000" w:firstRow="1" w:lastRow="0" w:firstColumn="0" w:lastColumn="0" w:oddVBand="0" w:evenVBand="0" w:oddHBand="0" w:evenHBand="0" w:firstRowFirstColumn="0" w:firstRowLastColumn="0" w:lastRowFirstColumn="0" w:lastRowLastColumn="0"/>
            </w:pPr>
            <w:r>
              <w:t>Notes</w:t>
            </w:r>
          </w:p>
        </w:tc>
      </w:tr>
      <w:tr w:rsidR="00F122CF" w:rsidTr="00591B53">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538" w:type="dxa"/>
          </w:tcPr>
          <w:p w:rsidR="00F122CF" w:rsidRPr="007C4C59" w:rsidRDefault="004E4CC3" w:rsidP="000E0591">
            <w:r>
              <w:t>OsOSFIQHandler</w:t>
            </w:r>
          </w:p>
        </w:tc>
        <w:tc>
          <w:tcPr>
            <w:tcW w:w="1890" w:type="dxa"/>
            <w:gridSpan w:val="2"/>
          </w:tcPr>
          <w:p w:rsidR="00F122CF" w:rsidRPr="001C67A3" w:rsidRDefault="004E4CC3" w:rsidP="000E0591">
            <w:pPr>
              <w:cnfStyle w:val="000000100000" w:firstRow="0" w:lastRow="0" w:firstColumn="0" w:lastColumn="0" w:oddVBand="0" w:evenVBand="0" w:oddHBand="1" w:evenHBand="0" w:firstRowFirstColumn="0" w:firstRowLastColumn="0" w:lastRowFirstColumn="0" w:lastRowLastColumn="0"/>
            </w:pPr>
            <w:r>
              <w:t>_fiqhandler</w:t>
            </w:r>
          </w:p>
        </w:tc>
        <w:tc>
          <w:tcPr>
            <w:tcW w:w="4428" w:type="dxa"/>
          </w:tcPr>
          <w:p w:rsidR="00F122CF" w:rsidRDefault="00591B53" w:rsidP="00591B53">
            <w:pPr>
              <w:cnfStyle w:val="000000100000" w:firstRow="0" w:lastRow="0" w:firstColumn="0" w:lastColumn="0" w:oddVBand="0" w:evenVBand="0" w:oddHBand="1" w:evenHBand="0" w:firstRowFirstColumn="0" w:firstRowLastColumn="0" w:lastRowFirstColumn="0" w:lastRowLastColumn="0"/>
            </w:pPr>
            <w:r>
              <w:t>Needs to be configured if more than one FIQ is configured in the system (e.g. when adding the floating point exception handling FIQ).  When only one FIQ is configured, the value of this parameter should be the name of that one FIQ ISR.</w:t>
            </w:r>
          </w:p>
        </w:tc>
      </w:tr>
    </w:tbl>
    <w:p w:rsidR="004E4CC3" w:rsidRPr="004825AF" w:rsidRDefault="004E4CC3" w:rsidP="004E4CC3">
      <w:bookmarkStart w:id="15" w:name="_Toc357692825"/>
      <w:r>
        <w:t xml:space="preserve">  </w:t>
      </w:r>
    </w:p>
    <w:p w:rsidR="004E4CC3" w:rsidRPr="00F122CF" w:rsidRDefault="004E4CC3" w:rsidP="004E4CC3">
      <w:pPr>
        <w:pStyle w:val="Heading2"/>
      </w:pPr>
      <w:bookmarkStart w:id="16" w:name="_Toc358640609"/>
      <w:r>
        <w:t xml:space="preserve">Manual </w:t>
      </w:r>
      <w:bookmarkStart w:id="17" w:name="OLE_LINK22"/>
      <w:bookmarkStart w:id="18" w:name="OLE_LINK23"/>
      <w:bookmarkStart w:id="19" w:name="OLE_LINK24"/>
      <w:r>
        <w:t>Configuration Changes</w:t>
      </w:r>
      <w:bookmarkEnd w:id="15"/>
      <w:bookmarkEnd w:id="16"/>
      <w:bookmarkEnd w:id="17"/>
      <w:bookmarkEnd w:id="18"/>
      <w:bookmarkEnd w:id="19"/>
    </w:p>
    <w:tbl>
      <w:tblPr>
        <w:tblStyle w:val="LightList-Accent11"/>
        <w:tblW w:w="0" w:type="auto"/>
        <w:tblLook w:val="04A0" w:firstRow="1" w:lastRow="0" w:firstColumn="1" w:lastColumn="0" w:noHBand="0" w:noVBand="1"/>
      </w:tblPr>
      <w:tblGrid>
        <w:gridCol w:w="4755"/>
        <w:gridCol w:w="2873"/>
        <w:gridCol w:w="1228"/>
      </w:tblGrid>
      <w:tr w:rsidR="004E4CC3" w:rsidTr="003B2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7" w:type="dxa"/>
          </w:tcPr>
          <w:p w:rsidR="004E4CC3" w:rsidRDefault="004E4CC3" w:rsidP="000E0591">
            <w:r>
              <w:t>Constant</w:t>
            </w:r>
          </w:p>
        </w:tc>
        <w:tc>
          <w:tcPr>
            <w:tcW w:w="2223" w:type="dxa"/>
          </w:tcPr>
          <w:p w:rsidR="004E4CC3" w:rsidRDefault="004E4CC3" w:rsidP="000E0591">
            <w:pPr>
              <w:cnfStyle w:val="100000000000" w:firstRow="1" w:lastRow="0" w:firstColumn="0" w:lastColumn="0" w:oddVBand="0" w:evenVBand="0" w:oddHBand="0" w:evenHBand="0" w:firstRowFirstColumn="0" w:firstRowLastColumn="0" w:lastRowFirstColumn="0" w:lastRowLastColumn="0"/>
            </w:pPr>
            <w:r>
              <w:t>Notes</w:t>
            </w:r>
          </w:p>
        </w:tc>
        <w:tc>
          <w:tcPr>
            <w:tcW w:w="1266" w:type="dxa"/>
          </w:tcPr>
          <w:p w:rsidR="004E4CC3" w:rsidRDefault="004E4CC3" w:rsidP="000E0591">
            <w:pPr>
              <w:cnfStyle w:val="100000000000" w:firstRow="1" w:lastRow="0" w:firstColumn="0" w:lastColumn="0" w:oddVBand="0" w:evenVBand="0" w:oddHBand="0" w:evenHBand="0" w:firstRowFirstColumn="0" w:firstRowLastColumn="0" w:lastRowFirstColumn="0" w:lastRowLastColumn="0"/>
            </w:pPr>
            <w:r>
              <w:t>SWC</w:t>
            </w:r>
          </w:p>
        </w:tc>
      </w:tr>
      <w:tr w:rsidR="004E4CC3" w:rsidTr="003B2B5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5367" w:type="dxa"/>
          </w:tcPr>
          <w:p w:rsidR="004E4CC3" w:rsidRPr="007C4C59" w:rsidRDefault="003B2B5B" w:rsidP="006721CC">
            <w:r w:rsidRPr="003B2B5B">
              <w:t>D_CHKFORPLLSLIP_CNT_U32(COUNT</w:t>
            </w:r>
            <w:del w:id="20" w:author="Nexteer Employee" w:date="2016-08-24T09:40:00Z">
              <w:r w:rsidRPr="003B2B5B" w:rsidDel="006721CC">
                <w:delText>,RETRIES</w:delText>
              </w:r>
            </w:del>
            <w:r w:rsidRPr="003B2B5B">
              <w:t>)</w:t>
            </w:r>
          </w:p>
        </w:tc>
        <w:tc>
          <w:tcPr>
            <w:tcW w:w="2223" w:type="dxa"/>
          </w:tcPr>
          <w:p w:rsidR="004E4CC3" w:rsidRPr="001C67A3" w:rsidRDefault="003B2B5B" w:rsidP="000E0591">
            <w:pPr>
              <w:cnfStyle w:val="000000100000" w:firstRow="0" w:lastRow="0" w:firstColumn="0" w:lastColumn="0" w:oddVBand="0" w:evenVBand="0" w:oddHBand="1" w:evenHBand="0" w:firstRowFirstColumn="0" w:firstRowLastColumn="0" w:lastRowFirstColumn="0" w:lastRowLastColumn="0"/>
            </w:pPr>
            <w:r>
              <w:t xml:space="preserve">Based on whether PPL2ENABLE is ON/OFF </w:t>
            </w:r>
            <w:r w:rsidRPr="003B2B5B">
              <w:t>_errata_SSWF021_45_both_plls</w:t>
            </w:r>
            <w:r>
              <w:t xml:space="preserve">() or </w:t>
            </w:r>
            <w:r w:rsidRPr="003B2B5B">
              <w:t>_errata_SSWF021_45_pll1</w:t>
            </w:r>
            <w:r>
              <w:t xml:space="preserve"> will be called respectively</w:t>
            </w:r>
          </w:p>
        </w:tc>
        <w:tc>
          <w:tcPr>
            <w:tcW w:w="1266" w:type="dxa"/>
          </w:tcPr>
          <w:p w:rsidR="004E4CC3" w:rsidRDefault="003B2B5B" w:rsidP="000E0591">
            <w:pPr>
              <w:cnfStyle w:val="000000100000" w:firstRow="0" w:lastRow="0" w:firstColumn="0" w:lastColumn="0" w:oddVBand="0" w:evenVBand="0" w:oddHBand="1" w:evenHBand="0" w:firstRowFirstColumn="0" w:firstRowLastColumn="0" w:lastRowFirstColumn="0" w:lastRowLastColumn="0"/>
            </w:pPr>
            <w:r>
              <w:t>startup_cfg.h</w:t>
            </w:r>
          </w:p>
        </w:tc>
      </w:tr>
      <w:tr w:rsidR="003B2B5B" w:rsidTr="003B2B5B">
        <w:trPr>
          <w:trHeight w:val="322"/>
        </w:trPr>
        <w:tc>
          <w:tcPr>
            <w:cnfStyle w:val="001000000000" w:firstRow="0" w:lastRow="0" w:firstColumn="1" w:lastColumn="0" w:oddVBand="0" w:evenVBand="0" w:oddHBand="0" w:evenHBand="0" w:firstRowFirstColumn="0" w:firstRowLastColumn="0" w:lastRowFirstColumn="0" w:lastRowLastColumn="0"/>
            <w:tcW w:w="5367" w:type="dxa"/>
          </w:tcPr>
          <w:p w:rsidR="003B2B5B" w:rsidRPr="003B2B5B" w:rsidRDefault="003B2B5B" w:rsidP="000E0591">
            <w:r w:rsidRPr="003B2B5B">
              <w:t>D_PLLSLIPWAITCYC_CNT_U32</w:t>
            </w:r>
          </w:p>
        </w:tc>
        <w:tc>
          <w:tcPr>
            <w:tcW w:w="2223" w:type="dxa"/>
          </w:tcPr>
          <w:p w:rsidR="003B2B5B" w:rsidRPr="001C67A3" w:rsidRDefault="003B2B5B" w:rsidP="000E0591">
            <w:pPr>
              <w:cnfStyle w:val="000000000000" w:firstRow="0" w:lastRow="0" w:firstColumn="0" w:lastColumn="0" w:oddVBand="0" w:evenVBand="0" w:oddHBand="0" w:evenHBand="0" w:firstRowFirstColumn="0" w:firstRowLastColumn="0" w:lastRowFirstColumn="0" w:lastRowLastColumn="0"/>
            </w:pPr>
            <w:r>
              <w:t>Configurable based on customer requirements for number of retries before a reset</w:t>
            </w:r>
          </w:p>
        </w:tc>
        <w:tc>
          <w:tcPr>
            <w:tcW w:w="1266" w:type="dxa"/>
          </w:tcPr>
          <w:p w:rsidR="003B2B5B" w:rsidRDefault="003B2B5B" w:rsidP="000E0591">
            <w:pPr>
              <w:cnfStyle w:val="000000000000" w:firstRow="0" w:lastRow="0" w:firstColumn="0" w:lastColumn="0" w:oddVBand="0" w:evenVBand="0" w:oddHBand="0" w:evenHBand="0" w:firstRowFirstColumn="0" w:firstRowLastColumn="0" w:lastRowFirstColumn="0" w:lastRowLastColumn="0"/>
            </w:pPr>
            <w:r>
              <w:t>startup_cfg.h</w:t>
            </w:r>
          </w:p>
        </w:tc>
      </w:tr>
    </w:tbl>
    <w:p w:rsidR="004E4CC3" w:rsidRPr="004825AF" w:rsidRDefault="004E4CC3" w:rsidP="004E4CC3">
      <w:r>
        <w:t xml:space="preserve">  </w:t>
      </w:r>
    </w:p>
    <w:p w:rsidR="00C918D1" w:rsidRDefault="0034046E" w:rsidP="00C918D1">
      <w:pPr>
        <w:pStyle w:val="Heading1"/>
      </w:pPr>
      <w:bookmarkStart w:id="21" w:name="_Toc358640610"/>
      <w:r>
        <w:t>Integration</w:t>
      </w:r>
      <w:bookmarkEnd w:id="21"/>
    </w:p>
    <w:p w:rsidR="005503FA" w:rsidRDefault="005503FA" w:rsidP="005503FA">
      <w:pPr>
        <w:pStyle w:val="Heading2"/>
      </w:pPr>
      <w:bookmarkStart w:id="22" w:name="_Toc357692827"/>
      <w:bookmarkStart w:id="23" w:name="_Toc358640611"/>
      <w:r>
        <w:t>Required Global Data Inputs</w:t>
      </w:r>
      <w:bookmarkEnd w:id="22"/>
      <w:bookmarkEnd w:id="23"/>
    </w:p>
    <w:p w:rsidR="005503FA" w:rsidRPr="00594142" w:rsidRDefault="005503FA" w:rsidP="005503FA">
      <w:r>
        <w:t>None</w:t>
      </w:r>
    </w:p>
    <w:p w:rsidR="005503FA" w:rsidRDefault="005503FA" w:rsidP="005503FA"/>
    <w:p w:rsidR="005503FA" w:rsidRDefault="005503FA" w:rsidP="005503FA">
      <w:pPr>
        <w:pStyle w:val="Heading2"/>
      </w:pPr>
      <w:bookmarkStart w:id="24" w:name="_Toc357692828"/>
      <w:bookmarkStart w:id="25" w:name="_Toc358640612"/>
      <w:r>
        <w:t>Optional Global Data Inputs</w:t>
      </w:r>
      <w:bookmarkEnd w:id="24"/>
      <w:bookmarkEnd w:id="25"/>
    </w:p>
    <w:p w:rsidR="005503FA" w:rsidRDefault="005503FA" w:rsidP="005503FA">
      <w:r>
        <w:t>None</w:t>
      </w:r>
    </w:p>
    <w:p w:rsidR="005503FA" w:rsidRDefault="005503FA" w:rsidP="005503FA"/>
    <w:p w:rsidR="005503FA" w:rsidRDefault="005503FA" w:rsidP="005503FA">
      <w:pPr>
        <w:pStyle w:val="Heading2"/>
      </w:pPr>
      <w:bookmarkStart w:id="26" w:name="_Toc357692829"/>
      <w:bookmarkStart w:id="27" w:name="_Toc358640613"/>
      <w:r>
        <w:t>Specific Include Path present</w:t>
      </w:r>
      <w:bookmarkEnd w:id="26"/>
      <w:bookmarkEnd w:id="27"/>
    </w:p>
    <w:p w:rsidR="005503FA" w:rsidRDefault="005503FA" w:rsidP="005503FA">
      <w:pPr>
        <w:spacing w:after="0"/>
      </w:pPr>
      <w:r>
        <w:t>Yes</w:t>
      </w:r>
    </w:p>
    <w:p w:rsidR="005503FA" w:rsidRDefault="005503FA" w:rsidP="005503FA">
      <w:pPr>
        <w:spacing w:after="0"/>
      </w:pPr>
    </w:p>
    <w:p w:rsidR="00477FF8" w:rsidRPr="00477FF8" w:rsidRDefault="00477FF8" w:rsidP="005503FA">
      <w:pPr>
        <w:pStyle w:val="Heading2"/>
      </w:pPr>
      <w:bookmarkStart w:id="28" w:name="_Toc358640614"/>
      <w:r>
        <w:t>Build Exclusions</w:t>
      </w:r>
      <w:bookmarkEnd w:id="28"/>
    </w:p>
    <w:p w:rsidR="00477FF8" w:rsidRDefault="00477FF8" w:rsidP="00477FF8">
      <w:r>
        <w:t xml:space="preserve">This component is designed to be included in a given program’s boot and application projects.  </w:t>
      </w:r>
      <w:r w:rsidR="00836AC1">
        <w:t xml:space="preserve">The boot project is defined as the project which the hardware reset vector jumps to.  </w:t>
      </w:r>
      <w:r>
        <w:t>A subset of this component’s files needs to be part of the build based on given context.  The source files to be excluded from the build through code composer project settings are as follows:</w:t>
      </w:r>
    </w:p>
    <w:p w:rsidR="00477FF8" w:rsidRDefault="00477FF8" w:rsidP="00477FF8">
      <w:r>
        <w:lastRenderedPageBreak/>
        <w:t>Excluded from Boot Project:</w:t>
      </w:r>
    </w:p>
    <w:p w:rsidR="00477FF8" w:rsidRDefault="00477FF8" w:rsidP="00477FF8">
      <w:pPr>
        <w:pStyle w:val="ListParagraph"/>
        <w:numPr>
          <w:ilvl w:val="0"/>
          <w:numId w:val="14"/>
        </w:numPr>
      </w:pPr>
      <w:r>
        <w:t>AppStartup.c</w:t>
      </w:r>
    </w:p>
    <w:p w:rsidR="00B649A2" w:rsidRDefault="00B649A2" w:rsidP="00B649A2">
      <w:pPr>
        <w:pStyle w:val="ListParagraph"/>
        <w:numPr>
          <w:ilvl w:val="0"/>
          <w:numId w:val="14"/>
        </w:numPr>
      </w:pPr>
      <w:r w:rsidRPr="00B649A2">
        <w:t>prooftestv02.c</w:t>
      </w:r>
    </w:p>
    <w:p w:rsidR="00B649A2" w:rsidRDefault="00B649A2" w:rsidP="00B649A2">
      <w:pPr>
        <w:pStyle w:val="ListParagraph"/>
        <w:numPr>
          <w:ilvl w:val="0"/>
          <w:numId w:val="14"/>
        </w:numPr>
      </w:pPr>
      <w:r w:rsidRPr="00B649A2">
        <w:t>prooftestv02.het</w:t>
      </w:r>
    </w:p>
    <w:p w:rsidR="00477FF8" w:rsidRDefault="00477FF8" w:rsidP="00477FF8">
      <w:r>
        <w:t>Excluded from the Application Project:</w:t>
      </w:r>
    </w:p>
    <w:p w:rsidR="00477FF8" w:rsidRDefault="00477FF8" w:rsidP="00477FF8">
      <w:pPr>
        <w:pStyle w:val="ListParagraph"/>
        <w:numPr>
          <w:ilvl w:val="0"/>
          <w:numId w:val="14"/>
        </w:numPr>
      </w:pPr>
      <w:r>
        <w:t>BootStartup.c</w:t>
      </w:r>
    </w:p>
    <w:p w:rsidR="00477FF8" w:rsidRDefault="00477FF8" w:rsidP="00477FF8">
      <w:pPr>
        <w:pStyle w:val="ListParagraph"/>
        <w:numPr>
          <w:ilvl w:val="0"/>
          <w:numId w:val="14"/>
        </w:numPr>
      </w:pPr>
      <w:r>
        <w:t>sys_startup.c</w:t>
      </w:r>
    </w:p>
    <w:p w:rsidR="00F80EB9" w:rsidRDefault="00F80EB9" w:rsidP="00477FF8">
      <w:pPr>
        <w:pStyle w:val="ListParagraph"/>
        <w:numPr>
          <w:ilvl w:val="0"/>
          <w:numId w:val="14"/>
        </w:numPr>
        <w:rPr>
          <w:highlight w:val="yellow"/>
        </w:rPr>
      </w:pPr>
      <w:r w:rsidRPr="00254269">
        <w:rPr>
          <w:highlight w:val="yellow"/>
        </w:rPr>
        <w:t>sys_pmu.asm</w:t>
      </w:r>
    </w:p>
    <w:p w:rsidR="005D55CE" w:rsidRPr="00254269" w:rsidRDefault="005D55CE" w:rsidP="005D55CE">
      <w:pPr>
        <w:pStyle w:val="ListParagraph"/>
        <w:numPr>
          <w:ilvl w:val="0"/>
          <w:numId w:val="14"/>
        </w:numPr>
        <w:rPr>
          <w:highlight w:val="yellow"/>
        </w:rPr>
      </w:pPr>
      <w:r w:rsidRPr="005D55CE">
        <w:t>errata_SSWF021_45.c</w:t>
      </w:r>
    </w:p>
    <w:p w:rsidR="00D174F8" w:rsidRDefault="00D174F8" w:rsidP="00DC10CD">
      <w:pPr>
        <w:pStyle w:val="Heading2"/>
      </w:pPr>
      <w:bookmarkStart w:id="29" w:name="_Toc358640615"/>
      <w:r>
        <w:t>Definition of Stacks</w:t>
      </w:r>
      <w:bookmarkEnd w:id="29"/>
    </w:p>
    <w:p w:rsidR="00D174F8" w:rsidRDefault="00D174F8" w:rsidP="00D174F8">
      <w:r>
        <w:t>The stacks (sizes and locations) need to be defined and reserved by both the boot and application integration projects.  This can be done by defining symbols for the locations of the stack (typically in the linker file).  The stack symbols</w:t>
      </w:r>
      <w:r w:rsidR="00BE75C6">
        <w:t xml:space="preserve"> (used to initialize the stack pointers)</w:t>
      </w:r>
      <w:r>
        <w:t xml:space="preserve"> the startup code requires are:</w:t>
      </w:r>
    </w:p>
    <w:p w:rsidR="00D174F8" w:rsidRDefault="00D174F8" w:rsidP="00D174F8">
      <w:pPr>
        <w:pStyle w:val="ListParagraph"/>
        <w:numPr>
          <w:ilvl w:val="0"/>
          <w:numId w:val="17"/>
        </w:numPr>
      </w:pPr>
      <w:r>
        <w:t>“</w:t>
      </w:r>
      <w:r w:rsidRPr="00D174F8">
        <w:t>_StackSVC_</w:t>
      </w:r>
      <w:r>
        <w:t>”</w:t>
      </w:r>
    </w:p>
    <w:p w:rsidR="00D174F8" w:rsidRDefault="00D174F8" w:rsidP="00D174F8">
      <w:pPr>
        <w:pStyle w:val="ListParagraph"/>
        <w:numPr>
          <w:ilvl w:val="0"/>
          <w:numId w:val="17"/>
        </w:numPr>
      </w:pPr>
      <w:r>
        <w:t>“</w:t>
      </w:r>
      <w:r w:rsidRPr="00D174F8">
        <w:t>_StackFIQ_</w:t>
      </w:r>
      <w:r>
        <w:t>”</w:t>
      </w:r>
    </w:p>
    <w:p w:rsidR="00D174F8" w:rsidRDefault="00D174F8" w:rsidP="00D174F8">
      <w:pPr>
        <w:pStyle w:val="ListParagraph"/>
        <w:numPr>
          <w:ilvl w:val="0"/>
          <w:numId w:val="17"/>
        </w:numPr>
      </w:pPr>
      <w:r>
        <w:t>“</w:t>
      </w:r>
      <w:r w:rsidRPr="00D174F8">
        <w:t>_StackIRQ_</w:t>
      </w:r>
      <w:r>
        <w:t>”</w:t>
      </w:r>
    </w:p>
    <w:p w:rsidR="00D174F8" w:rsidRDefault="00D174F8" w:rsidP="00D174F8">
      <w:pPr>
        <w:pStyle w:val="ListParagraph"/>
        <w:numPr>
          <w:ilvl w:val="0"/>
          <w:numId w:val="17"/>
        </w:numPr>
      </w:pPr>
      <w:r>
        <w:t>“</w:t>
      </w:r>
      <w:r w:rsidRPr="00D174F8">
        <w:t>_StackUSER_</w:t>
      </w:r>
      <w:r>
        <w:t>”</w:t>
      </w:r>
    </w:p>
    <w:p w:rsidR="00D174F8" w:rsidRDefault="00D174F8" w:rsidP="00D174F8">
      <w:pPr>
        <w:pStyle w:val="ListParagraph"/>
        <w:numPr>
          <w:ilvl w:val="0"/>
          <w:numId w:val="17"/>
        </w:numPr>
      </w:pPr>
      <w:r>
        <w:t>“</w:t>
      </w:r>
      <w:r w:rsidRPr="00D174F8">
        <w:t>_StackABORT_</w:t>
      </w:r>
      <w:r>
        <w:t>”</w:t>
      </w:r>
    </w:p>
    <w:p w:rsidR="00D174F8" w:rsidRPr="00D174F8" w:rsidRDefault="00D174F8" w:rsidP="00D174F8">
      <w:pPr>
        <w:pStyle w:val="ListParagraph"/>
        <w:numPr>
          <w:ilvl w:val="0"/>
          <w:numId w:val="17"/>
        </w:numPr>
      </w:pPr>
      <w:r>
        <w:t>“</w:t>
      </w:r>
      <w:r w:rsidRPr="00D174F8">
        <w:t>_StackUND_</w:t>
      </w:r>
      <w:r>
        <w:t>”</w:t>
      </w:r>
    </w:p>
    <w:p w:rsidR="00DC10CD" w:rsidRDefault="00DC10CD" w:rsidP="00DC10CD">
      <w:pPr>
        <w:pStyle w:val="Heading2"/>
      </w:pPr>
      <w:bookmarkStart w:id="30" w:name="_Ref358620881"/>
      <w:bookmarkStart w:id="31" w:name="_Toc358640616"/>
      <w:r>
        <w:t>Reset Causes</w:t>
      </w:r>
      <w:bookmarkEnd w:id="30"/>
      <w:bookmarkEnd w:id="31"/>
    </w:p>
    <w:p w:rsidR="00DC10CD" w:rsidRPr="00DC10CD" w:rsidRDefault="00DC10CD" w:rsidP="00DC10CD">
      <w:r>
        <w:t>A variable of this SWC holds the reset cause and it is used to alter the processing of the startup sequence.  This SWC defines a set of reset causes shown in the table below.  The integration project is free to define its own reset cause values if necessary</w:t>
      </w:r>
      <w:r w:rsidR="00941CFE">
        <w:t xml:space="preserve"> and write this value to the </w:t>
      </w:r>
      <w:r w:rsidR="00941CFE" w:rsidRPr="00941CFE">
        <w:t>ResetCause_Cnt_Enum</w:t>
      </w:r>
      <w:r w:rsidR="00941CFE">
        <w:t xml:space="preserve"> variable prior to performing a software reset; however, the names and values in the table below are reserved for use of this SWC.  The </w:t>
      </w:r>
      <w:r w:rsidR="00941CFE" w:rsidRPr="00941CFE">
        <w:t>ResetCause_Cnt_Enum</w:t>
      </w:r>
      <w:r w:rsidR="00941CFE">
        <w:t xml:space="preserve"> variable can be read at any time by integration project components for information or diagnostic use.</w:t>
      </w:r>
    </w:p>
    <w:tbl>
      <w:tblPr>
        <w:tblStyle w:val="LightList-Accent1"/>
        <w:tblW w:w="0" w:type="auto"/>
        <w:tblLook w:val="04A0" w:firstRow="1" w:lastRow="0" w:firstColumn="1" w:lastColumn="0" w:noHBand="0" w:noVBand="1"/>
      </w:tblPr>
      <w:tblGrid>
        <w:gridCol w:w="6048"/>
        <w:gridCol w:w="2520"/>
      </w:tblGrid>
      <w:tr w:rsidR="007D72DE" w:rsidTr="007D72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8" w:type="dxa"/>
          </w:tcPr>
          <w:p w:rsidR="007D72DE" w:rsidRDefault="007D72DE" w:rsidP="000E0591">
            <w:r>
              <w:t>Reset Cause Name</w:t>
            </w:r>
          </w:p>
        </w:tc>
        <w:tc>
          <w:tcPr>
            <w:tcW w:w="2520" w:type="dxa"/>
          </w:tcPr>
          <w:p w:rsidR="007D72DE" w:rsidRDefault="007D72DE" w:rsidP="000E0591">
            <w:pPr>
              <w:cnfStyle w:val="100000000000" w:firstRow="1" w:lastRow="0" w:firstColumn="0" w:lastColumn="0" w:oddVBand="0" w:evenVBand="0" w:oddHBand="0" w:evenHBand="0" w:firstRowFirstColumn="0" w:firstRowLastColumn="0" w:lastRowFirstColumn="0" w:lastRowLastColumn="0"/>
            </w:pPr>
            <w:r>
              <w:t>Value</w:t>
            </w:r>
          </w:p>
        </w:tc>
      </w:tr>
      <w:tr w:rsidR="007D72DE" w:rsidTr="007D72DE">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6048" w:type="dxa"/>
          </w:tcPr>
          <w:p w:rsidR="007D72DE" w:rsidRDefault="007D72DE" w:rsidP="000E0591">
            <w:r w:rsidRPr="007D72DE">
              <w:t>PWRONRESET</w:t>
            </w:r>
          </w:p>
        </w:tc>
        <w:tc>
          <w:tcPr>
            <w:tcW w:w="2520" w:type="dxa"/>
          </w:tcPr>
          <w:p w:rsidR="007D72DE" w:rsidRDefault="007D72DE" w:rsidP="000E0591">
            <w:pPr>
              <w:cnfStyle w:val="000000100000" w:firstRow="0" w:lastRow="0" w:firstColumn="0" w:lastColumn="0" w:oddVBand="0" w:evenVBand="0" w:oddHBand="1" w:evenHBand="0" w:firstRowFirstColumn="0" w:firstRowLastColumn="0" w:lastRowFirstColumn="0" w:lastRowLastColumn="0"/>
            </w:pPr>
            <w:r w:rsidRPr="007D72DE">
              <w:t>0x0000FFFF</w:t>
            </w:r>
          </w:p>
        </w:tc>
      </w:tr>
      <w:tr w:rsidR="007D72DE" w:rsidTr="007D72DE">
        <w:trPr>
          <w:trHeight w:val="322"/>
        </w:trPr>
        <w:tc>
          <w:tcPr>
            <w:cnfStyle w:val="001000000000" w:firstRow="0" w:lastRow="0" w:firstColumn="1" w:lastColumn="0" w:oddVBand="0" w:evenVBand="0" w:oddHBand="0" w:evenHBand="0" w:firstRowFirstColumn="0" w:firstRowLastColumn="0" w:lastRowFirstColumn="0" w:lastRowLastColumn="0"/>
            <w:tcW w:w="6048" w:type="dxa"/>
          </w:tcPr>
          <w:p w:rsidR="007D72DE" w:rsidRPr="00B86D6A" w:rsidRDefault="007D72DE" w:rsidP="000E0591">
            <w:r w:rsidRPr="007D72DE">
              <w:t>DEBUGRESET</w:t>
            </w:r>
          </w:p>
        </w:tc>
        <w:tc>
          <w:tcPr>
            <w:tcW w:w="2520" w:type="dxa"/>
          </w:tcPr>
          <w:p w:rsidR="007D72DE" w:rsidRDefault="007D72DE" w:rsidP="000E0591">
            <w:pPr>
              <w:cnfStyle w:val="000000000000" w:firstRow="0" w:lastRow="0" w:firstColumn="0" w:lastColumn="0" w:oddVBand="0" w:evenVBand="0" w:oddHBand="0" w:evenHBand="0" w:firstRowFirstColumn="0" w:firstRowLastColumn="0" w:lastRowFirstColumn="0" w:lastRowLastColumn="0"/>
            </w:pPr>
            <w:r w:rsidRPr="007D72DE">
              <w:t>0x0001FFFE</w:t>
            </w:r>
          </w:p>
        </w:tc>
      </w:tr>
      <w:tr w:rsidR="007D72DE" w:rsidTr="007D72DE">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6048" w:type="dxa"/>
          </w:tcPr>
          <w:p w:rsidR="007D72DE" w:rsidRPr="007D72DE" w:rsidRDefault="007D72DE" w:rsidP="000E0591">
            <w:r w:rsidRPr="007D72DE">
              <w:t>CPURESET</w:t>
            </w:r>
          </w:p>
        </w:tc>
        <w:tc>
          <w:tcPr>
            <w:tcW w:w="2520" w:type="dxa"/>
          </w:tcPr>
          <w:p w:rsidR="007D72DE" w:rsidRDefault="007D72DE" w:rsidP="000E0591">
            <w:pPr>
              <w:cnfStyle w:val="000000100000" w:firstRow="0" w:lastRow="0" w:firstColumn="0" w:lastColumn="0" w:oddVBand="0" w:evenVBand="0" w:oddHBand="1" w:evenHBand="0" w:firstRowFirstColumn="0" w:firstRowLastColumn="0" w:lastRowFirstColumn="0" w:lastRowLastColumn="0"/>
            </w:pPr>
            <w:r w:rsidRPr="007D72DE">
              <w:t>0x0002FFFD</w:t>
            </w:r>
          </w:p>
        </w:tc>
      </w:tr>
      <w:tr w:rsidR="007D72DE" w:rsidTr="007D72DE">
        <w:trPr>
          <w:trHeight w:val="322"/>
        </w:trPr>
        <w:tc>
          <w:tcPr>
            <w:cnfStyle w:val="001000000000" w:firstRow="0" w:lastRow="0" w:firstColumn="1" w:lastColumn="0" w:oddVBand="0" w:evenVBand="0" w:oddHBand="0" w:evenHBand="0" w:firstRowFirstColumn="0" w:firstRowLastColumn="0" w:lastRowFirstColumn="0" w:lastRowLastColumn="0"/>
            <w:tcW w:w="6048" w:type="dxa"/>
          </w:tcPr>
          <w:p w:rsidR="007D72DE" w:rsidRPr="007D72DE" w:rsidRDefault="007D72DE" w:rsidP="000E0591">
            <w:r w:rsidRPr="007D72DE">
              <w:t>SPPBISTFAILED</w:t>
            </w:r>
          </w:p>
        </w:tc>
        <w:tc>
          <w:tcPr>
            <w:tcW w:w="2520" w:type="dxa"/>
          </w:tcPr>
          <w:p w:rsidR="007D72DE" w:rsidRDefault="007D72DE" w:rsidP="000E0591">
            <w:pPr>
              <w:cnfStyle w:val="000000000000" w:firstRow="0" w:lastRow="0" w:firstColumn="0" w:lastColumn="0" w:oddVBand="0" w:evenVBand="0" w:oddHBand="0" w:evenHBand="0" w:firstRowFirstColumn="0" w:firstRowLastColumn="0" w:lastRowFirstColumn="0" w:lastRowLastColumn="0"/>
            </w:pPr>
            <w:r w:rsidRPr="007D72DE">
              <w:t>0x0003FFFC</w:t>
            </w:r>
          </w:p>
        </w:tc>
      </w:tr>
      <w:tr w:rsidR="007D72DE" w:rsidTr="007D72DE">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6048" w:type="dxa"/>
          </w:tcPr>
          <w:p w:rsidR="007D72DE" w:rsidRPr="007D72DE" w:rsidRDefault="007D72DE" w:rsidP="000E0591">
            <w:r w:rsidRPr="007D72DE">
              <w:t>DPPBISTFAILED</w:t>
            </w:r>
          </w:p>
        </w:tc>
        <w:tc>
          <w:tcPr>
            <w:tcW w:w="2520" w:type="dxa"/>
          </w:tcPr>
          <w:p w:rsidR="007D72DE" w:rsidRDefault="007D72DE" w:rsidP="000E0591">
            <w:pPr>
              <w:cnfStyle w:val="000000100000" w:firstRow="0" w:lastRow="0" w:firstColumn="0" w:lastColumn="0" w:oddVBand="0" w:evenVBand="0" w:oddHBand="1" w:evenHBand="0" w:firstRowFirstColumn="0" w:firstRowLastColumn="0" w:lastRowFirstColumn="0" w:lastRowLastColumn="0"/>
            </w:pPr>
            <w:r w:rsidRPr="007D72DE">
              <w:t>0x0004FFFB</w:t>
            </w:r>
          </w:p>
        </w:tc>
      </w:tr>
      <w:tr w:rsidR="007D72DE" w:rsidTr="007D72DE">
        <w:trPr>
          <w:trHeight w:val="322"/>
        </w:trPr>
        <w:tc>
          <w:tcPr>
            <w:cnfStyle w:val="001000000000" w:firstRow="0" w:lastRow="0" w:firstColumn="1" w:lastColumn="0" w:oddVBand="0" w:evenVBand="0" w:oddHBand="0" w:evenHBand="0" w:firstRowFirstColumn="0" w:firstRowLastColumn="0" w:lastRowFirstColumn="0" w:lastRowLastColumn="0"/>
            <w:tcW w:w="6048" w:type="dxa"/>
          </w:tcPr>
          <w:p w:rsidR="007D72DE" w:rsidRPr="007D72DE" w:rsidRDefault="007D72DE" w:rsidP="000E0591">
            <w:r w:rsidRPr="007D72DE">
              <w:t>EXTRESET</w:t>
            </w:r>
          </w:p>
        </w:tc>
        <w:tc>
          <w:tcPr>
            <w:tcW w:w="2520" w:type="dxa"/>
          </w:tcPr>
          <w:p w:rsidR="007D72DE" w:rsidRDefault="007D72DE" w:rsidP="000E0591">
            <w:pPr>
              <w:cnfStyle w:val="000000000000" w:firstRow="0" w:lastRow="0" w:firstColumn="0" w:lastColumn="0" w:oddVBand="0" w:evenVBand="0" w:oddHBand="0" w:evenHBand="0" w:firstRowFirstColumn="0" w:firstRowLastColumn="0" w:lastRowFirstColumn="0" w:lastRowLastColumn="0"/>
            </w:pPr>
            <w:r w:rsidRPr="007D72DE">
              <w:t>0x0005FFFA</w:t>
            </w:r>
          </w:p>
        </w:tc>
      </w:tr>
      <w:tr w:rsidR="007D72DE" w:rsidTr="007D72DE">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6048" w:type="dxa"/>
          </w:tcPr>
          <w:p w:rsidR="007D72DE" w:rsidRPr="007D72DE" w:rsidRDefault="007D72DE" w:rsidP="000E0591">
            <w:r w:rsidRPr="007D72DE">
              <w:t>OSCFAIL</w:t>
            </w:r>
          </w:p>
        </w:tc>
        <w:tc>
          <w:tcPr>
            <w:tcW w:w="2520" w:type="dxa"/>
          </w:tcPr>
          <w:p w:rsidR="007D72DE" w:rsidRDefault="007D72DE" w:rsidP="000E0591">
            <w:pPr>
              <w:cnfStyle w:val="000000100000" w:firstRow="0" w:lastRow="0" w:firstColumn="0" w:lastColumn="0" w:oddVBand="0" w:evenVBand="0" w:oddHBand="1" w:evenHBand="0" w:firstRowFirstColumn="0" w:firstRowLastColumn="0" w:lastRowFirstColumn="0" w:lastRowLastColumn="0"/>
            </w:pPr>
            <w:r w:rsidRPr="007D72DE">
              <w:t>0x0006FFF9</w:t>
            </w:r>
          </w:p>
        </w:tc>
      </w:tr>
      <w:tr w:rsidR="007D72DE" w:rsidTr="007D72DE">
        <w:trPr>
          <w:trHeight w:val="322"/>
        </w:trPr>
        <w:tc>
          <w:tcPr>
            <w:cnfStyle w:val="001000000000" w:firstRow="0" w:lastRow="0" w:firstColumn="1" w:lastColumn="0" w:oddVBand="0" w:evenVBand="0" w:oddHBand="0" w:evenHBand="0" w:firstRowFirstColumn="0" w:firstRowLastColumn="0" w:lastRowFirstColumn="0" w:lastRowLastColumn="0"/>
            <w:tcW w:w="6048" w:type="dxa"/>
          </w:tcPr>
          <w:p w:rsidR="007D72DE" w:rsidRPr="007D72DE" w:rsidRDefault="007D72DE" w:rsidP="000E0591">
            <w:r w:rsidRPr="007D72DE">
              <w:t>SWRESET</w:t>
            </w:r>
          </w:p>
        </w:tc>
        <w:tc>
          <w:tcPr>
            <w:tcW w:w="2520" w:type="dxa"/>
          </w:tcPr>
          <w:p w:rsidR="007D72DE" w:rsidRDefault="007D72DE" w:rsidP="000E0591">
            <w:pPr>
              <w:cnfStyle w:val="000000000000" w:firstRow="0" w:lastRow="0" w:firstColumn="0" w:lastColumn="0" w:oddVBand="0" w:evenVBand="0" w:oddHBand="0" w:evenHBand="0" w:firstRowFirstColumn="0" w:firstRowLastColumn="0" w:lastRowFirstColumn="0" w:lastRowLastColumn="0"/>
            </w:pPr>
            <w:r w:rsidRPr="007D72DE">
              <w:t>0x0007FFF8</w:t>
            </w:r>
          </w:p>
        </w:tc>
      </w:tr>
      <w:tr w:rsidR="007D72DE" w:rsidTr="007D72DE">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6048" w:type="dxa"/>
          </w:tcPr>
          <w:p w:rsidR="007D72DE" w:rsidRPr="007D72DE" w:rsidRDefault="007D72DE" w:rsidP="000E0591">
            <w:r w:rsidRPr="007D72DE">
              <w:t>WDGFAIL</w:t>
            </w:r>
          </w:p>
        </w:tc>
        <w:tc>
          <w:tcPr>
            <w:tcW w:w="2520" w:type="dxa"/>
          </w:tcPr>
          <w:p w:rsidR="007D72DE" w:rsidRDefault="007D72DE" w:rsidP="000E0591">
            <w:pPr>
              <w:cnfStyle w:val="000000100000" w:firstRow="0" w:lastRow="0" w:firstColumn="0" w:lastColumn="0" w:oddVBand="0" w:evenVBand="0" w:oddHBand="1" w:evenHBand="0" w:firstRowFirstColumn="0" w:firstRowLastColumn="0" w:lastRowFirstColumn="0" w:lastRowLastColumn="0"/>
            </w:pPr>
            <w:r w:rsidRPr="007D72DE">
              <w:t>0x0008FFF7</w:t>
            </w:r>
          </w:p>
        </w:tc>
      </w:tr>
      <w:tr w:rsidR="007D72DE" w:rsidTr="007D72DE">
        <w:trPr>
          <w:trHeight w:val="322"/>
        </w:trPr>
        <w:tc>
          <w:tcPr>
            <w:cnfStyle w:val="001000000000" w:firstRow="0" w:lastRow="0" w:firstColumn="1" w:lastColumn="0" w:oddVBand="0" w:evenVBand="0" w:oddHBand="0" w:evenHBand="0" w:firstRowFirstColumn="0" w:firstRowLastColumn="0" w:lastRowFirstColumn="0" w:lastRowLastColumn="0"/>
            <w:tcW w:w="6048" w:type="dxa"/>
          </w:tcPr>
          <w:p w:rsidR="007D72DE" w:rsidRPr="007D72DE" w:rsidRDefault="007D72DE" w:rsidP="000E0591">
            <w:r w:rsidRPr="007D72DE">
              <w:t>CCMSTEFFAILED</w:t>
            </w:r>
          </w:p>
        </w:tc>
        <w:tc>
          <w:tcPr>
            <w:tcW w:w="2520" w:type="dxa"/>
          </w:tcPr>
          <w:p w:rsidR="007D72DE" w:rsidRDefault="007D72DE" w:rsidP="000E0591">
            <w:pPr>
              <w:cnfStyle w:val="000000000000" w:firstRow="0" w:lastRow="0" w:firstColumn="0" w:lastColumn="0" w:oddVBand="0" w:evenVBand="0" w:oddHBand="0" w:evenHBand="0" w:firstRowFirstColumn="0" w:firstRowLastColumn="0" w:lastRowFirstColumn="0" w:lastRowLastColumn="0"/>
            </w:pPr>
            <w:r w:rsidRPr="007D72DE">
              <w:t>0x0009FFF6</w:t>
            </w:r>
          </w:p>
        </w:tc>
      </w:tr>
      <w:tr w:rsidR="007D72DE" w:rsidTr="007D72DE">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6048" w:type="dxa"/>
          </w:tcPr>
          <w:p w:rsidR="007D72DE" w:rsidRPr="007D72DE" w:rsidRDefault="007D72DE" w:rsidP="000E0591">
            <w:r w:rsidRPr="007D72DE">
              <w:lastRenderedPageBreak/>
              <w:t>CCMSTFAILED</w:t>
            </w:r>
          </w:p>
        </w:tc>
        <w:tc>
          <w:tcPr>
            <w:tcW w:w="2520" w:type="dxa"/>
          </w:tcPr>
          <w:p w:rsidR="007D72DE" w:rsidRDefault="007D72DE" w:rsidP="000E0591">
            <w:pPr>
              <w:cnfStyle w:val="000000100000" w:firstRow="0" w:lastRow="0" w:firstColumn="0" w:lastColumn="0" w:oddVBand="0" w:evenVBand="0" w:oddHBand="1" w:evenHBand="0" w:firstRowFirstColumn="0" w:firstRowLastColumn="0" w:lastRowFirstColumn="0" w:lastRowLastColumn="0"/>
            </w:pPr>
            <w:r w:rsidRPr="007D72DE">
              <w:t>0x000AFFF5</w:t>
            </w:r>
          </w:p>
        </w:tc>
      </w:tr>
      <w:tr w:rsidR="007D72DE" w:rsidTr="007D72DE">
        <w:trPr>
          <w:trHeight w:val="322"/>
        </w:trPr>
        <w:tc>
          <w:tcPr>
            <w:cnfStyle w:val="001000000000" w:firstRow="0" w:lastRow="0" w:firstColumn="1" w:lastColumn="0" w:oddVBand="0" w:evenVBand="0" w:oddHBand="0" w:evenHBand="0" w:firstRowFirstColumn="0" w:firstRowLastColumn="0" w:lastRowFirstColumn="0" w:lastRowLastColumn="0"/>
            <w:tcW w:w="6048" w:type="dxa"/>
          </w:tcPr>
          <w:p w:rsidR="007D72DE" w:rsidRPr="007D72DE" w:rsidRDefault="007D72DE" w:rsidP="000E0591">
            <w:r w:rsidRPr="007D72DE">
              <w:t>CCMEFFAILED</w:t>
            </w:r>
          </w:p>
        </w:tc>
        <w:tc>
          <w:tcPr>
            <w:tcW w:w="2520" w:type="dxa"/>
          </w:tcPr>
          <w:p w:rsidR="007D72DE" w:rsidRDefault="007D72DE" w:rsidP="000E0591">
            <w:pPr>
              <w:cnfStyle w:val="000000000000" w:firstRow="0" w:lastRow="0" w:firstColumn="0" w:lastColumn="0" w:oddVBand="0" w:evenVBand="0" w:oddHBand="0" w:evenHBand="0" w:firstRowFirstColumn="0" w:firstRowLastColumn="0" w:lastRowFirstColumn="0" w:lastRowLastColumn="0"/>
            </w:pPr>
            <w:r w:rsidRPr="007D72DE">
              <w:t>0x000BFFF4</w:t>
            </w:r>
          </w:p>
        </w:tc>
      </w:tr>
      <w:tr w:rsidR="007D72DE" w:rsidTr="007D72DE">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6048" w:type="dxa"/>
          </w:tcPr>
          <w:p w:rsidR="007D72DE" w:rsidRPr="007D72DE" w:rsidRDefault="007D72DE" w:rsidP="000E0591">
            <w:r w:rsidRPr="007D72DE">
              <w:t>PBISTSCFAILED</w:t>
            </w:r>
          </w:p>
        </w:tc>
        <w:tc>
          <w:tcPr>
            <w:tcW w:w="2520" w:type="dxa"/>
          </w:tcPr>
          <w:p w:rsidR="007D72DE" w:rsidRDefault="007D72DE" w:rsidP="000E0591">
            <w:pPr>
              <w:cnfStyle w:val="000000100000" w:firstRow="0" w:lastRow="0" w:firstColumn="0" w:lastColumn="0" w:oddVBand="0" w:evenVBand="0" w:oddHBand="1" w:evenHBand="0" w:firstRowFirstColumn="0" w:firstRowLastColumn="0" w:lastRowFirstColumn="0" w:lastRowLastColumn="0"/>
            </w:pPr>
            <w:r w:rsidRPr="007D72DE">
              <w:t>0x000CFFF3</w:t>
            </w:r>
          </w:p>
        </w:tc>
      </w:tr>
      <w:tr w:rsidR="007D72DE" w:rsidTr="007D72DE">
        <w:trPr>
          <w:trHeight w:val="322"/>
        </w:trPr>
        <w:tc>
          <w:tcPr>
            <w:cnfStyle w:val="001000000000" w:firstRow="0" w:lastRow="0" w:firstColumn="1" w:lastColumn="0" w:oddVBand="0" w:evenVBand="0" w:oddHBand="0" w:evenHBand="0" w:firstRowFirstColumn="0" w:firstRowLastColumn="0" w:lastRowFirstColumn="0" w:lastRowLastColumn="0"/>
            <w:tcW w:w="6048" w:type="dxa"/>
          </w:tcPr>
          <w:p w:rsidR="007D72DE" w:rsidRPr="007D72DE" w:rsidRDefault="007D72DE" w:rsidP="000E0591">
            <w:r w:rsidRPr="007D72DE">
              <w:t>STCSCFAILED</w:t>
            </w:r>
          </w:p>
        </w:tc>
        <w:tc>
          <w:tcPr>
            <w:tcW w:w="2520" w:type="dxa"/>
          </w:tcPr>
          <w:p w:rsidR="007D72DE" w:rsidRDefault="007D72DE" w:rsidP="000E0591">
            <w:pPr>
              <w:cnfStyle w:val="000000000000" w:firstRow="0" w:lastRow="0" w:firstColumn="0" w:lastColumn="0" w:oddVBand="0" w:evenVBand="0" w:oddHBand="0" w:evenHBand="0" w:firstRowFirstColumn="0" w:firstRowLastColumn="0" w:lastRowFirstColumn="0" w:lastRowLastColumn="0"/>
            </w:pPr>
            <w:r w:rsidRPr="007D72DE">
              <w:t>0x000DFFF2</w:t>
            </w:r>
          </w:p>
        </w:tc>
      </w:tr>
      <w:tr w:rsidR="007D72DE" w:rsidTr="007D72DE">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6048" w:type="dxa"/>
          </w:tcPr>
          <w:p w:rsidR="007D72DE" w:rsidRPr="007D72DE" w:rsidRDefault="007D72DE" w:rsidP="000E0591">
            <w:r w:rsidRPr="007D72DE">
              <w:t>STCFAILED</w:t>
            </w:r>
          </w:p>
        </w:tc>
        <w:tc>
          <w:tcPr>
            <w:tcW w:w="2520" w:type="dxa"/>
          </w:tcPr>
          <w:p w:rsidR="007D72DE" w:rsidRDefault="007D72DE" w:rsidP="000E0591">
            <w:pPr>
              <w:cnfStyle w:val="000000100000" w:firstRow="0" w:lastRow="0" w:firstColumn="0" w:lastColumn="0" w:oddVBand="0" w:evenVBand="0" w:oddHBand="1" w:evenHBand="0" w:firstRowFirstColumn="0" w:firstRowLastColumn="0" w:lastRowFirstColumn="0" w:lastRowLastColumn="0"/>
            </w:pPr>
            <w:r w:rsidRPr="007D72DE">
              <w:t>0x000EFFF1</w:t>
            </w:r>
          </w:p>
        </w:tc>
      </w:tr>
      <w:tr w:rsidR="007D72DE" w:rsidTr="007D72DE">
        <w:trPr>
          <w:trHeight w:val="322"/>
        </w:trPr>
        <w:tc>
          <w:tcPr>
            <w:cnfStyle w:val="001000000000" w:firstRow="0" w:lastRow="0" w:firstColumn="1" w:lastColumn="0" w:oddVBand="0" w:evenVBand="0" w:oddHBand="0" w:evenHBand="0" w:firstRowFirstColumn="0" w:firstRowLastColumn="0" w:lastRowFirstColumn="0" w:lastRowLastColumn="0"/>
            <w:tcW w:w="6048" w:type="dxa"/>
          </w:tcPr>
          <w:p w:rsidR="007D72DE" w:rsidRPr="007D72DE" w:rsidRDefault="007D72DE" w:rsidP="000E0591">
            <w:r w:rsidRPr="007D72DE">
              <w:t>ESM3NONZERO</w:t>
            </w:r>
          </w:p>
        </w:tc>
        <w:tc>
          <w:tcPr>
            <w:tcW w:w="2520" w:type="dxa"/>
          </w:tcPr>
          <w:p w:rsidR="007D72DE" w:rsidRDefault="007D72DE" w:rsidP="000E0591">
            <w:pPr>
              <w:cnfStyle w:val="000000000000" w:firstRow="0" w:lastRow="0" w:firstColumn="0" w:lastColumn="0" w:oddVBand="0" w:evenVBand="0" w:oddHBand="0" w:evenHBand="0" w:firstRowFirstColumn="0" w:firstRowLastColumn="0" w:lastRowFirstColumn="0" w:lastRowLastColumn="0"/>
            </w:pPr>
            <w:r w:rsidRPr="007D72DE">
              <w:t>0x000FFFF0</w:t>
            </w:r>
          </w:p>
        </w:tc>
      </w:tr>
      <w:tr w:rsidR="007D72DE" w:rsidTr="007D72DE">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6048" w:type="dxa"/>
          </w:tcPr>
          <w:p w:rsidR="007D72DE" w:rsidRPr="007D72DE" w:rsidRDefault="007D72DE" w:rsidP="000E0591">
            <w:r w:rsidRPr="007D72DE">
              <w:t>EFCSTFAILED</w:t>
            </w:r>
          </w:p>
        </w:tc>
        <w:tc>
          <w:tcPr>
            <w:tcW w:w="2520" w:type="dxa"/>
          </w:tcPr>
          <w:p w:rsidR="007D72DE" w:rsidRDefault="007D72DE" w:rsidP="000E0591">
            <w:pPr>
              <w:cnfStyle w:val="000000100000" w:firstRow="0" w:lastRow="0" w:firstColumn="0" w:lastColumn="0" w:oddVBand="0" w:evenVBand="0" w:oddHBand="1" w:evenHBand="0" w:firstRowFirstColumn="0" w:firstRowLastColumn="0" w:lastRowFirstColumn="0" w:lastRowLastColumn="0"/>
            </w:pPr>
            <w:r w:rsidRPr="007D72DE">
              <w:t>0x0010FFEF</w:t>
            </w:r>
          </w:p>
        </w:tc>
      </w:tr>
      <w:tr w:rsidR="007D72DE" w:rsidTr="007D72DE">
        <w:trPr>
          <w:trHeight w:val="322"/>
        </w:trPr>
        <w:tc>
          <w:tcPr>
            <w:cnfStyle w:val="001000000000" w:firstRow="0" w:lastRow="0" w:firstColumn="1" w:lastColumn="0" w:oddVBand="0" w:evenVBand="0" w:oddHBand="0" w:evenHBand="0" w:firstRowFirstColumn="0" w:firstRowLastColumn="0" w:lastRowFirstColumn="0" w:lastRowLastColumn="0"/>
            <w:tcW w:w="6048" w:type="dxa"/>
          </w:tcPr>
          <w:p w:rsidR="007D72DE" w:rsidRPr="007D72DE" w:rsidRDefault="007D72DE" w:rsidP="000E0591">
            <w:r w:rsidRPr="007D72DE">
              <w:t>EFCSTUCKZERO</w:t>
            </w:r>
          </w:p>
        </w:tc>
        <w:tc>
          <w:tcPr>
            <w:tcW w:w="2520" w:type="dxa"/>
          </w:tcPr>
          <w:p w:rsidR="007D72DE" w:rsidRDefault="007D72DE" w:rsidP="000E0591">
            <w:pPr>
              <w:cnfStyle w:val="000000000000" w:firstRow="0" w:lastRow="0" w:firstColumn="0" w:lastColumn="0" w:oddVBand="0" w:evenVBand="0" w:oddHBand="0" w:evenHBand="0" w:firstRowFirstColumn="0" w:firstRowLastColumn="0" w:lastRowFirstColumn="0" w:lastRowLastColumn="0"/>
            </w:pPr>
            <w:r w:rsidRPr="007D72DE">
              <w:t>0x0011FFEE</w:t>
            </w:r>
          </w:p>
        </w:tc>
      </w:tr>
      <w:tr w:rsidR="007D72DE" w:rsidTr="007D72DE">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6048" w:type="dxa"/>
          </w:tcPr>
          <w:p w:rsidR="007D72DE" w:rsidRPr="007D72DE" w:rsidRDefault="007D72DE" w:rsidP="000E0591">
            <w:r w:rsidRPr="007D72DE">
              <w:t>EFCERROR</w:t>
            </w:r>
          </w:p>
        </w:tc>
        <w:tc>
          <w:tcPr>
            <w:tcW w:w="2520" w:type="dxa"/>
          </w:tcPr>
          <w:p w:rsidR="007D72DE" w:rsidRDefault="007D72DE" w:rsidP="000E0591">
            <w:pPr>
              <w:cnfStyle w:val="000000100000" w:firstRow="0" w:lastRow="0" w:firstColumn="0" w:lastColumn="0" w:oddVBand="0" w:evenVBand="0" w:oddHBand="1" w:evenHBand="0" w:firstRowFirstColumn="0" w:firstRowLastColumn="0" w:lastRowFirstColumn="0" w:lastRowLastColumn="0"/>
            </w:pPr>
            <w:r w:rsidRPr="007D72DE">
              <w:t>0x0012FFED</w:t>
            </w:r>
          </w:p>
        </w:tc>
      </w:tr>
      <w:tr w:rsidR="007D72DE" w:rsidTr="007D72DE">
        <w:trPr>
          <w:trHeight w:val="322"/>
        </w:trPr>
        <w:tc>
          <w:tcPr>
            <w:cnfStyle w:val="001000000000" w:firstRow="0" w:lastRow="0" w:firstColumn="1" w:lastColumn="0" w:oddVBand="0" w:evenVBand="0" w:oddHBand="0" w:evenHBand="0" w:firstRowFirstColumn="0" w:firstRowLastColumn="0" w:lastRowFirstColumn="0" w:lastRowLastColumn="0"/>
            <w:tcW w:w="6048" w:type="dxa"/>
          </w:tcPr>
          <w:p w:rsidR="007D72DE" w:rsidRPr="007D72DE" w:rsidRDefault="007D72DE" w:rsidP="000E0591">
            <w:r w:rsidRPr="007D72DE">
              <w:t>FLSBUS2CORRFAILED</w:t>
            </w:r>
          </w:p>
        </w:tc>
        <w:tc>
          <w:tcPr>
            <w:tcW w:w="2520" w:type="dxa"/>
          </w:tcPr>
          <w:p w:rsidR="007D72DE" w:rsidRDefault="007D72DE" w:rsidP="000E0591">
            <w:pPr>
              <w:cnfStyle w:val="000000000000" w:firstRow="0" w:lastRow="0" w:firstColumn="0" w:lastColumn="0" w:oddVBand="0" w:evenVBand="0" w:oddHBand="0" w:evenHBand="0" w:firstRowFirstColumn="0" w:firstRowLastColumn="0" w:lastRowFirstColumn="0" w:lastRowLastColumn="0"/>
            </w:pPr>
            <w:r w:rsidRPr="007D72DE">
              <w:t>0x0013FFEC</w:t>
            </w:r>
          </w:p>
        </w:tc>
      </w:tr>
      <w:tr w:rsidR="007D72DE" w:rsidTr="007D72DE">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6048" w:type="dxa"/>
          </w:tcPr>
          <w:p w:rsidR="007D72DE" w:rsidRPr="007D72DE" w:rsidRDefault="007D72DE" w:rsidP="000E0591">
            <w:r w:rsidRPr="007D72DE">
              <w:t>FLSBUS2ADDCAPFAILED</w:t>
            </w:r>
          </w:p>
        </w:tc>
        <w:tc>
          <w:tcPr>
            <w:tcW w:w="2520" w:type="dxa"/>
          </w:tcPr>
          <w:p w:rsidR="007D72DE" w:rsidRDefault="007D72DE" w:rsidP="000E0591">
            <w:pPr>
              <w:cnfStyle w:val="000000100000" w:firstRow="0" w:lastRow="0" w:firstColumn="0" w:lastColumn="0" w:oddVBand="0" w:evenVBand="0" w:oddHBand="1" w:evenHBand="0" w:firstRowFirstColumn="0" w:firstRowLastColumn="0" w:lastRowFirstColumn="0" w:lastRowLastColumn="0"/>
            </w:pPr>
            <w:r w:rsidRPr="007D72DE">
              <w:t>0x0014FFEB</w:t>
            </w:r>
          </w:p>
        </w:tc>
      </w:tr>
      <w:tr w:rsidR="007D72DE" w:rsidTr="007D72DE">
        <w:trPr>
          <w:trHeight w:val="322"/>
        </w:trPr>
        <w:tc>
          <w:tcPr>
            <w:cnfStyle w:val="001000000000" w:firstRow="0" w:lastRow="0" w:firstColumn="1" w:lastColumn="0" w:oddVBand="0" w:evenVBand="0" w:oddHBand="0" w:evenHBand="0" w:firstRowFirstColumn="0" w:firstRowLastColumn="0" w:lastRowFirstColumn="0" w:lastRowLastColumn="0"/>
            <w:tcW w:w="6048" w:type="dxa"/>
          </w:tcPr>
          <w:p w:rsidR="007D72DE" w:rsidRPr="007D72DE" w:rsidRDefault="007D72DE" w:rsidP="000E0591">
            <w:r w:rsidRPr="007D72DE">
              <w:t>FLSBUS2MULBITDETFAILED</w:t>
            </w:r>
          </w:p>
        </w:tc>
        <w:tc>
          <w:tcPr>
            <w:tcW w:w="2520" w:type="dxa"/>
          </w:tcPr>
          <w:p w:rsidR="007D72DE" w:rsidRDefault="007D72DE" w:rsidP="000E0591">
            <w:pPr>
              <w:cnfStyle w:val="000000000000" w:firstRow="0" w:lastRow="0" w:firstColumn="0" w:lastColumn="0" w:oddVBand="0" w:evenVBand="0" w:oddHBand="0" w:evenHBand="0" w:firstRowFirstColumn="0" w:firstRowLastColumn="0" w:lastRowFirstColumn="0" w:lastRowLastColumn="0"/>
            </w:pPr>
            <w:r w:rsidRPr="007D72DE">
              <w:t>0x0015FFEA</w:t>
            </w:r>
          </w:p>
        </w:tc>
      </w:tr>
      <w:tr w:rsidR="007D72DE" w:rsidTr="007D72DE">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6048" w:type="dxa"/>
          </w:tcPr>
          <w:p w:rsidR="007D72DE" w:rsidRPr="007D72DE" w:rsidRDefault="007D72DE" w:rsidP="000E0591">
            <w:r w:rsidRPr="007D72DE">
              <w:t>FLSBUS2SNGBITDETFAILED</w:t>
            </w:r>
          </w:p>
        </w:tc>
        <w:tc>
          <w:tcPr>
            <w:tcW w:w="2520" w:type="dxa"/>
          </w:tcPr>
          <w:p w:rsidR="007D72DE" w:rsidRDefault="007D72DE" w:rsidP="000E0591">
            <w:pPr>
              <w:cnfStyle w:val="000000100000" w:firstRow="0" w:lastRow="0" w:firstColumn="0" w:lastColumn="0" w:oddVBand="0" w:evenVBand="0" w:oddHBand="1" w:evenHBand="0" w:firstRowFirstColumn="0" w:firstRowLastColumn="0" w:lastRowFirstColumn="0" w:lastRowLastColumn="0"/>
            </w:pPr>
            <w:r w:rsidRPr="007D72DE">
              <w:t>0x0016FFE9</w:t>
            </w:r>
          </w:p>
        </w:tc>
      </w:tr>
      <w:tr w:rsidR="00B046EB" w:rsidRPr="005E4B27" w:rsidTr="00B046EB">
        <w:tc>
          <w:tcPr>
            <w:cnfStyle w:val="001000000000" w:firstRow="0" w:lastRow="0" w:firstColumn="1" w:lastColumn="0" w:oddVBand="0" w:evenVBand="0" w:oddHBand="0" w:evenHBand="0" w:firstRowFirstColumn="0" w:firstRowLastColumn="0" w:lastRowFirstColumn="0" w:lastRowLastColumn="0"/>
            <w:tcW w:w="6048" w:type="dxa"/>
          </w:tcPr>
          <w:p w:rsidR="00B046EB" w:rsidRPr="005E4B27" w:rsidRDefault="00B046EB" w:rsidP="000E0591">
            <w:r w:rsidRPr="005E4B27">
              <w:t>VIMPARFLGFAILED</w:t>
            </w:r>
          </w:p>
        </w:tc>
        <w:tc>
          <w:tcPr>
            <w:tcW w:w="2520" w:type="dxa"/>
          </w:tcPr>
          <w:p w:rsidR="00B046EB" w:rsidRPr="005E4B27" w:rsidRDefault="00B046EB" w:rsidP="000E0591">
            <w:pPr>
              <w:cnfStyle w:val="000000000000" w:firstRow="0" w:lastRow="0" w:firstColumn="0" w:lastColumn="0" w:oddVBand="0" w:evenVBand="0" w:oddHBand="0" w:evenHBand="0" w:firstRowFirstColumn="0" w:firstRowLastColumn="0" w:lastRowFirstColumn="0" w:lastRowLastColumn="0"/>
            </w:pPr>
            <w:r w:rsidRPr="005E4B27">
              <w:t>0x0017FFE8</w:t>
            </w:r>
          </w:p>
        </w:tc>
      </w:tr>
      <w:tr w:rsidR="00B046EB" w:rsidRPr="005E4B27" w:rsidTr="00B04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8" w:type="dxa"/>
          </w:tcPr>
          <w:p w:rsidR="00B046EB" w:rsidRPr="005E4B27" w:rsidRDefault="00B046EB" w:rsidP="000E0591">
            <w:r w:rsidRPr="005E4B27">
              <w:t>VIMPARADDERRFAILED</w:t>
            </w:r>
          </w:p>
        </w:tc>
        <w:tc>
          <w:tcPr>
            <w:tcW w:w="2520" w:type="dxa"/>
          </w:tcPr>
          <w:p w:rsidR="00B046EB" w:rsidRPr="005E4B27" w:rsidRDefault="00B046EB" w:rsidP="000E0591">
            <w:pPr>
              <w:cnfStyle w:val="000000100000" w:firstRow="0" w:lastRow="0" w:firstColumn="0" w:lastColumn="0" w:oddVBand="0" w:evenVBand="0" w:oddHBand="1" w:evenHBand="0" w:firstRowFirstColumn="0" w:firstRowLastColumn="0" w:lastRowFirstColumn="0" w:lastRowLastColumn="0"/>
            </w:pPr>
            <w:r w:rsidRPr="005E4B27">
              <w:t>0x0018FFE7</w:t>
            </w:r>
          </w:p>
        </w:tc>
      </w:tr>
      <w:tr w:rsidR="00B046EB" w:rsidRPr="005E4B27" w:rsidTr="00B046EB">
        <w:tc>
          <w:tcPr>
            <w:cnfStyle w:val="001000000000" w:firstRow="0" w:lastRow="0" w:firstColumn="1" w:lastColumn="0" w:oddVBand="0" w:evenVBand="0" w:oddHBand="0" w:evenHBand="0" w:firstRowFirstColumn="0" w:firstRowLastColumn="0" w:lastRowFirstColumn="0" w:lastRowLastColumn="0"/>
            <w:tcW w:w="6048" w:type="dxa"/>
          </w:tcPr>
          <w:p w:rsidR="00B046EB" w:rsidRPr="005E4B27" w:rsidRDefault="00B046EB" w:rsidP="000E0591">
            <w:r w:rsidRPr="005E4B27">
              <w:t>VIMPARESMFAILED</w:t>
            </w:r>
          </w:p>
        </w:tc>
        <w:tc>
          <w:tcPr>
            <w:tcW w:w="2520" w:type="dxa"/>
          </w:tcPr>
          <w:p w:rsidR="00B046EB" w:rsidRPr="005E4B27" w:rsidRDefault="00B046EB" w:rsidP="000E0591">
            <w:pPr>
              <w:cnfStyle w:val="000000000000" w:firstRow="0" w:lastRow="0" w:firstColumn="0" w:lastColumn="0" w:oddVBand="0" w:evenVBand="0" w:oddHBand="0" w:evenHBand="0" w:firstRowFirstColumn="0" w:firstRowLastColumn="0" w:lastRowFirstColumn="0" w:lastRowLastColumn="0"/>
            </w:pPr>
            <w:r w:rsidRPr="005E4B27">
              <w:t>0x0019FFE6</w:t>
            </w:r>
          </w:p>
        </w:tc>
      </w:tr>
      <w:tr w:rsidR="00B046EB" w:rsidRPr="005E4B27" w:rsidTr="00B04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8" w:type="dxa"/>
          </w:tcPr>
          <w:p w:rsidR="00B046EB" w:rsidRPr="005E4B27" w:rsidRDefault="00B046EB" w:rsidP="000E0591">
            <w:r w:rsidRPr="005E4B27">
              <w:t>DCAN1PARESMFAILED</w:t>
            </w:r>
          </w:p>
        </w:tc>
        <w:tc>
          <w:tcPr>
            <w:tcW w:w="2520" w:type="dxa"/>
          </w:tcPr>
          <w:p w:rsidR="00B046EB" w:rsidRPr="005E4B27" w:rsidRDefault="00B046EB" w:rsidP="000E0591">
            <w:pPr>
              <w:cnfStyle w:val="000000100000" w:firstRow="0" w:lastRow="0" w:firstColumn="0" w:lastColumn="0" w:oddVBand="0" w:evenVBand="0" w:oddHBand="1" w:evenHBand="0" w:firstRowFirstColumn="0" w:firstRowLastColumn="0" w:lastRowFirstColumn="0" w:lastRowLastColumn="0"/>
            </w:pPr>
            <w:r w:rsidRPr="005E4B27">
              <w:t>0x001AFFE5</w:t>
            </w:r>
          </w:p>
        </w:tc>
      </w:tr>
      <w:tr w:rsidR="00B046EB" w:rsidRPr="005E4B27" w:rsidTr="00B046EB">
        <w:tc>
          <w:tcPr>
            <w:cnfStyle w:val="001000000000" w:firstRow="0" w:lastRow="0" w:firstColumn="1" w:lastColumn="0" w:oddVBand="0" w:evenVBand="0" w:oddHBand="0" w:evenHBand="0" w:firstRowFirstColumn="0" w:firstRowLastColumn="0" w:lastRowFirstColumn="0" w:lastRowLastColumn="0"/>
            <w:tcW w:w="6048" w:type="dxa"/>
          </w:tcPr>
          <w:p w:rsidR="00B046EB" w:rsidRPr="005E4B27" w:rsidRDefault="00B046EB" w:rsidP="000E0591">
            <w:r w:rsidRPr="005E4B27">
              <w:t>DCAN2PARESMFAILED</w:t>
            </w:r>
          </w:p>
        </w:tc>
        <w:tc>
          <w:tcPr>
            <w:tcW w:w="2520" w:type="dxa"/>
          </w:tcPr>
          <w:p w:rsidR="00B046EB" w:rsidRPr="005E4B27" w:rsidRDefault="00B046EB" w:rsidP="000E0591">
            <w:pPr>
              <w:cnfStyle w:val="000000000000" w:firstRow="0" w:lastRow="0" w:firstColumn="0" w:lastColumn="0" w:oddVBand="0" w:evenVBand="0" w:oddHBand="0" w:evenHBand="0" w:firstRowFirstColumn="0" w:firstRowLastColumn="0" w:lastRowFirstColumn="0" w:lastRowLastColumn="0"/>
            </w:pPr>
            <w:r w:rsidRPr="005E4B27">
              <w:t>0x001BFFE4</w:t>
            </w:r>
          </w:p>
        </w:tc>
      </w:tr>
      <w:tr w:rsidR="00B046EB" w:rsidRPr="005E4B27" w:rsidTr="00B04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8" w:type="dxa"/>
          </w:tcPr>
          <w:p w:rsidR="00B046EB" w:rsidRPr="005E4B27" w:rsidRDefault="00B046EB" w:rsidP="000E0591">
            <w:r w:rsidRPr="005E4B27">
              <w:t>DCAN3PARESMFAILED</w:t>
            </w:r>
          </w:p>
        </w:tc>
        <w:tc>
          <w:tcPr>
            <w:tcW w:w="2520" w:type="dxa"/>
          </w:tcPr>
          <w:p w:rsidR="00B046EB" w:rsidRPr="005E4B27" w:rsidRDefault="00B046EB" w:rsidP="000E0591">
            <w:pPr>
              <w:cnfStyle w:val="000000100000" w:firstRow="0" w:lastRow="0" w:firstColumn="0" w:lastColumn="0" w:oddVBand="0" w:evenVBand="0" w:oddHBand="1" w:evenHBand="0" w:firstRowFirstColumn="0" w:firstRowLastColumn="0" w:lastRowFirstColumn="0" w:lastRowLastColumn="0"/>
            </w:pPr>
            <w:r w:rsidRPr="005E4B27">
              <w:t>0x001CFFE3</w:t>
            </w:r>
          </w:p>
        </w:tc>
      </w:tr>
      <w:tr w:rsidR="00B046EB" w:rsidRPr="005E4B27" w:rsidTr="00B046EB">
        <w:tc>
          <w:tcPr>
            <w:cnfStyle w:val="001000000000" w:firstRow="0" w:lastRow="0" w:firstColumn="1" w:lastColumn="0" w:oddVBand="0" w:evenVBand="0" w:oddHBand="0" w:evenHBand="0" w:firstRowFirstColumn="0" w:firstRowLastColumn="0" w:lastRowFirstColumn="0" w:lastRowLastColumn="0"/>
            <w:tcW w:w="6048" w:type="dxa"/>
          </w:tcPr>
          <w:p w:rsidR="00B046EB" w:rsidRPr="005E4B27" w:rsidRDefault="00B046EB" w:rsidP="000E0591">
            <w:r w:rsidRPr="005E4B27">
              <w:t>DMAPARESMFAILED</w:t>
            </w:r>
          </w:p>
        </w:tc>
        <w:tc>
          <w:tcPr>
            <w:tcW w:w="2520" w:type="dxa"/>
          </w:tcPr>
          <w:p w:rsidR="00B046EB" w:rsidRPr="005E4B27" w:rsidRDefault="00B046EB" w:rsidP="000E0591">
            <w:pPr>
              <w:cnfStyle w:val="000000000000" w:firstRow="0" w:lastRow="0" w:firstColumn="0" w:lastColumn="0" w:oddVBand="0" w:evenVBand="0" w:oddHBand="0" w:evenHBand="0" w:firstRowFirstColumn="0" w:firstRowLastColumn="0" w:lastRowFirstColumn="0" w:lastRowLastColumn="0"/>
            </w:pPr>
            <w:r w:rsidRPr="005E4B27">
              <w:t>0x001DFFE2</w:t>
            </w:r>
          </w:p>
        </w:tc>
      </w:tr>
      <w:tr w:rsidR="00B046EB" w:rsidRPr="005E4B27" w:rsidTr="00B04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8" w:type="dxa"/>
          </w:tcPr>
          <w:p w:rsidR="00B046EB" w:rsidRPr="005E4B27" w:rsidRDefault="00B046EB" w:rsidP="000E0591">
            <w:r w:rsidRPr="005E4B27">
              <w:t>MIBADC1PARESMFAILED</w:t>
            </w:r>
          </w:p>
        </w:tc>
        <w:tc>
          <w:tcPr>
            <w:tcW w:w="2520" w:type="dxa"/>
          </w:tcPr>
          <w:p w:rsidR="00B046EB" w:rsidRPr="005E4B27" w:rsidRDefault="00B046EB" w:rsidP="000E0591">
            <w:pPr>
              <w:cnfStyle w:val="000000100000" w:firstRow="0" w:lastRow="0" w:firstColumn="0" w:lastColumn="0" w:oddVBand="0" w:evenVBand="0" w:oddHBand="1" w:evenHBand="0" w:firstRowFirstColumn="0" w:firstRowLastColumn="0" w:lastRowFirstColumn="0" w:lastRowLastColumn="0"/>
            </w:pPr>
            <w:r w:rsidRPr="005E4B27">
              <w:t>0x001EFFE1</w:t>
            </w:r>
          </w:p>
        </w:tc>
      </w:tr>
      <w:tr w:rsidR="00B046EB" w:rsidRPr="005E4B27" w:rsidTr="00B046EB">
        <w:tc>
          <w:tcPr>
            <w:cnfStyle w:val="001000000000" w:firstRow="0" w:lastRow="0" w:firstColumn="1" w:lastColumn="0" w:oddVBand="0" w:evenVBand="0" w:oddHBand="0" w:evenHBand="0" w:firstRowFirstColumn="0" w:firstRowLastColumn="0" w:lastRowFirstColumn="0" w:lastRowLastColumn="0"/>
            <w:tcW w:w="6048" w:type="dxa"/>
          </w:tcPr>
          <w:p w:rsidR="00B046EB" w:rsidRPr="005E4B27" w:rsidRDefault="00B046EB" w:rsidP="000E0591">
            <w:r w:rsidRPr="005E4B27">
              <w:t>MIBADC2PARESMFAILED</w:t>
            </w:r>
          </w:p>
        </w:tc>
        <w:tc>
          <w:tcPr>
            <w:tcW w:w="2520" w:type="dxa"/>
          </w:tcPr>
          <w:p w:rsidR="00B046EB" w:rsidRPr="005E4B27" w:rsidRDefault="00B046EB" w:rsidP="000E0591">
            <w:pPr>
              <w:cnfStyle w:val="000000000000" w:firstRow="0" w:lastRow="0" w:firstColumn="0" w:lastColumn="0" w:oddVBand="0" w:evenVBand="0" w:oddHBand="0" w:evenHBand="0" w:firstRowFirstColumn="0" w:firstRowLastColumn="0" w:lastRowFirstColumn="0" w:lastRowLastColumn="0"/>
            </w:pPr>
            <w:r w:rsidRPr="005E4B27">
              <w:t>0x001FFFE0</w:t>
            </w:r>
          </w:p>
        </w:tc>
      </w:tr>
      <w:tr w:rsidR="00B046EB" w:rsidRPr="005E4B27" w:rsidTr="00B04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8" w:type="dxa"/>
          </w:tcPr>
          <w:p w:rsidR="00B046EB" w:rsidRPr="005E4B27" w:rsidRDefault="00B046EB" w:rsidP="000E0591">
            <w:r w:rsidRPr="005E4B27">
              <w:t>MIBSPI1PARESMFAILED</w:t>
            </w:r>
          </w:p>
        </w:tc>
        <w:tc>
          <w:tcPr>
            <w:tcW w:w="2520" w:type="dxa"/>
          </w:tcPr>
          <w:p w:rsidR="00B046EB" w:rsidRPr="005E4B27" w:rsidRDefault="00B046EB" w:rsidP="000E0591">
            <w:pPr>
              <w:cnfStyle w:val="000000100000" w:firstRow="0" w:lastRow="0" w:firstColumn="0" w:lastColumn="0" w:oddVBand="0" w:evenVBand="0" w:oddHBand="1" w:evenHBand="0" w:firstRowFirstColumn="0" w:firstRowLastColumn="0" w:lastRowFirstColumn="0" w:lastRowLastColumn="0"/>
            </w:pPr>
            <w:r w:rsidRPr="005E4B27">
              <w:t>0x0020FFDF</w:t>
            </w:r>
          </w:p>
        </w:tc>
      </w:tr>
      <w:tr w:rsidR="00B046EB" w:rsidRPr="005E4B27" w:rsidTr="00B046EB">
        <w:tc>
          <w:tcPr>
            <w:cnfStyle w:val="001000000000" w:firstRow="0" w:lastRow="0" w:firstColumn="1" w:lastColumn="0" w:oddVBand="0" w:evenVBand="0" w:oddHBand="0" w:evenHBand="0" w:firstRowFirstColumn="0" w:firstRowLastColumn="0" w:lastRowFirstColumn="0" w:lastRowLastColumn="0"/>
            <w:tcW w:w="6048" w:type="dxa"/>
          </w:tcPr>
          <w:p w:rsidR="00B046EB" w:rsidRPr="005E4B27" w:rsidRDefault="00B046EB" w:rsidP="000E0591">
            <w:r w:rsidRPr="005E4B27">
              <w:t>MIBSPI3PARESMFAILED</w:t>
            </w:r>
          </w:p>
        </w:tc>
        <w:tc>
          <w:tcPr>
            <w:tcW w:w="2520" w:type="dxa"/>
          </w:tcPr>
          <w:p w:rsidR="00B046EB" w:rsidRPr="005E4B27" w:rsidRDefault="00B046EB" w:rsidP="000E0591">
            <w:pPr>
              <w:cnfStyle w:val="000000000000" w:firstRow="0" w:lastRow="0" w:firstColumn="0" w:lastColumn="0" w:oddVBand="0" w:evenVBand="0" w:oddHBand="0" w:evenHBand="0" w:firstRowFirstColumn="0" w:firstRowLastColumn="0" w:lastRowFirstColumn="0" w:lastRowLastColumn="0"/>
            </w:pPr>
            <w:r w:rsidRPr="005E4B27">
              <w:t>0x0021FFDE</w:t>
            </w:r>
          </w:p>
        </w:tc>
      </w:tr>
      <w:tr w:rsidR="00B046EB" w:rsidRPr="005E4B27" w:rsidTr="00B04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8" w:type="dxa"/>
          </w:tcPr>
          <w:p w:rsidR="00B046EB" w:rsidRPr="005E4B27" w:rsidRDefault="00B046EB" w:rsidP="000E0591">
            <w:r w:rsidRPr="005E4B27">
              <w:t>MIBSPI5PARESMFAILED</w:t>
            </w:r>
          </w:p>
        </w:tc>
        <w:tc>
          <w:tcPr>
            <w:tcW w:w="2520" w:type="dxa"/>
          </w:tcPr>
          <w:p w:rsidR="00B046EB" w:rsidRPr="005E4B27" w:rsidRDefault="00B046EB" w:rsidP="000E0591">
            <w:pPr>
              <w:cnfStyle w:val="000000100000" w:firstRow="0" w:lastRow="0" w:firstColumn="0" w:lastColumn="0" w:oddVBand="0" w:evenVBand="0" w:oddHBand="1" w:evenHBand="0" w:firstRowFirstColumn="0" w:firstRowLastColumn="0" w:lastRowFirstColumn="0" w:lastRowLastColumn="0"/>
            </w:pPr>
            <w:r w:rsidRPr="005E4B27">
              <w:t>0x0022FFDD</w:t>
            </w:r>
          </w:p>
        </w:tc>
      </w:tr>
      <w:tr w:rsidR="00B046EB" w:rsidRPr="005E4B27" w:rsidTr="00B046EB">
        <w:tc>
          <w:tcPr>
            <w:cnfStyle w:val="001000000000" w:firstRow="0" w:lastRow="0" w:firstColumn="1" w:lastColumn="0" w:oddVBand="0" w:evenVBand="0" w:oddHBand="0" w:evenHBand="0" w:firstRowFirstColumn="0" w:firstRowLastColumn="0" w:lastRowFirstColumn="0" w:lastRowLastColumn="0"/>
            <w:tcW w:w="6048" w:type="dxa"/>
          </w:tcPr>
          <w:p w:rsidR="00B046EB" w:rsidRPr="005E4B27" w:rsidRDefault="00B046EB" w:rsidP="000E0591">
            <w:r w:rsidRPr="005E4B27">
              <w:t>N2HET1PARESMFAILED</w:t>
            </w:r>
          </w:p>
        </w:tc>
        <w:tc>
          <w:tcPr>
            <w:tcW w:w="2520" w:type="dxa"/>
          </w:tcPr>
          <w:p w:rsidR="00B046EB" w:rsidRPr="005E4B27" w:rsidRDefault="00B046EB" w:rsidP="000E0591">
            <w:pPr>
              <w:cnfStyle w:val="000000000000" w:firstRow="0" w:lastRow="0" w:firstColumn="0" w:lastColumn="0" w:oddVBand="0" w:evenVBand="0" w:oddHBand="0" w:evenHBand="0" w:firstRowFirstColumn="0" w:firstRowLastColumn="0" w:lastRowFirstColumn="0" w:lastRowLastColumn="0"/>
            </w:pPr>
            <w:r w:rsidRPr="005E4B27">
              <w:t>0x0023FFDC</w:t>
            </w:r>
          </w:p>
        </w:tc>
      </w:tr>
      <w:tr w:rsidR="00B046EB" w:rsidRPr="005E4B27" w:rsidTr="00B04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8" w:type="dxa"/>
          </w:tcPr>
          <w:p w:rsidR="00B046EB" w:rsidRPr="005E4B27" w:rsidRDefault="00B046EB" w:rsidP="000E0591">
            <w:r w:rsidRPr="005E4B27">
              <w:t>N2HET1TUPARESMFAILED</w:t>
            </w:r>
          </w:p>
        </w:tc>
        <w:tc>
          <w:tcPr>
            <w:tcW w:w="2520" w:type="dxa"/>
          </w:tcPr>
          <w:p w:rsidR="00B046EB" w:rsidRPr="005E4B27" w:rsidRDefault="00B046EB" w:rsidP="000E0591">
            <w:pPr>
              <w:cnfStyle w:val="000000100000" w:firstRow="0" w:lastRow="0" w:firstColumn="0" w:lastColumn="0" w:oddVBand="0" w:evenVBand="0" w:oddHBand="1" w:evenHBand="0" w:firstRowFirstColumn="0" w:firstRowLastColumn="0" w:lastRowFirstColumn="0" w:lastRowLastColumn="0"/>
            </w:pPr>
            <w:r w:rsidRPr="005E4B27">
              <w:t>0x0024FFDB</w:t>
            </w:r>
          </w:p>
        </w:tc>
      </w:tr>
      <w:tr w:rsidR="00B046EB" w:rsidRPr="005E4B27" w:rsidTr="00B046EB">
        <w:tc>
          <w:tcPr>
            <w:cnfStyle w:val="001000000000" w:firstRow="0" w:lastRow="0" w:firstColumn="1" w:lastColumn="0" w:oddVBand="0" w:evenVBand="0" w:oddHBand="0" w:evenHBand="0" w:firstRowFirstColumn="0" w:firstRowLastColumn="0" w:lastRowFirstColumn="0" w:lastRowLastColumn="0"/>
            <w:tcW w:w="6048" w:type="dxa"/>
          </w:tcPr>
          <w:p w:rsidR="00B046EB" w:rsidRPr="005E4B27" w:rsidRDefault="00B046EB" w:rsidP="000E0591">
            <w:r w:rsidRPr="005E4B27">
              <w:t>N2HET2PARESMFAILED</w:t>
            </w:r>
          </w:p>
        </w:tc>
        <w:tc>
          <w:tcPr>
            <w:tcW w:w="2520" w:type="dxa"/>
          </w:tcPr>
          <w:p w:rsidR="00B046EB" w:rsidRPr="005E4B27" w:rsidRDefault="00B046EB" w:rsidP="000E0591">
            <w:pPr>
              <w:cnfStyle w:val="000000000000" w:firstRow="0" w:lastRow="0" w:firstColumn="0" w:lastColumn="0" w:oddVBand="0" w:evenVBand="0" w:oddHBand="0" w:evenHBand="0" w:firstRowFirstColumn="0" w:firstRowLastColumn="0" w:lastRowFirstColumn="0" w:lastRowLastColumn="0"/>
            </w:pPr>
            <w:r w:rsidRPr="005E4B27">
              <w:t>0x0025FFDA</w:t>
            </w:r>
          </w:p>
        </w:tc>
      </w:tr>
      <w:tr w:rsidR="00B046EB" w:rsidRPr="005E4B27" w:rsidTr="00B04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8" w:type="dxa"/>
          </w:tcPr>
          <w:p w:rsidR="00B046EB" w:rsidRPr="005E4B27" w:rsidRDefault="00B046EB" w:rsidP="000E0591">
            <w:r w:rsidRPr="005E4B27">
              <w:t>N2HET2TUPARESMFAILED</w:t>
            </w:r>
          </w:p>
        </w:tc>
        <w:tc>
          <w:tcPr>
            <w:tcW w:w="2520" w:type="dxa"/>
          </w:tcPr>
          <w:p w:rsidR="00B046EB" w:rsidRPr="005E4B27" w:rsidRDefault="00B046EB" w:rsidP="000E0591">
            <w:pPr>
              <w:cnfStyle w:val="000000100000" w:firstRow="0" w:lastRow="0" w:firstColumn="0" w:lastColumn="0" w:oddVBand="0" w:evenVBand="0" w:oddHBand="1" w:evenHBand="0" w:firstRowFirstColumn="0" w:firstRowLastColumn="0" w:lastRowFirstColumn="0" w:lastRowLastColumn="0"/>
            </w:pPr>
            <w:r w:rsidRPr="005E4B27">
              <w:t>0x0026FFD9</w:t>
            </w:r>
          </w:p>
        </w:tc>
      </w:tr>
      <w:tr w:rsidR="00B046EB" w:rsidRPr="005E4B27" w:rsidTr="00B046EB">
        <w:tc>
          <w:tcPr>
            <w:cnfStyle w:val="001000000000" w:firstRow="0" w:lastRow="0" w:firstColumn="1" w:lastColumn="0" w:oddVBand="0" w:evenVBand="0" w:oddHBand="0" w:evenHBand="0" w:firstRowFirstColumn="0" w:firstRowLastColumn="0" w:lastRowFirstColumn="0" w:lastRowLastColumn="0"/>
            <w:tcW w:w="6048" w:type="dxa"/>
          </w:tcPr>
          <w:p w:rsidR="00B046EB" w:rsidRPr="005E4B27" w:rsidRDefault="00B046EB" w:rsidP="000E0591">
            <w:r w:rsidRPr="005E4B27">
              <w:t>B0MULBITRAMECCDETFAILED</w:t>
            </w:r>
          </w:p>
        </w:tc>
        <w:tc>
          <w:tcPr>
            <w:tcW w:w="2520" w:type="dxa"/>
          </w:tcPr>
          <w:p w:rsidR="00B046EB" w:rsidRPr="005E4B27" w:rsidRDefault="00B046EB" w:rsidP="000E0591">
            <w:pPr>
              <w:cnfStyle w:val="000000000000" w:firstRow="0" w:lastRow="0" w:firstColumn="0" w:lastColumn="0" w:oddVBand="0" w:evenVBand="0" w:oddHBand="0" w:evenHBand="0" w:firstRowFirstColumn="0" w:firstRowLastColumn="0" w:lastRowFirstColumn="0" w:lastRowLastColumn="0"/>
            </w:pPr>
            <w:r w:rsidRPr="005E4B27">
              <w:t>0x0027FFD8</w:t>
            </w:r>
          </w:p>
        </w:tc>
      </w:tr>
      <w:tr w:rsidR="00B046EB" w:rsidRPr="005E4B27" w:rsidTr="00B04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8" w:type="dxa"/>
          </w:tcPr>
          <w:p w:rsidR="00B046EB" w:rsidRPr="005E4B27" w:rsidRDefault="00B046EB" w:rsidP="000E0591">
            <w:r w:rsidRPr="005E4B27">
              <w:lastRenderedPageBreak/>
              <w:t>B1MULBITRAMECCDETFAILED</w:t>
            </w:r>
          </w:p>
        </w:tc>
        <w:tc>
          <w:tcPr>
            <w:tcW w:w="2520" w:type="dxa"/>
          </w:tcPr>
          <w:p w:rsidR="00B046EB" w:rsidRPr="005E4B27" w:rsidRDefault="00B046EB" w:rsidP="000E0591">
            <w:pPr>
              <w:cnfStyle w:val="000000100000" w:firstRow="0" w:lastRow="0" w:firstColumn="0" w:lastColumn="0" w:oddVBand="0" w:evenVBand="0" w:oddHBand="1" w:evenHBand="0" w:firstRowFirstColumn="0" w:firstRowLastColumn="0" w:lastRowFirstColumn="0" w:lastRowLastColumn="0"/>
            </w:pPr>
            <w:r w:rsidRPr="005E4B27">
              <w:t>0x0028FFD7</w:t>
            </w:r>
          </w:p>
        </w:tc>
      </w:tr>
      <w:tr w:rsidR="00B046EB" w:rsidRPr="005E4B27" w:rsidTr="00B046EB">
        <w:tc>
          <w:tcPr>
            <w:cnfStyle w:val="001000000000" w:firstRow="0" w:lastRow="0" w:firstColumn="1" w:lastColumn="0" w:oddVBand="0" w:evenVBand="0" w:oddHBand="0" w:evenHBand="0" w:firstRowFirstColumn="0" w:firstRowLastColumn="0" w:lastRowFirstColumn="0" w:lastRowLastColumn="0"/>
            <w:tcW w:w="6048" w:type="dxa"/>
          </w:tcPr>
          <w:p w:rsidR="00B046EB" w:rsidRPr="005E4B27" w:rsidRDefault="00B046EB" w:rsidP="000E0591">
            <w:r w:rsidRPr="005E4B27">
              <w:t>B0SNGBITRAMECCDETFAILED</w:t>
            </w:r>
          </w:p>
        </w:tc>
        <w:tc>
          <w:tcPr>
            <w:tcW w:w="2520" w:type="dxa"/>
          </w:tcPr>
          <w:p w:rsidR="00B046EB" w:rsidRPr="005E4B27" w:rsidRDefault="00B046EB" w:rsidP="000E0591">
            <w:pPr>
              <w:cnfStyle w:val="000000000000" w:firstRow="0" w:lastRow="0" w:firstColumn="0" w:lastColumn="0" w:oddVBand="0" w:evenVBand="0" w:oddHBand="0" w:evenHBand="0" w:firstRowFirstColumn="0" w:firstRowLastColumn="0" w:lastRowFirstColumn="0" w:lastRowLastColumn="0"/>
            </w:pPr>
            <w:r w:rsidRPr="005E4B27">
              <w:t>0x0029FFD6</w:t>
            </w:r>
          </w:p>
        </w:tc>
      </w:tr>
      <w:tr w:rsidR="00B046EB" w:rsidRPr="005E4B27" w:rsidTr="00B04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8" w:type="dxa"/>
          </w:tcPr>
          <w:p w:rsidR="00B046EB" w:rsidRPr="005E4B27" w:rsidRDefault="00B046EB" w:rsidP="000E0591">
            <w:r w:rsidRPr="005E4B27">
              <w:t>B1SNGBITRAMECCDETFAILED</w:t>
            </w:r>
          </w:p>
        </w:tc>
        <w:tc>
          <w:tcPr>
            <w:tcW w:w="2520" w:type="dxa"/>
          </w:tcPr>
          <w:p w:rsidR="00B046EB" w:rsidRPr="005E4B27" w:rsidRDefault="00B046EB" w:rsidP="000E0591">
            <w:pPr>
              <w:cnfStyle w:val="000000100000" w:firstRow="0" w:lastRow="0" w:firstColumn="0" w:lastColumn="0" w:oddVBand="0" w:evenVBand="0" w:oddHBand="1" w:evenHBand="0" w:firstRowFirstColumn="0" w:firstRowLastColumn="0" w:lastRowFirstColumn="0" w:lastRowLastColumn="0"/>
            </w:pPr>
            <w:r w:rsidRPr="005E4B27">
              <w:t>0x002AFFD5</w:t>
            </w:r>
          </w:p>
        </w:tc>
      </w:tr>
      <w:tr w:rsidR="00B046EB" w:rsidRPr="005E4B27" w:rsidTr="00B046EB">
        <w:tc>
          <w:tcPr>
            <w:cnfStyle w:val="001000000000" w:firstRow="0" w:lastRow="0" w:firstColumn="1" w:lastColumn="0" w:oddVBand="0" w:evenVBand="0" w:oddHBand="0" w:evenHBand="0" w:firstRowFirstColumn="0" w:firstRowLastColumn="0" w:lastRowFirstColumn="0" w:lastRowLastColumn="0"/>
            <w:tcW w:w="6048" w:type="dxa"/>
          </w:tcPr>
          <w:p w:rsidR="00B046EB" w:rsidRPr="005E4B27" w:rsidRDefault="00B046EB" w:rsidP="000E0591">
            <w:r w:rsidRPr="005E4B27">
              <w:t>SNGBITFLSECCDETFAILED</w:t>
            </w:r>
          </w:p>
        </w:tc>
        <w:tc>
          <w:tcPr>
            <w:tcW w:w="2520" w:type="dxa"/>
          </w:tcPr>
          <w:p w:rsidR="00B046EB" w:rsidRPr="005E4B27" w:rsidRDefault="00B046EB" w:rsidP="000E0591">
            <w:pPr>
              <w:cnfStyle w:val="000000000000" w:firstRow="0" w:lastRow="0" w:firstColumn="0" w:lastColumn="0" w:oddVBand="0" w:evenVBand="0" w:oddHBand="0" w:evenHBand="0" w:firstRowFirstColumn="0" w:firstRowLastColumn="0" w:lastRowFirstColumn="0" w:lastRowLastColumn="0"/>
            </w:pPr>
            <w:r w:rsidRPr="005E4B27">
              <w:t>0x002BFFD4</w:t>
            </w:r>
          </w:p>
        </w:tc>
      </w:tr>
      <w:tr w:rsidR="00B046EB" w:rsidRPr="005E4B27" w:rsidTr="00B04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8" w:type="dxa"/>
          </w:tcPr>
          <w:p w:rsidR="00B046EB" w:rsidRPr="005E4B27" w:rsidRDefault="00B046EB" w:rsidP="000E0591">
            <w:r w:rsidRPr="005E4B27">
              <w:t>MULBITFLSECCDETFAILED</w:t>
            </w:r>
          </w:p>
        </w:tc>
        <w:tc>
          <w:tcPr>
            <w:tcW w:w="2520" w:type="dxa"/>
          </w:tcPr>
          <w:p w:rsidR="00B046EB" w:rsidRPr="005E4B27" w:rsidRDefault="00B046EB" w:rsidP="000E0591">
            <w:pPr>
              <w:cnfStyle w:val="000000100000" w:firstRow="0" w:lastRow="0" w:firstColumn="0" w:lastColumn="0" w:oddVBand="0" w:evenVBand="0" w:oddHBand="1" w:evenHBand="0" w:firstRowFirstColumn="0" w:firstRowLastColumn="0" w:lastRowFirstColumn="0" w:lastRowLastColumn="0"/>
            </w:pPr>
            <w:r w:rsidRPr="005E4B27">
              <w:t>0x002CFFD3</w:t>
            </w:r>
          </w:p>
        </w:tc>
      </w:tr>
      <w:tr w:rsidR="00B046EB" w:rsidRPr="005E4B27" w:rsidTr="00B046EB">
        <w:tc>
          <w:tcPr>
            <w:cnfStyle w:val="001000000000" w:firstRow="0" w:lastRow="0" w:firstColumn="1" w:lastColumn="0" w:oddVBand="0" w:evenVBand="0" w:oddHBand="0" w:evenHBand="0" w:firstRowFirstColumn="0" w:firstRowLastColumn="0" w:lastRowFirstColumn="0" w:lastRowLastColumn="0"/>
            <w:tcW w:w="6048" w:type="dxa"/>
          </w:tcPr>
          <w:p w:rsidR="00B046EB" w:rsidRPr="005E4B27" w:rsidRDefault="00B046EB" w:rsidP="000E0591">
            <w:r w:rsidRPr="005E4B27">
              <w:t>LPOTRIMERROR</w:t>
            </w:r>
          </w:p>
        </w:tc>
        <w:tc>
          <w:tcPr>
            <w:tcW w:w="2520" w:type="dxa"/>
          </w:tcPr>
          <w:p w:rsidR="00B046EB" w:rsidRPr="005E4B27" w:rsidRDefault="00B046EB" w:rsidP="000E0591">
            <w:pPr>
              <w:cnfStyle w:val="000000000000" w:firstRow="0" w:lastRow="0" w:firstColumn="0" w:lastColumn="0" w:oddVBand="0" w:evenVBand="0" w:oddHBand="0" w:evenHBand="0" w:firstRowFirstColumn="0" w:firstRowLastColumn="0" w:lastRowFirstColumn="0" w:lastRowLastColumn="0"/>
            </w:pPr>
            <w:r w:rsidRPr="005E4B27">
              <w:t>0x002DFFD2</w:t>
            </w:r>
          </w:p>
        </w:tc>
      </w:tr>
      <w:tr w:rsidR="00B046EB" w:rsidRPr="005E4B27" w:rsidTr="00B04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8" w:type="dxa"/>
          </w:tcPr>
          <w:p w:rsidR="00B046EB" w:rsidRPr="005E4B27" w:rsidRDefault="00B046EB" w:rsidP="000E0591">
            <w:r w:rsidRPr="005E4B27">
              <w:t>DATAMULBITRAMECCFAILED</w:t>
            </w:r>
          </w:p>
        </w:tc>
        <w:tc>
          <w:tcPr>
            <w:tcW w:w="2520" w:type="dxa"/>
          </w:tcPr>
          <w:p w:rsidR="00B046EB" w:rsidRPr="005E4B27" w:rsidRDefault="00B046EB" w:rsidP="000E0591">
            <w:pPr>
              <w:cnfStyle w:val="000000100000" w:firstRow="0" w:lastRow="0" w:firstColumn="0" w:lastColumn="0" w:oddVBand="0" w:evenVBand="0" w:oddHBand="1" w:evenHBand="0" w:firstRowFirstColumn="0" w:firstRowLastColumn="0" w:lastRowFirstColumn="0" w:lastRowLastColumn="0"/>
            </w:pPr>
            <w:r w:rsidRPr="005E4B27">
              <w:t>0x002EFFD1</w:t>
            </w:r>
          </w:p>
        </w:tc>
      </w:tr>
      <w:tr w:rsidR="00B046EB" w:rsidRPr="005E4B27" w:rsidTr="00B046EB">
        <w:tc>
          <w:tcPr>
            <w:cnfStyle w:val="001000000000" w:firstRow="0" w:lastRow="0" w:firstColumn="1" w:lastColumn="0" w:oddVBand="0" w:evenVBand="0" w:oddHBand="0" w:evenHBand="0" w:firstRowFirstColumn="0" w:firstRowLastColumn="0" w:lastRowFirstColumn="0" w:lastRowLastColumn="0"/>
            <w:tcW w:w="6048" w:type="dxa"/>
          </w:tcPr>
          <w:p w:rsidR="00B046EB" w:rsidRPr="005E4B27" w:rsidRDefault="00B046EB" w:rsidP="000E0591">
            <w:r w:rsidRPr="005E4B27">
              <w:t>DATAMULBITFLSECCFAILED</w:t>
            </w:r>
          </w:p>
        </w:tc>
        <w:tc>
          <w:tcPr>
            <w:tcW w:w="2520" w:type="dxa"/>
          </w:tcPr>
          <w:p w:rsidR="00B046EB" w:rsidRPr="005E4B27" w:rsidRDefault="00B046EB" w:rsidP="000E0591">
            <w:pPr>
              <w:cnfStyle w:val="000000000000" w:firstRow="0" w:lastRow="0" w:firstColumn="0" w:lastColumn="0" w:oddVBand="0" w:evenVBand="0" w:oddHBand="0" w:evenHBand="0" w:firstRowFirstColumn="0" w:firstRowLastColumn="0" w:lastRowFirstColumn="0" w:lastRowLastColumn="0"/>
            </w:pPr>
            <w:r w:rsidRPr="005E4B27">
              <w:t>0x002FFFD0</w:t>
            </w:r>
          </w:p>
        </w:tc>
      </w:tr>
      <w:tr w:rsidR="00EE5C41" w:rsidTr="007D72DE">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6048" w:type="dxa"/>
          </w:tcPr>
          <w:p w:rsidR="00EE5C41" w:rsidRPr="005E4B27" w:rsidRDefault="00EE5C41" w:rsidP="000E0591">
            <w:r w:rsidRPr="005E4B27">
              <w:t>CPUDATAABORT</w:t>
            </w:r>
          </w:p>
        </w:tc>
        <w:tc>
          <w:tcPr>
            <w:tcW w:w="2520" w:type="dxa"/>
          </w:tcPr>
          <w:p w:rsidR="00EE5C41" w:rsidRPr="005E4B27" w:rsidRDefault="00EE5C41" w:rsidP="000E0591">
            <w:pPr>
              <w:cnfStyle w:val="000000100000" w:firstRow="0" w:lastRow="0" w:firstColumn="0" w:lastColumn="0" w:oddVBand="0" w:evenVBand="0" w:oddHBand="1" w:evenHBand="0" w:firstRowFirstColumn="0" w:firstRowLastColumn="0" w:lastRowFirstColumn="0" w:lastRowLastColumn="0"/>
            </w:pPr>
            <w:r w:rsidRPr="005E4B27">
              <w:t>0x0030FFCF</w:t>
            </w:r>
          </w:p>
        </w:tc>
      </w:tr>
      <w:tr w:rsidR="00EE5C41" w:rsidTr="007D72DE">
        <w:trPr>
          <w:trHeight w:val="322"/>
        </w:trPr>
        <w:tc>
          <w:tcPr>
            <w:cnfStyle w:val="001000000000" w:firstRow="0" w:lastRow="0" w:firstColumn="1" w:lastColumn="0" w:oddVBand="0" w:evenVBand="0" w:oddHBand="0" w:evenHBand="0" w:firstRowFirstColumn="0" w:firstRowLastColumn="0" w:lastRowFirstColumn="0" w:lastRowLastColumn="0"/>
            <w:tcW w:w="6048" w:type="dxa"/>
          </w:tcPr>
          <w:p w:rsidR="00EE5C41" w:rsidRPr="005E4B27" w:rsidRDefault="00EE5C41" w:rsidP="000E0591">
            <w:r w:rsidRPr="005E4B27">
              <w:t>CPUPREFETCHABORT</w:t>
            </w:r>
          </w:p>
        </w:tc>
        <w:tc>
          <w:tcPr>
            <w:tcW w:w="2520" w:type="dxa"/>
          </w:tcPr>
          <w:p w:rsidR="00EE5C41" w:rsidRPr="005E4B27" w:rsidRDefault="00EE5C41" w:rsidP="000E0591">
            <w:pPr>
              <w:cnfStyle w:val="000000000000" w:firstRow="0" w:lastRow="0" w:firstColumn="0" w:lastColumn="0" w:oddVBand="0" w:evenVBand="0" w:oddHBand="0" w:evenHBand="0" w:firstRowFirstColumn="0" w:firstRowLastColumn="0" w:lastRowFirstColumn="0" w:lastRowLastColumn="0"/>
            </w:pPr>
            <w:r w:rsidRPr="005E4B27">
              <w:t>0x0031FFCE</w:t>
            </w:r>
          </w:p>
        </w:tc>
      </w:tr>
      <w:tr w:rsidR="00EE5C41" w:rsidTr="007D72DE">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6048" w:type="dxa"/>
          </w:tcPr>
          <w:p w:rsidR="00EE5C41" w:rsidRPr="005E4B27" w:rsidRDefault="00EE5C41" w:rsidP="000E0591">
            <w:r w:rsidRPr="005E4B27">
              <w:t>PRFTCMULBITRAMECCFAILED</w:t>
            </w:r>
          </w:p>
        </w:tc>
        <w:tc>
          <w:tcPr>
            <w:tcW w:w="2520" w:type="dxa"/>
          </w:tcPr>
          <w:p w:rsidR="00EE5C41" w:rsidRPr="005E4B27" w:rsidRDefault="00EE5C41" w:rsidP="000E0591">
            <w:pPr>
              <w:cnfStyle w:val="000000100000" w:firstRow="0" w:lastRow="0" w:firstColumn="0" w:lastColumn="0" w:oddVBand="0" w:evenVBand="0" w:oddHBand="1" w:evenHBand="0" w:firstRowFirstColumn="0" w:firstRowLastColumn="0" w:lastRowFirstColumn="0" w:lastRowLastColumn="0"/>
            </w:pPr>
            <w:r w:rsidRPr="005E4B27">
              <w:t>0x0032FFCD</w:t>
            </w:r>
          </w:p>
        </w:tc>
      </w:tr>
      <w:tr w:rsidR="00EE5C41" w:rsidTr="007D72DE">
        <w:trPr>
          <w:trHeight w:val="322"/>
        </w:trPr>
        <w:tc>
          <w:tcPr>
            <w:cnfStyle w:val="001000000000" w:firstRow="0" w:lastRow="0" w:firstColumn="1" w:lastColumn="0" w:oddVBand="0" w:evenVBand="0" w:oddHBand="0" w:evenHBand="0" w:firstRowFirstColumn="0" w:firstRowLastColumn="0" w:lastRowFirstColumn="0" w:lastRowLastColumn="0"/>
            <w:tcW w:w="6048" w:type="dxa"/>
          </w:tcPr>
          <w:p w:rsidR="00EE5C41" w:rsidRPr="005E4B27" w:rsidRDefault="00EE5C41" w:rsidP="000E0591">
            <w:r w:rsidRPr="005E4B27">
              <w:t>PRFTCMULBITFLSECCFAILED</w:t>
            </w:r>
          </w:p>
        </w:tc>
        <w:tc>
          <w:tcPr>
            <w:tcW w:w="2520" w:type="dxa"/>
          </w:tcPr>
          <w:p w:rsidR="00EE5C41" w:rsidRPr="005E4B27" w:rsidRDefault="00EE5C41" w:rsidP="000E0591">
            <w:pPr>
              <w:cnfStyle w:val="000000000000" w:firstRow="0" w:lastRow="0" w:firstColumn="0" w:lastColumn="0" w:oddVBand="0" w:evenVBand="0" w:oddHBand="0" w:evenHBand="0" w:firstRowFirstColumn="0" w:firstRowLastColumn="0" w:lastRowFirstColumn="0" w:lastRowLastColumn="0"/>
            </w:pPr>
            <w:r w:rsidRPr="005E4B27">
              <w:t>0x0033FFCC</w:t>
            </w:r>
          </w:p>
        </w:tc>
      </w:tr>
      <w:tr w:rsidR="00EE5C41" w:rsidTr="007D72DE">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6048" w:type="dxa"/>
          </w:tcPr>
          <w:p w:rsidR="00EE5C41" w:rsidRPr="005E4B27" w:rsidRDefault="00EE5C41" w:rsidP="000E0591">
            <w:r w:rsidRPr="005E4B27">
              <w:t>UNDEFINST</w:t>
            </w:r>
          </w:p>
        </w:tc>
        <w:tc>
          <w:tcPr>
            <w:tcW w:w="2520" w:type="dxa"/>
          </w:tcPr>
          <w:p w:rsidR="00EE5C41" w:rsidRPr="005E4B27" w:rsidRDefault="00EE5C41" w:rsidP="000E0591">
            <w:pPr>
              <w:cnfStyle w:val="000000100000" w:firstRow="0" w:lastRow="0" w:firstColumn="0" w:lastColumn="0" w:oddVBand="0" w:evenVBand="0" w:oddHBand="1" w:evenHBand="0" w:firstRowFirstColumn="0" w:firstRowLastColumn="0" w:lastRowFirstColumn="0" w:lastRowLastColumn="0"/>
            </w:pPr>
            <w:r w:rsidRPr="005E4B27">
              <w:t>0x0034FFCB</w:t>
            </w:r>
          </w:p>
        </w:tc>
      </w:tr>
      <w:tr w:rsidR="00EE5C41" w:rsidTr="007D72DE">
        <w:trPr>
          <w:trHeight w:val="322"/>
        </w:trPr>
        <w:tc>
          <w:tcPr>
            <w:cnfStyle w:val="001000000000" w:firstRow="0" w:lastRow="0" w:firstColumn="1" w:lastColumn="0" w:oddVBand="0" w:evenVBand="0" w:oddHBand="0" w:evenHBand="0" w:firstRowFirstColumn="0" w:firstRowLastColumn="0" w:lastRowFirstColumn="0" w:lastRowLastColumn="0"/>
            <w:tcW w:w="6048" w:type="dxa"/>
          </w:tcPr>
          <w:p w:rsidR="00EE5C41" w:rsidRPr="005E4B27" w:rsidRDefault="00EE5C41" w:rsidP="000E0591">
            <w:r w:rsidRPr="005E4B27">
              <w:t>CLOCKMONITOR</w:t>
            </w:r>
          </w:p>
        </w:tc>
        <w:tc>
          <w:tcPr>
            <w:tcW w:w="2520" w:type="dxa"/>
          </w:tcPr>
          <w:p w:rsidR="00EE5C41" w:rsidRPr="005E4B27" w:rsidRDefault="00EE5C41" w:rsidP="000E0591">
            <w:pPr>
              <w:cnfStyle w:val="000000000000" w:firstRow="0" w:lastRow="0" w:firstColumn="0" w:lastColumn="0" w:oddVBand="0" w:evenVBand="0" w:oddHBand="0" w:evenHBand="0" w:firstRowFirstColumn="0" w:firstRowLastColumn="0" w:lastRowFirstColumn="0" w:lastRowLastColumn="0"/>
            </w:pPr>
            <w:r w:rsidRPr="005E4B27">
              <w:t>0x0035FFCA</w:t>
            </w:r>
          </w:p>
        </w:tc>
      </w:tr>
      <w:tr w:rsidR="00EE5C41" w:rsidTr="007D72DE">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6048" w:type="dxa"/>
          </w:tcPr>
          <w:p w:rsidR="00EE5C41" w:rsidRPr="005E4B27" w:rsidRDefault="00EE5C41" w:rsidP="000E0591">
            <w:r w:rsidRPr="005E4B27">
              <w:t>CCMFAILED</w:t>
            </w:r>
          </w:p>
        </w:tc>
        <w:tc>
          <w:tcPr>
            <w:tcW w:w="2520" w:type="dxa"/>
          </w:tcPr>
          <w:p w:rsidR="00EE5C41" w:rsidRPr="005E4B27" w:rsidRDefault="00EE5C41" w:rsidP="000E0591">
            <w:pPr>
              <w:cnfStyle w:val="000000100000" w:firstRow="0" w:lastRow="0" w:firstColumn="0" w:lastColumn="0" w:oddVBand="0" w:evenVBand="0" w:oddHBand="1" w:evenHBand="0" w:firstRowFirstColumn="0" w:firstRowLastColumn="0" w:lastRowFirstColumn="0" w:lastRowLastColumn="0"/>
            </w:pPr>
            <w:r w:rsidRPr="005E4B27">
              <w:t>0x0036FFC9</w:t>
            </w:r>
          </w:p>
        </w:tc>
      </w:tr>
      <w:tr w:rsidR="00EE5C41" w:rsidTr="007D72DE">
        <w:trPr>
          <w:trHeight w:val="322"/>
        </w:trPr>
        <w:tc>
          <w:tcPr>
            <w:cnfStyle w:val="001000000000" w:firstRow="0" w:lastRow="0" w:firstColumn="1" w:lastColumn="0" w:oddVBand="0" w:evenVBand="0" w:oddHBand="0" w:evenHBand="0" w:firstRowFirstColumn="0" w:firstRowLastColumn="0" w:lastRowFirstColumn="0" w:lastRowLastColumn="0"/>
            <w:tcW w:w="6048" w:type="dxa"/>
          </w:tcPr>
          <w:p w:rsidR="00EE5C41" w:rsidRPr="005E4B27" w:rsidRDefault="00EE5C41" w:rsidP="000E0591">
            <w:r w:rsidRPr="005E4B27">
              <w:t>FMCUNCORRERR</w:t>
            </w:r>
          </w:p>
        </w:tc>
        <w:tc>
          <w:tcPr>
            <w:tcW w:w="2520" w:type="dxa"/>
          </w:tcPr>
          <w:p w:rsidR="00EE5C41" w:rsidRPr="005E4B27" w:rsidRDefault="00EE5C41" w:rsidP="000E0591">
            <w:pPr>
              <w:cnfStyle w:val="000000000000" w:firstRow="0" w:lastRow="0" w:firstColumn="0" w:lastColumn="0" w:oddVBand="0" w:evenVBand="0" w:oddHBand="0" w:evenHBand="0" w:firstRowFirstColumn="0" w:firstRowLastColumn="0" w:lastRowFirstColumn="0" w:lastRowLastColumn="0"/>
            </w:pPr>
            <w:r w:rsidRPr="005E4B27">
              <w:t>0x0037FFC8</w:t>
            </w:r>
          </w:p>
        </w:tc>
      </w:tr>
      <w:tr w:rsidR="00EE5C41" w:rsidTr="007D72DE">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6048" w:type="dxa"/>
          </w:tcPr>
          <w:p w:rsidR="00EE5C41" w:rsidRPr="005E4B27" w:rsidRDefault="00EE5C41" w:rsidP="000E0591">
            <w:r w:rsidRPr="005E4B27">
              <w:t>B0UNCORRERR</w:t>
            </w:r>
          </w:p>
        </w:tc>
        <w:tc>
          <w:tcPr>
            <w:tcW w:w="2520" w:type="dxa"/>
          </w:tcPr>
          <w:p w:rsidR="00EE5C41" w:rsidRPr="005E4B27" w:rsidRDefault="00EE5C41" w:rsidP="000E0591">
            <w:pPr>
              <w:cnfStyle w:val="000000100000" w:firstRow="0" w:lastRow="0" w:firstColumn="0" w:lastColumn="0" w:oddVBand="0" w:evenVBand="0" w:oddHBand="1" w:evenHBand="0" w:firstRowFirstColumn="0" w:firstRowLastColumn="0" w:lastRowFirstColumn="0" w:lastRowLastColumn="0"/>
            </w:pPr>
            <w:r w:rsidRPr="005E4B27">
              <w:t>0x0038FFC7</w:t>
            </w:r>
          </w:p>
        </w:tc>
      </w:tr>
      <w:tr w:rsidR="00EE5C41" w:rsidTr="007D72DE">
        <w:trPr>
          <w:trHeight w:val="322"/>
        </w:trPr>
        <w:tc>
          <w:tcPr>
            <w:cnfStyle w:val="001000000000" w:firstRow="0" w:lastRow="0" w:firstColumn="1" w:lastColumn="0" w:oddVBand="0" w:evenVBand="0" w:oddHBand="0" w:evenHBand="0" w:firstRowFirstColumn="0" w:firstRowLastColumn="0" w:lastRowFirstColumn="0" w:lastRowLastColumn="0"/>
            <w:tcW w:w="6048" w:type="dxa"/>
          </w:tcPr>
          <w:p w:rsidR="00EE5C41" w:rsidRPr="005E4B27" w:rsidRDefault="00EE5C41" w:rsidP="000E0591">
            <w:r w:rsidRPr="005E4B27">
              <w:t>B1UNCORRERR</w:t>
            </w:r>
          </w:p>
        </w:tc>
        <w:tc>
          <w:tcPr>
            <w:tcW w:w="2520" w:type="dxa"/>
          </w:tcPr>
          <w:p w:rsidR="00EE5C41" w:rsidRPr="005E4B27" w:rsidRDefault="00EE5C41" w:rsidP="000E0591">
            <w:pPr>
              <w:cnfStyle w:val="000000000000" w:firstRow="0" w:lastRow="0" w:firstColumn="0" w:lastColumn="0" w:oddVBand="0" w:evenVBand="0" w:oddHBand="0" w:evenHBand="0" w:firstRowFirstColumn="0" w:firstRowLastColumn="0" w:lastRowFirstColumn="0" w:lastRowLastColumn="0"/>
            </w:pPr>
            <w:r w:rsidRPr="005E4B27">
              <w:t>0x0039FFC6</w:t>
            </w:r>
          </w:p>
        </w:tc>
      </w:tr>
      <w:tr w:rsidR="00EE5C41" w:rsidTr="007D72DE">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6048" w:type="dxa"/>
          </w:tcPr>
          <w:p w:rsidR="00EE5C41" w:rsidRPr="005E4B27" w:rsidRDefault="00EE5C41" w:rsidP="000E0591">
            <w:r w:rsidRPr="005E4B27">
              <w:t>B0ADDPARERR</w:t>
            </w:r>
          </w:p>
        </w:tc>
        <w:tc>
          <w:tcPr>
            <w:tcW w:w="2520" w:type="dxa"/>
          </w:tcPr>
          <w:p w:rsidR="00EE5C41" w:rsidRPr="005E4B27" w:rsidRDefault="00EE5C41" w:rsidP="000E0591">
            <w:pPr>
              <w:cnfStyle w:val="000000100000" w:firstRow="0" w:lastRow="0" w:firstColumn="0" w:lastColumn="0" w:oddVBand="0" w:evenVBand="0" w:oddHBand="1" w:evenHBand="0" w:firstRowFirstColumn="0" w:firstRowLastColumn="0" w:lastRowFirstColumn="0" w:lastRowLastColumn="0"/>
            </w:pPr>
            <w:r w:rsidRPr="005E4B27">
              <w:t>0x003AFFC5</w:t>
            </w:r>
          </w:p>
        </w:tc>
      </w:tr>
      <w:tr w:rsidR="00EE5C41" w:rsidTr="007D72DE">
        <w:trPr>
          <w:trHeight w:val="322"/>
        </w:trPr>
        <w:tc>
          <w:tcPr>
            <w:cnfStyle w:val="001000000000" w:firstRow="0" w:lastRow="0" w:firstColumn="1" w:lastColumn="0" w:oddVBand="0" w:evenVBand="0" w:oddHBand="0" w:evenHBand="0" w:firstRowFirstColumn="0" w:firstRowLastColumn="0" w:lastRowFirstColumn="0" w:lastRowLastColumn="0"/>
            <w:tcW w:w="6048" w:type="dxa"/>
          </w:tcPr>
          <w:p w:rsidR="00EE5C41" w:rsidRPr="005E4B27" w:rsidRDefault="00EE5C41" w:rsidP="000E0591">
            <w:r w:rsidRPr="005E4B27">
              <w:t>B1ADDPARERR</w:t>
            </w:r>
          </w:p>
        </w:tc>
        <w:tc>
          <w:tcPr>
            <w:tcW w:w="2520" w:type="dxa"/>
          </w:tcPr>
          <w:p w:rsidR="00EE5C41" w:rsidRPr="005E4B27" w:rsidRDefault="00EE5C41" w:rsidP="000E0591">
            <w:pPr>
              <w:cnfStyle w:val="000000000000" w:firstRow="0" w:lastRow="0" w:firstColumn="0" w:lastColumn="0" w:oddVBand="0" w:evenVBand="0" w:oddHBand="0" w:evenHBand="0" w:firstRowFirstColumn="0" w:firstRowLastColumn="0" w:lastRowFirstColumn="0" w:lastRowLastColumn="0"/>
            </w:pPr>
            <w:r w:rsidRPr="005E4B27">
              <w:t>0x003BFFC4</w:t>
            </w:r>
          </w:p>
        </w:tc>
      </w:tr>
      <w:tr w:rsidR="00EE5C41" w:rsidTr="007D72DE">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6048" w:type="dxa"/>
          </w:tcPr>
          <w:p w:rsidR="00EE5C41" w:rsidRPr="005E4B27" w:rsidRDefault="00EE5C41" w:rsidP="000E0591">
            <w:r w:rsidRPr="005E4B27">
              <w:t>FLSECCLIVELOCK</w:t>
            </w:r>
          </w:p>
        </w:tc>
        <w:tc>
          <w:tcPr>
            <w:tcW w:w="2520" w:type="dxa"/>
          </w:tcPr>
          <w:p w:rsidR="00EE5C41" w:rsidRPr="005E4B27" w:rsidRDefault="00EE5C41" w:rsidP="000E0591">
            <w:pPr>
              <w:cnfStyle w:val="000000100000" w:firstRow="0" w:lastRow="0" w:firstColumn="0" w:lastColumn="0" w:oddVBand="0" w:evenVBand="0" w:oddHBand="1" w:evenHBand="0" w:firstRowFirstColumn="0" w:firstRowLastColumn="0" w:lastRowFirstColumn="0" w:lastRowLastColumn="0"/>
            </w:pPr>
            <w:r w:rsidRPr="005E4B27">
              <w:t>0x003CFFC3</w:t>
            </w:r>
          </w:p>
        </w:tc>
      </w:tr>
      <w:tr w:rsidR="00EE5C41" w:rsidTr="007D72DE">
        <w:trPr>
          <w:trHeight w:val="322"/>
        </w:trPr>
        <w:tc>
          <w:tcPr>
            <w:cnfStyle w:val="001000000000" w:firstRow="0" w:lastRow="0" w:firstColumn="1" w:lastColumn="0" w:oddVBand="0" w:evenVBand="0" w:oddHBand="0" w:evenHBand="0" w:firstRowFirstColumn="0" w:firstRowLastColumn="0" w:lastRowFirstColumn="0" w:lastRowLastColumn="0"/>
            <w:tcW w:w="6048" w:type="dxa"/>
          </w:tcPr>
          <w:p w:rsidR="00EE5C41" w:rsidRPr="005E4B27" w:rsidRDefault="00EE5C41" w:rsidP="000E0591">
            <w:r w:rsidRPr="005E4B27">
              <w:t>VIMMULTBITFLT</w:t>
            </w:r>
          </w:p>
        </w:tc>
        <w:tc>
          <w:tcPr>
            <w:tcW w:w="2520" w:type="dxa"/>
          </w:tcPr>
          <w:p w:rsidR="00EE5C41" w:rsidRPr="005E4B27" w:rsidRDefault="00EE5C41" w:rsidP="000E0591">
            <w:pPr>
              <w:cnfStyle w:val="000000000000" w:firstRow="0" w:lastRow="0" w:firstColumn="0" w:lastColumn="0" w:oddVBand="0" w:evenVBand="0" w:oddHBand="0" w:evenHBand="0" w:firstRowFirstColumn="0" w:firstRowLastColumn="0" w:lastRowFirstColumn="0" w:lastRowLastColumn="0"/>
            </w:pPr>
            <w:r w:rsidRPr="005E4B27">
              <w:t>0x003DFFC2</w:t>
            </w:r>
          </w:p>
        </w:tc>
      </w:tr>
      <w:tr w:rsidR="00EE5C41" w:rsidTr="007D72DE">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6048" w:type="dxa"/>
          </w:tcPr>
          <w:p w:rsidR="00EE5C41" w:rsidRPr="005E4B27" w:rsidRDefault="00EE5C41" w:rsidP="000E0591">
            <w:r w:rsidRPr="005E4B27">
              <w:t>VIMPARTHRSHFLT</w:t>
            </w:r>
          </w:p>
        </w:tc>
        <w:tc>
          <w:tcPr>
            <w:tcW w:w="2520" w:type="dxa"/>
          </w:tcPr>
          <w:p w:rsidR="00EE5C41" w:rsidRPr="005E4B27" w:rsidRDefault="00EE5C41" w:rsidP="000E0591">
            <w:pPr>
              <w:cnfStyle w:val="000000100000" w:firstRow="0" w:lastRow="0" w:firstColumn="0" w:lastColumn="0" w:oddVBand="0" w:evenVBand="0" w:oddHBand="1" w:evenHBand="0" w:firstRowFirstColumn="0" w:firstRowLastColumn="0" w:lastRowFirstColumn="0" w:lastRowLastColumn="0"/>
            </w:pPr>
            <w:r w:rsidRPr="005E4B27">
              <w:t>0x003EFFC1</w:t>
            </w:r>
          </w:p>
        </w:tc>
      </w:tr>
      <w:tr w:rsidR="00EE5C41" w:rsidTr="007D72DE">
        <w:trPr>
          <w:trHeight w:val="322"/>
        </w:trPr>
        <w:tc>
          <w:tcPr>
            <w:cnfStyle w:val="001000000000" w:firstRow="0" w:lastRow="0" w:firstColumn="1" w:lastColumn="0" w:oddVBand="0" w:evenVBand="0" w:oddHBand="0" w:evenHBand="0" w:firstRowFirstColumn="0" w:firstRowLastColumn="0" w:lastRowFirstColumn="0" w:lastRowLastColumn="0"/>
            <w:tcW w:w="6048" w:type="dxa"/>
          </w:tcPr>
          <w:p w:rsidR="00EE5C41" w:rsidRPr="005E4B27" w:rsidRDefault="00EE5C41" w:rsidP="000E0591">
            <w:r w:rsidRPr="005E4B27">
              <w:t>UNUSEDINTERRUPT</w:t>
            </w:r>
          </w:p>
        </w:tc>
        <w:tc>
          <w:tcPr>
            <w:tcW w:w="2520" w:type="dxa"/>
          </w:tcPr>
          <w:p w:rsidR="00EE5C41" w:rsidRPr="005E4B27" w:rsidRDefault="00EE5C41" w:rsidP="000E0591">
            <w:pPr>
              <w:cnfStyle w:val="000000000000" w:firstRow="0" w:lastRow="0" w:firstColumn="0" w:lastColumn="0" w:oddVBand="0" w:evenVBand="0" w:oddHBand="0" w:evenHBand="0" w:firstRowFirstColumn="0" w:firstRowLastColumn="0" w:lastRowFirstColumn="0" w:lastRowLastColumn="0"/>
            </w:pPr>
            <w:r w:rsidRPr="005E4B27">
              <w:t>0x003FFFC0</w:t>
            </w:r>
          </w:p>
        </w:tc>
      </w:tr>
      <w:tr w:rsidR="00EE5C41" w:rsidRPr="005E4B27" w:rsidTr="00EE5C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8" w:type="dxa"/>
          </w:tcPr>
          <w:p w:rsidR="00EE5C41" w:rsidRPr="005E4B27" w:rsidRDefault="00EE5C41" w:rsidP="000E0591">
            <w:r w:rsidRPr="005E4B27">
              <w:t>STACKOVERWRITE</w:t>
            </w:r>
          </w:p>
        </w:tc>
        <w:tc>
          <w:tcPr>
            <w:tcW w:w="2520" w:type="dxa"/>
          </w:tcPr>
          <w:p w:rsidR="00EE5C41" w:rsidRPr="005E4B27" w:rsidRDefault="00EE5C41" w:rsidP="000E0591">
            <w:pPr>
              <w:cnfStyle w:val="000000100000" w:firstRow="0" w:lastRow="0" w:firstColumn="0" w:lastColumn="0" w:oddVBand="0" w:evenVBand="0" w:oddHBand="1" w:evenHBand="0" w:firstRowFirstColumn="0" w:firstRowLastColumn="0" w:lastRowFirstColumn="0" w:lastRowLastColumn="0"/>
            </w:pPr>
            <w:r w:rsidRPr="005E4B27">
              <w:t>0x0040FFBF</w:t>
            </w:r>
          </w:p>
        </w:tc>
      </w:tr>
      <w:tr w:rsidR="00EE5C41" w:rsidRPr="005E4B27" w:rsidTr="00EE5C41">
        <w:tc>
          <w:tcPr>
            <w:cnfStyle w:val="001000000000" w:firstRow="0" w:lastRow="0" w:firstColumn="1" w:lastColumn="0" w:oddVBand="0" w:evenVBand="0" w:oddHBand="0" w:evenHBand="0" w:firstRowFirstColumn="0" w:firstRowLastColumn="0" w:lastRowFirstColumn="0" w:lastRowLastColumn="0"/>
            <w:tcW w:w="6048" w:type="dxa"/>
          </w:tcPr>
          <w:p w:rsidR="00EE5C41" w:rsidRPr="005E4B27" w:rsidRDefault="00EE5C41" w:rsidP="000E0591">
            <w:r w:rsidRPr="005E4B27">
              <w:t>MPUVIOLATION</w:t>
            </w:r>
          </w:p>
        </w:tc>
        <w:tc>
          <w:tcPr>
            <w:tcW w:w="2520" w:type="dxa"/>
          </w:tcPr>
          <w:p w:rsidR="00EE5C41" w:rsidRPr="005E4B27" w:rsidRDefault="00EE5C41" w:rsidP="000E0591">
            <w:pPr>
              <w:cnfStyle w:val="000000000000" w:firstRow="0" w:lastRow="0" w:firstColumn="0" w:lastColumn="0" w:oddVBand="0" w:evenVBand="0" w:oddHBand="0" w:evenHBand="0" w:firstRowFirstColumn="0" w:firstRowLastColumn="0" w:lastRowFirstColumn="0" w:lastRowLastColumn="0"/>
            </w:pPr>
            <w:r w:rsidRPr="005E4B27">
              <w:t>0x0041FFBE</w:t>
            </w:r>
          </w:p>
        </w:tc>
      </w:tr>
      <w:tr w:rsidR="00EE5C41" w:rsidRPr="005E4B27" w:rsidTr="00EE5C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8" w:type="dxa"/>
          </w:tcPr>
          <w:p w:rsidR="00EE5C41" w:rsidRPr="005E4B27" w:rsidRDefault="00EE5C41" w:rsidP="000E0591">
            <w:r w:rsidRPr="005E4B27">
              <w:t>WDGALIVEMONFAIL</w:t>
            </w:r>
          </w:p>
        </w:tc>
        <w:tc>
          <w:tcPr>
            <w:tcW w:w="2520" w:type="dxa"/>
          </w:tcPr>
          <w:p w:rsidR="00EE5C41" w:rsidRPr="005E4B27" w:rsidRDefault="00EE5C41" w:rsidP="000E0591">
            <w:pPr>
              <w:cnfStyle w:val="000000100000" w:firstRow="0" w:lastRow="0" w:firstColumn="0" w:lastColumn="0" w:oddVBand="0" w:evenVBand="0" w:oddHBand="1" w:evenHBand="0" w:firstRowFirstColumn="0" w:firstRowLastColumn="0" w:lastRowFirstColumn="0" w:lastRowLastColumn="0"/>
            </w:pPr>
            <w:r w:rsidRPr="005E4B27">
              <w:t>0x0042FFBD</w:t>
            </w:r>
          </w:p>
        </w:tc>
      </w:tr>
      <w:tr w:rsidR="00EE5C41" w:rsidRPr="005E4B27" w:rsidTr="00EE5C41">
        <w:tc>
          <w:tcPr>
            <w:cnfStyle w:val="001000000000" w:firstRow="0" w:lastRow="0" w:firstColumn="1" w:lastColumn="0" w:oddVBand="0" w:evenVBand="0" w:oddHBand="0" w:evenHBand="0" w:firstRowFirstColumn="0" w:firstRowLastColumn="0" w:lastRowFirstColumn="0" w:lastRowLastColumn="0"/>
            <w:tcW w:w="6048" w:type="dxa"/>
          </w:tcPr>
          <w:p w:rsidR="00EE5C41" w:rsidRPr="005E4B27" w:rsidRDefault="00EE5C41" w:rsidP="000E0591">
            <w:r w:rsidRPr="005E4B27">
              <w:t>WDGDEADLINEFAIL</w:t>
            </w:r>
          </w:p>
        </w:tc>
        <w:tc>
          <w:tcPr>
            <w:tcW w:w="2520" w:type="dxa"/>
          </w:tcPr>
          <w:p w:rsidR="00EE5C41" w:rsidRPr="005E4B27" w:rsidRDefault="00EE5C41" w:rsidP="000E0591">
            <w:pPr>
              <w:cnfStyle w:val="000000000000" w:firstRow="0" w:lastRow="0" w:firstColumn="0" w:lastColumn="0" w:oddVBand="0" w:evenVBand="0" w:oddHBand="0" w:evenHBand="0" w:firstRowFirstColumn="0" w:firstRowLastColumn="0" w:lastRowFirstColumn="0" w:lastRowLastColumn="0"/>
            </w:pPr>
            <w:r w:rsidRPr="005E4B27">
              <w:t>0x0043FFBC</w:t>
            </w:r>
          </w:p>
        </w:tc>
      </w:tr>
      <w:tr w:rsidR="00EE5C41" w:rsidRPr="005E4B27" w:rsidTr="00EE5C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8" w:type="dxa"/>
          </w:tcPr>
          <w:p w:rsidR="00EE5C41" w:rsidRPr="005E4B27" w:rsidRDefault="00EE5C41" w:rsidP="000E0591">
            <w:r w:rsidRPr="005E4B27">
              <w:t>WDGPROGFLOWFAIL</w:t>
            </w:r>
          </w:p>
        </w:tc>
        <w:tc>
          <w:tcPr>
            <w:tcW w:w="2520" w:type="dxa"/>
          </w:tcPr>
          <w:p w:rsidR="00EE5C41" w:rsidRPr="005E4B27" w:rsidRDefault="00EE5C41" w:rsidP="000E0591">
            <w:pPr>
              <w:cnfStyle w:val="000000100000" w:firstRow="0" w:lastRow="0" w:firstColumn="0" w:lastColumn="0" w:oddVBand="0" w:evenVBand="0" w:oddHBand="1" w:evenHBand="0" w:firstRowFirstColumn="0" w:firstRowLastColumn="0" w:lastRowFirstColumn="0" w:lastRowLastColumn="0"/>
            </w:pPr>
            <w:r w:rsidRPr="005E4B27">
              <w:t>0x0044FFBB</w:t>
            </w:r>
          </w:p>
        </w:tc>
      </w:tr>
      <w:tr w:rsidR="00EE5C41" w:rsidRPr="005E4B27" w:rsidTr="00EE5C41">
        <w:tc>
          <w:tcPr>
            <w:cnfStyle w:val="001000000000" w:firstRow="0" w:lastRow="0" w:firstColumn="1" w:lastColumn="0" w:oddVBand="0" w:evenVBand="0" w:oddHBand="0" w:evenHBand="0" w:firstRowFirstColumn="0" w:firstRowLastColumn="0" w:lastRowFirstColumn="0" w:lastRowLastColumn="0"/>
            <w:tcW w:w="6048" w:type="dxa"/>
          </w:tcPr>
          <w:p w:rsidR="00EE5C41" w:rsidRPr="005E4B27" w:rsidRDefault="00EE5C41" w:rsidP="000E0591">
            <w:r w:rsidRPr="005E4B27">
              <w:t>SWWDGFAIL</w:t>
            </w:r>
          </w:p>
        </w:tc>
        <w:tc>
          <w:tcPr>
            <w:tcW w:w="2520" w:type="dxa"/>
          </w:tcPr>
          <w:p w:rsidR="00EE5C41" w:rsidRPr="005E4B27" w:rsidRDefault="00EE5C41" w:rsidP="000E0591">
            <w:pPr>
              <w:cnfStyle w:val="000000000000" w:firstRow="0" w:lastRow="0" w:firstColumn="0" w:lastColumn="0" w:oddVBand="0" w:evenVBand="0" w:oddHBand="0" w:evenHBand="0" w:firstRowFirstColumn="0" w:firstRowLastColumn="0" w:lastRowFirstColumn="0" w:lastRowLastColumn="0"/>
            </w:pPr>
            <w:r w:rsidRPr="005E4B27">
              <w:t>0x0045FFBA</w:t>
            </w:r>
          </w:p>
        </w:tc>
      </w:tr>
      <w:tr w:rsidR="00EE5C41" w:rsidRPr="005E4B27" w:rsidTr="00EE5C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8" w:type="dxa"/>
          </w:tcPr>
          <w:p w:rsidR="00EE5C41" w:rsidRPr="005E4B27" w:rsidRDefault="00EE5C41" w:rsidP="000E0591">
            <w:r w:rsidRPr="005E4B27">
              <w:lastRenderedPageBreak/>
              <w:t>FPUDZCEXCP</w:t>
            </w:r>
          </w:p>
        </w:tc>
        <w:tc>
          <w:tcPr>
            <w:tcW w:w="2520" w:type="dxa"/>
          </w:tcPr>
          <w:p w:rsidR="00EE5C41" w:rsidRPr="005E4B27" w:rsidRDefault="00EE5C41" w:rsidP="000E0591">
            <w:pPr>
              <w:cnfStyle w:val="000000100000" w:firstRow="0" w:lastRow="0" w:firstColumn="0" w:lastColumn="0" w:oddVBand="0" w:evenVBand="0" w:oddHBand="1" w:evenHBand="0" w:firstRowFirstColumn="0" w:firstRowLastColumn="0" w:lastRowFirstColumn="0" w:lastRowLastColumn="0"/>
            </w:pPr>
            <w:r w:rsidRPr="005E4B27">
              <w:t>0x0046FFB9</w:t>
            </w:r>
          </w:p>
        </w:tc>
      </w:tr>
      <w:tr w:rsidR="00EE5C41" w:rsidRPr="005E4B27" w:rsidTr="00EE5C41">
        <w:tc>
          <w:tcPr>
            <w:cnfStyle w:val="001000000000" w:firstRow="0" w:lastRow="0" w:firstColumn="1" w:lastColumn="0" w:oddVBand="0" w:evenVBand="0" w:oddHBand="0" w:evenHBand="0" w:firstRowFirstColumn="0" w:firstRowLastColumn="0" w:lastRowFirstColumn="0" w:lastRowLastColumn="0"/>
            <w:tcW w:w="6048" w:type="dxa"/>
          </w:tcPr>
          <w:p w:rsidR="00EE5C41" w:rsidRPr="005E4B27" w:rsidRDefault="00EE5C41" w:rsidP="000E0591">
            <w:r w:rsidRPr="005E4B27">
              <w:t>FPUOFCEXCP</w:t>
            </w:r>
          </w:p>
        </w:tc>
        <w:tc>
          <w:tcPr>
            <w:tcW w:w="2520" w:type="dxa"/>
          </w:tcPr>
          <w:p w:rsidR="00EE5C41" w:rsidRPr="005E4B27" w:rsidRDefault="00EE5C41" w:rsidP="000E0591">
            <w:pPr>
              <w:cnfStyle w:val="000000000000" w:firstRow="0" w:lastRow="0" w:firstColumn="0" w:lastColumn="0" w:oddVBand="0" w:evenVBand="0" w:oddHBand="0" w:evenHBand="0" w:firstRowFirstColumn="0" w:firstRowLastColumn="0" w:lastRowFirstColumn="0" w:lastRowLastColumn="0"/>
            </w:pPr>
            <w:r w:rsidRPr="005E4B27">
              <w:t>0x0047FFB8</w:t>
            </w:r>
          </w:p>
        </w:tc>
      </w:tr>
      <w:tr w:rsidR="00EE5C41" w:rsidRPr="005E4B27" w:rsidTr="00EE5C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8" w:type="dxa"/>
          </w:tcPr>
          <w:p w:rsidR="00EE5C41" w:rsidRPr="005E4B27" w:rsidRDefault="00EE5C41" w:rsidP="000E0591">
            <w:r w:rsidRPr="005E4B27">
              <w:t>FPUIOCEXCP</w:t>
            </w:r>
          </w:p>
        </w:tc>
        <w:tc>
          <w:tcPr>
            <w:tcW w:w="2520" w:type="dxa"/>
          </w:tcPr>
          <w:p w:rsidR="00EE5C41" w:rsidRPr="005E4B27" w:rsidRDefault="00EE5C41" w:rsidP="000E0591">
            <w:pPr>
              <w:cnfStyle w:val="000000100000" w:firstRow="0" w:lastRow="0" w:firstColumn="0" w:lastColumn="0" w:oddVBand="0" w:evenVBand="0" w:oddHBand="1" w:evenHBand="0" w:firstRowFirstColumn="0" w:firstRowLastColumn="0" w:lastRowFirstColumn="0" w:lastRowLastColumn="0"/>
            </w:pPr>
            <w:r w:rsidRPr="005E4B27">
              <w:t>0x0048FFB7</w:t>
            </w:r>
          </w:p>
        </w:tc>
      </w:tr>
      <w:tr w:rsidR="00EE5C41" w:rsidRPr="005E4B27" w:rsidTr="00EE5C41">
        <w:tc>
          <w:tcPr>
            <w:cnfStyle w:val="001000000000" w:firstRow="0" w:lastRow="0" w:firstColumn="1" w:lastColumn="0" w:oddVBand="0" w:evenVBand="0" w:oddHBand="0" w:evenHBand="0" w:firstRowFirstColumn="0" w:firstRowLastColumn="0" w:lastRowFirstColumn="0" w:lastRowLastColumn="0"/>
            <w:tcW w:w="6048" w:type="dxa"/>
          </w:tcPr>
          <w:p w:rsidR="00EE5C41" w:rsidRPr="005E4B27" w:rsidRDefault="00EE5C41" w:rsidP="000E0591">
            <w:r w:rsidRPr="005E4B27">
              <w:t>FPUUNKNOWNEXCP</w:t>
            </w:r>
          </w:p>
        </w:tc>
        <w:tc>
          <w:tcPr>
            <w:tcW w:w="2520" w:type="dxa"/>
          </w:tcPr>
          <w:p w:rsidR="00EE5C41" w:rsidRPr="005E4B27" w:rsidRDefault="00EE5C41" w:rsidP="000E0591">
            <w:pPr>
              <w:cnfStyle w:val="000000000000" w:firstRow="0" w:lastRow="0" w:firstColumn="0" w:lastColumn="0" w:oddVBand="0" w:evenVBand="0" w:oddHBand="0" w:evenHBand="0" w:firstRowFirstColumn="0" w:firstRowLastColumn="0" w:lastRowFirstColumn="0" w:lastRowLastColumn="0"/>
            </w:pPr>
            <w:r w:rsidRPr="005E4B27">
              <w:t>0x0049FFB6</w:t>
            </w:r>
          </w:p>
        </w:tc>
      </w:tr>
      <w:tr w:rsidR="005D55CE" w:rsidRPr="005E4B27" w:rsidTr="00EE5C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8" w:type="dxa"/>
          </w:tcPr>
          <w:p w:rsidR="005D55CE" w:rsidRPr="005E4B27" w:rsidRDefault="005D55CE" w:rsidP="000E0591">
            <w:r w:rsidRPr="005D55CE">
              <w:t>HTU1MPUSTARTUPFAIL</w:t>
            </w:r>
          </w:p>
        </w:tc>
        <w:tc>
          <w:tcPr>
            <w:tcW w:w="2520" w:type="dxa"/>
          </w:tcPr>
          <w:p w:rsidR="005D55CE" w:rsidRPr="005E4B27" w:rsidRDefault="005D55CE" w:rsidP="000E0591">
            <w:pPr>
              <w:cnfStyle w:val="000000100000" w:firstRow="0" w:lastRow="0" w:firstColumn="0" w:lastColumn="0" w:oddVBand="0" w:evenVBand="0" w:oddHBand="1" w:evenHBand="0" w:firstRowFirstColumn="0" w:firstRowLastColumn="0" w:lastRowFirstColumn="0" w:lastRowLastColumn="0"/>
            </w:pPr>
            <w:r w:rsidRPr="005D55CE">
              <w:t>0x004AFFB5UL</w:t>
            </w:r>
          </w:p>
        </w:tc>
      </w:tr>
      <w:tr w:rsidR="005D55CE" w:rsidRPr="005E4B27" w:rsidTr="00EE5C41">
        <w:tc>
          <w:tcPr>
            <w:cnfStyle w:val="001000000000" w:firstRow="0" w:lastRow="0" w:firstColumn="1" w:lastColumn="0" w:oddVBand="0" w:evenVBand="0" w:oddHBand="0" w:evenHBand="0" w:firstRowFirstColumn="0" w:firstRowLastColumn="0" w:lastRowFirstColumn="0" w:lastRowLastColumn="0"/>
            <w:tcW w:w="6048" w:type="dxa"/>
          </w:tcPr>
          <w:p w:rsidR="005D55CE" w:rsidRPr="005E4B27" w:rsidRDefault="005D55CE" w:rsidP="000E0591">
            <w:r w:rsidRPr="005D55CE">
              <w:t>HTU2MPUSTARTUPFAIL</w:t>
            </w:r>
          </w:p>
        </w:tc>
        <w:tc>
          <w:tcPr>
            <w:tcW w:w="2520" w:type="dxa"/>
          </w:tcPr>
          <w:p w:rsidR="005D55CE" w:rsidRPr="005E4B27" w:rsidRDefault="005D55CE" w:rsidP="000E0591">
            <w:pPr>
              <w:cnfStyle w:val="000000000000" w:firstRow="0" w:lastRow="0" w:firstColumn="0" w:lastColumn="0" w:oddVBand="0" w:evenVBand="0" w:oddHBand="0" w:evenHBand="0" w:firstRowFirstColumn="0" w:firstRowLastColumn="0" w:lastRowFirstColumn="0" w:lastRowLastColumn="0"/>
            </w:pPr>
            <w:r w:rsidRPr="005D55CE">
              <w:t>0x004BFFB4UL</w:t>
            </w:r>
          </w:p>
        </w:tc>
      </w:tr>
      <w:tr w:rsidR="005D55CE" w:rsidRPr="005E4B27" w:rsidTr="00EE5C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8" w:type="dxa"/>
          </w:tcPr>
          <w:p w:rsidR="005D55CE" w:rsidRPr="005E4B27" w:rsidRDefault="005D55CE" w:rsidP="000E0591">
            <w:r w:rsidRPr="005D55CE">
              <w:t>DMAMPUSTARTUPFAIL</w:t>
            </w:r>
          </w:p>
        </w:tc>
        <w:tc>
          <w:tcPr>
            <w:tcW w:w="2520" w:type="dxa"/>
          </w:tcPr>
          <w:p w:rsidR="005D55CE" w:rsidRPr="005E4B27" w:rsidRDefault="005D55CE" w:rsidP="000E0591">
            <w:pPr>
              <w:cnfStyle w:val="000000100000" w:firstRow="0" w:lastRow="0" w:firstColumn="0" w:lastColumn="0" w:oddVBand="0" w:evenVBand="0" w:oddHBand="1" w:evenHBand="0" w:firstRowFirstColumn="0" w:firstRowLastColumn="0" w:lastRowFirstColumn="0" w:lastRowLastColumn="0"/>
            </w:pPr>
            <w:r w:rsidRPr="005D55CE">
              <w:t>0x004CFFB3UL</w:t>
            </w:r>
          </w:p>
        </w:tc>
      </w:tr>
      <w:tr w:rsidR="005D55CE" w:rsidRPr="005E4B27" w:rsidTr="00EE5C41">
        <w:tc>
          <w:tcPr>
            <w:cnfStyle w:val="001000000000" w:firstRow="0" w:lastRow="0" w:firstColumn="1" w:lastColumn="0" w:oddVBand="0" w:evenVBand="0" w:oddHBand="0" w:evenHBand="0" w:firstRowFirstColumn="0" w:firstRowLastColumn="0" w:lastRowFirstColumn="0" w:lastRowLastColumn="0"/>
            <w:tcW w:w="6048" w:type="dxa"/>
          </w:tcPr>
          <w:p w:rsidR="005D55CE" w:rsidRPr="005E4B27" w:rsidRDefault="005D55CE" w:rsidP="000E0591">
            <w:r w:rsidRPr="005D55CE">
              <w:t>PLLSLIP</w:t>
            </w:r>
          </w:p>
        </w:tc>
        <w:tc>
          <w:tcPr>
            <w:tcW w:w="2520" w:type="dxa"/>
          </w:tcPr>
          <w:p w:rsidR="005D55CE" w:rsidRPr="005E4B27" w:rsidRDefault="005D55CE" w:rsidP="000E0591">
            <w:pPr>
              <w:cnfStyle w:val="000000000000" w:firstRow="0" w:lastRow="0" w:firstColumn="0" w:lastColumn="0" w:oddVBand="0" w:evenVBand="0" w:oddHBand="0" w:evenHBand="0" w:firstRowFirstColumn="0" w:firstRowLastColumn="0" w:lastRowFirstColumn="0" w:lastRowLastColumn="0"/>
            </w:pPr>
            <w:r w:rsidRPr="005D55CE">
              <w:t>0x004DFFB2UL</w:t>
            </w:r>
          </w:p>
        </w:tc>
      </w:tr>
      <w:tr w:rsidR="005D55CE" w:rsidRPr="005E4B27" w:rsidTr="00EE5C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8" w:type="dxa"/>
          </w:tcPr>
          <w:p w:rsidR="005D55CE" w:rsidRPr="005E4B27" w:rsidRDefault="005D55CE" w:rsidP="000E0591">
            <w:r w:rsidRPr="005D55CE">
              <w:t>PLLSLIPINFOONLY</w:t>
            </w:r>
          </w:p>
        </w:tc>
        <w:tc>
          <w:tcPr>
            <w:tcW w:w="2520" w:type="dxa"/>
          </w:tcPr>
          <w:p w:rsidR="005D55CE" w:rsidRPr="005E4B27" w:rsidRDefault="005D55CE" w:rsidP="000E0591">
            <w:pPr>
              <w:cnfStyle w:val="000000100000" w:firstRow="0" w:lastRow="0" w:firstColumn="0" w:lastColumn="0" w:oddVBand="0" w:evenVBand="0" w:oddHBand="1" w:evenHBand="0" w:firstRowFirstColumn="0" w:firstRowLastColumn="0" w:lastRowFirstColumn="0" w:lastRowLastColumn="0"/>
            </w:pPr>
            <w:r w:rsidRPr="005D55CE">
              <w:t>0x004EFFB1UL</w:t>
            </w:r>
          </w:p>
        </w:tc>
      </w:tr>
    </w:tbl>
    <w:p w:rsidR="00DC10CD" w:rsidRDefault="00DC10CD" w:rsidP="00DC10CD"/>
    <w:p w:rsidR="009C1FC9" w:rsidRDefault="009C1FC9" w:rsidP="009C1FC9">
      <w:pPr>
        <w:pStyle w:val="Heading2"/>
      </w:pPr>
      <w:bookmarkStart w:id="32" w:name="_Toc358640617"/>
      <w:r>
        <w:t>Impact on Integration Project</w:t>
      </w:r>
      <w:bookmarkEnd w:id="32"/>
    </w:p>
    <w:p w:rsidR="009C1FC9" w:rsidRDefault="009C1FC9" w:rsidP="009C1FC9">
      <w:pPr>
        <w:pStyle w:val="Heading3"/>
      </w:pPr>
      <w:bookmarkStart w:id="33" w:name="_Toc358640618"/>
      <w:r>
        <w:t>JTAG Debugger Considerations</w:t>
      </w:r>
      <w:bookmarkEnd w:id="33"/>
    </w:p>
    <w:p w:rsidR="009C1FC9" w:rsidRPr="009C1FC9" w:rsidRDefault="009C1FC9" w:rsidP="009C1FC9">
      <w:r>
        <w:t xml:space="preserve">Integrating this project will impact the debugging capabilities.  The normal startup which runs all of the diagnostic startup tests will be bypassed if a debugger connection is detected.  Because of safety ramifications of potentially bypassing startup tests if the controller incorrectly reads a debugger being attached, a branch to self instruction is inserted in AppStartup.c if the reset cause is “DEBUGRESET”.  In the scenario where a debugger is actually attached, the user running the debug session will have to manually move the program-counter past this branch instruction to continue debugging.  </w:t>
      </w:r>
    </w:p>
    <w:p w:rsidR="009C1FC9" w:rsidRDefault="009C1FC9" w:rsidP="009C1FC9">
      <w:pPr>
        <w:pStyle w:val="Heading3"/>
      </w:pPr>
      <w:bookmarkStart w:id="34" w:name="_Toc358640619"/>
      <w:r>
        <w:t>RAM Memory State</w:t>
      </w:r>
      <w:bookmarkEnd w:id="34"/>
    </w:p>
    <w:p w:rsidR="009C1FC9" w:rsidRDefault="009C1FC9" w:rsidP="009C1FC9">
      <w:r>
        <w:t>This SWC will leave the RAM cleared to all zeros only on a Power-On Reset.  All other resets will bypass any RAM manipulation.  It is the responsibility of the boot project and application project to make certain the initial state of RAM is proper for all reset scenarios.</w:t>
      </w:r>
    </w:p>
    <w:p w:rsidR="009C1FC9" w:rsidRDefault="009C1FC9" w:rsidP="009C1FC9">
      <w:pPr>
        <w:pStyle w:val="Heading3"/>
      </w:pPr>
      <w:bookmarkStart w:id="35" w:name="_Toc358640620"/>
      <w:r>
        <w:t>ECC and Parity</w:t>
      </w:r>
      <w:bookmarkEnd w:id="35"/>
    </w:p>
    <w:p w:rsidR="009C1FC9" w:rsidRDefault="007A37A6" w:rsidP="009C1FC9">
      <w:r>
        <w:t>The sys_startup function will exit in a state with both RAM and Flash ECC turned on.  If this is not the desired state for either the boot or application code, the callout functions could potentially be used to change this (e.g. the boot callout could turn off flash ECC, and the application callout could turn flash ECC back on).</w:t>
      </w:r>
    </w:p>
    <w:p w:rsidR="009C1FC9" w:rsidRPr="00DC10CD" w:rsidRDefault="007A37A6" w:rsidP="00DC10CD">
      <w:r>
        <w:t>The AppStartup can be configured to test parity on the applicable peripheral RAM.  After the test, the parity will be left in the enabled state; however, the integration application code will need to configure response to failures (</w:t>
      </w:r>
      <w:r w:rsidR="00AE4F56">
        <w:t>ISRs, etc).</w:t>
      </w:r>
    </w:p>
    <w:p w:rsidR="005C2A99" w:rsidRDefault="005C2A99" w:rsidP="005C2A99">
      <w:pPr>
        <w:pStyle w:val="Heading1"/>
      </w:pPr>
      <w:bookmarkStart w:id="36" w:name="_Toc358640621"/>
      <w:r>
        <w:t>Runnable Scheduling</w:t>
      </w:r>
      <w:bookmarkEnd w:id="36"/>
    </w:p>
    <w:p w:rsidR="005C2A99" w:rsidRDefault="005C2A99" w:rsidP="005C2A99">
      <w:r>
        <w:t>This section specifies the required runnable scheduling.</w:t>
      </w:r>
    </w:p>
    <w:tbl>
      <w:tblPr>
        <w:tblStyle w:val="LightList-Accent11"/>
        <w:tblW w:w="0" w:type="auto"/>
        <w:tblLook w:val="04A0" w:firstRow="1" w:lastRow="0" w:firstColumn="1" w:lastColumn="0" w:noHBand="0" w:noVBand="1"/>
      </w:tblPr>
      <w:tblGrid>
        <w:gridCol w:w="2249"/>
        <w:gridCol w:w="4835"/>
        <w:gridCol w:w="1772"/>
      </w:tblGrid>
      <w:tr w:rsidR="005503FA" w:rsidTr="000E05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5503FA" w:rsidRDefault="005503FA" w:rsidP="000E0591">
            <w:r>
              <w:t>Init</w:t>
            </w:r>
          </w:p>
        </w:tc>
        <w:tc>
          <w:tcPr>
            <w:tcW w:w="4835" w:type="dxa"/>
          </w:tcPr>
          <w:p w:rsidR="005503FA" w:rsidRDefault="005503FA" w:rsidP="000E0591">
            <w:pPr>
              <w:cnfStyle w:val="100000000000" w:firstRow="1" w:lastRow="0" w:firstColumn="0" w:lastColumn="0" w:oddVBand="0" w:evenVBand="0" w:oddHBand="0" w:evenHBand="0" w:firstRowFirstColumn="0" w:firstRowLastColumn="0" w:lastRowFirstColumn="0" w:lastRowLastColumn="0"/>
            </w:pPr>
            <w:r>
              <w:t>Scheduling Requirements</w:t>
            </w:r>
          </w:p>
        </w:tc>
        <w:tc>
          <w:tcPr>
            <w:tcW w:w="1772" w:type="dxa"/>
          </w:tcPr>
          <w:p w:rsidR="005503FA" w:rsidRDefault="005503FA" w:rsidP="000E0591">
            <w:pPr>
              <w:cnfStyle w:val="100000000000" w:firstRow="1" w:lastRow="0" w:firstColumn="0" w:lastColumn="0" w:oddVBand="0" w:evenVBand="0" w:oddHBand="0" w:evenHBand="0" w:firstRowFirstColumn="0" w:firstRowLastColumn="0" w:lastRowFirstColumn="0" w:lastRowLastColumn="0"/>
            </w:pPr>
            <w:r>
              <w:t>Trigger</w:t>
            </w:r>
          </w:p>
        </w:tc>
      </w:tr>
      <w:tr w:rsidR="005503FA" w:rsidTr="000E0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5503FA" w:rsidRDefault="005503FA" w:rsidP="000E0591"/>
        </w:tc>
        <w:tc>
          <w:tcPr>
            <w:tcW w:w="4835" w:type="dxa"/>
          </w:tcPr>
          <w:p w:rsidR="005503FA" w:rsidRDefault="005503FA" w:rsidP="000E0591">
            <w:pPr>
              <w:cnfStyle w:val="000000100000" w:firstRow="0" w:lastRow="0" w:firstColumn="0" w:lastColumn="0" w:oddVBand="0" w:evenVBand="0" w:oddHBand="1" w:evenHBand="0" w:firstRowFirstColumn="0" w:firstRowLastColumn="0" w:lastRowFirstColumn="0" w:lastRowLastColumn="0"/>
            </w:pPr>
          </w:p>
        </w:tc>
        <w:tc>
          <w:tcPr>
            <w:tcW w:w="1772" w:type="dxa"/>
          </w:tcPr>
          <w:p w:rsidR="005503FA" w:rsidRDefault="005503FA" w:rsidP="000E0591">
            <w:pPr>
              <w:cnfStyle w:val="000000100000" w:firstRow="0" w:lastRow="0" w:firstColumn="0" w:lastColumn="0" w:oddVBand="0" w:evenVBand="0" w:oddHBand="1" w:evenHBand="0" w:firstRowFirstColumn="0" w:firstRowLastColumn="0" w:lastRowFirstColumn="0" w:lastRowLastColumn="0"/>
            </w:pPr>
          </w:p>
        </w:tc>
      </w:tr>
    </w:tbl>
    <w:p w:rsidR="005503FA" w:rsidRDefault="005503FA" w:rsidP="005503FA">
      <w:pPr>
        <w:spacing w:after="0"/>
      </w:pPr>
    </w:p>
    <w:p w:rsidR="005503FA" w:rsidRDefault="005503FA" w:rsidP="005C2A99"/>
    <w:tbl>
      <w:tblPr>
        <w:tblStyle w:val="LightList-Accent1"/>
        <w:tblW w:w="0" w:type="auto"/>
        <w:tblLook w:val="04A0" w:firstRow="1" w:lastRow="0" w:firstColumn="1" w:lastColumn="0" w:noHBand="0" w:noVBand="1"/>
      </w:tblPr>
      <w:tblGrid>
        <w:gridCol w:w="3079"/>
        <w:gridCol w:w="3950"/>
        <w:gridCol w:w="1827"/>
      </w:tblGrid>
      <w:tr w:rsidR="00B86D6A" w:rsidTr="00836A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9" w:type="dxa"/>
          </w:tcPr>
          <w:p w:rsidR="005C2A99" w:rsidRDefault="005C2A99" w:rsidP="000E0591">
            <w:r>
              <w:lastRenderedPageBreak/>
              <w:t>Runnable</w:t>
            </w:r>
          </w:p>
        </w:tc>
        <w:tc>
          <w:tcPr>
            <w:tcW w:w="3950" w:type="dxa"/>
          </w:tcPr>
          <w:p w:rsidR="005C2A99" w:rsidRDefault="005C2A99" w:rsidP="000E0591">
            <w:pPr>
              <w:cnfStyle w:val="100000000000" w:firstRow="1" w:lastRow="0" w:firstColumn="0" w:lastColumn="0" w:oddVBand="0" w:evenVBand="0" w:oddHBand="0" w:evenHBand="0" w:firstRowFirstColumn="0" w:firstRowLastColumn="0" w:lastRowFirstColumn="0" w:lastRowLastColumn="0"/>
            </w:pPr>
            <w:r>
              <w:t>Scheduling Requirements</w:t>
            </w:r>
          </w:p>
        </w:tc>
        <w:tc>
          <w:tcPr>
            <w:tcW w:w="1827" w:type="dxa"/>
          </w:tcPr>
          <w:p w:rsidR="005C2A99" w:rsidRDefault="005C2A99" w:rsidP="000E0591">
            <w:pPr>
              <w:cnfStyle w:val="100000000000" w:firstRow="1" w:lastRow="0" w:firstColumn="0" w:lastColumn="0" w:oddVBand="0" w:evenVBand="0" w:oddHBand="0" w:evenHBand="0" w:firstRowFirstColumn="0" w:firstRowLastColumn="0" w:lastRowFirstColumn="0" w:lastRowLastColumn="0"/>
            </w:pPr>
            <w:r>
              <w:t>Trigger</w:t>
            </w:r>
          </w:p>
        </w:tc>
      </w:tr>
      <w:tr w:rsidR="00B86D6A" w:rsidTr="00836AC1">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079" w:type="dxa"/>
          </w:tcPr>
          <w:p w:rsidR="00B86D6A" w:rsidRPr="00B86D6A" w:rsidRDefault="00B86D6A" w:rsidP="000E0591"/>
        </w:tc>
        <w:tc>
          <w:tcPr>
            <w:tcW w:w="3950" w:type="dxa"/>
          </w:tcPr>
          <w:p w:rsidR="00B86D6A" w:rsidRDefault="00B86D6A" w:rsidP="000E0591">
            <w:pPr>
              <w:cnfStyle w:val="000000100000" w:firstRow="0" w:lastRow="0" w:firstColumn="0" w:lastColumn="0" w:oddVBand="0" w:evenVBand="0" w:oddHBand="1" w:evenHBand="0" w:firstRowFirstColumn="0" w:firstRowLastColumn="0" w:lastRowFirstColumn="0" w:lastRowLastColumn="0"/>
            </w:pPr>
          </w:p>
        </w:tc>
        <w:tc>
          <w:tcPr>
            <w:tcW w:w="1827" w:type="dxa"/>
          </w:tcPr>
          <w:p w:rsidR="00B86D6A" w:rsidRDefault="00B86D6A" w:rsidP="000E0591">
            <w:pPr>
              <w:cnfStyle w:val="000000100000" w:firstRow="0" w:lastRow="0" w:firstColumn="0" w:lastColumn="0" w:oddVBand="0" w:evenVBand="0" w:oddHBand="1" w:evenHBand="0" w:firstRowFirstColumn="0" w:firstRowLastColumn="0" w:lastRowFirstColumn="0" w:lastRowLastColumn="0"/>
            </w:pPr>
          </w:p>
        </w:tc>
      </w:tr>
    </w:tbl>
    <w:p w:rsidR="005C2A99" w:rsidRPr="005C2A99" w:rsidRDefault="005C2A99" w:rsidP="005C2A99"/>
    <w:p w:rsidR="005C2A99" w:rsidRDefault="005C2A99" w:rsidP="005C2A99">
      <w:pPr>
        <w:pStyle w:val="Heading1"/>
      </w:pPr>
      <w:bookmarkStart w:id="37" w:name="_Toc358640622"/>
      <w:r>
        <w:t>Memory Mapping</w:t>
      </w:r>
      <w:bookmarkEnd w:id="37"/>
    </w:p>
    <w:p w:rsidR="00836AC1" w:rsidRPr="00836AC1" w:rsidRDefault="00836AC1" w:rsidP="00836AC1">
      <w:pPr>
        <w:pStyle w:val="Heading2"/>
      </w:pPr>
      <w:bookmarkStart w:id="38" w:name="_Toc358640623"/>
      <w:r>
        <w:t>.resetcause Section</w:t>
      </w:r>
      <w:bookmarkEnd w:id="38"/>
    </w:p>
    <w:p w:rsidR="00B27D95" w:rsidRDefault="00836AC1" w:rsidP="00B27D95">
      <w:r w:rsidRPr="00836AC1">
        <w:t>A “.resetcause”</w:t>
      </w:r>
      <w:r>
        <w:t xml:space="preserve"> memory section must be defined in both the boot and application linker file.  This holds a 32bit variable to be located in RAM memory.  This variable is shared between the boot and the application projects, and therefore must be located in a shared, fixed memory location. </w:t>
      </w:r>
      <w:r w:rsidR="005503FA">
        <w:t xml:space="preserve"> </w:t>
      </w:r>
    </w:p>
    <w:p w:rsidR="00F80F31" w:rsidRDefault="00F80F31" w:rsidP="00F80F31">
      <w:pPr>
        <w:pStyle w:val="Heading2"/>
      </w:pPr>
      <w:bookmarkStart w:id="39" w:name="_Toc358640624"/>
      <w:r>
        <w:t>Mapping</w:t>
      </w:r>
      <w:bookmarkEnd w:id="39"/>
    </w:p>
    <w:tbl>
      <w:tblPr>
        <w:tblStyle w:val="LightList-Accent1"/>
        <w:tblW w:w="0" w:type="auto"/>
        <w:tblLook w:val="04A0" w:firstRow="1" w:lastRow="0" w:firstColumn="1" w:lastColumn="0" w:noHBand="0" w:noVBand="1"/>
      </w:tblPr>
      <w:tblGrid>
        <w:gridCol w:w="4000"/>
        <w:gridCol w:w="2351"/>
        <w:gridCol w:w="2505"/>
      </w:tblGrid>
      <w:tr w:rsidR="00836AC1" w:rsidTr="00836A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0" w:type="dxa"/>
          </w:tcPr>
          <w:p w:rsidR="00836AC1" w:rsidRDefault="00836AC1" w:rsidP="006768B8">
            <w:r>
              <w:t>Memory Section</w:t>
            </w:r>
          </w:p>
        </w:tc>
        <w:tc>
          <w:tcPr>
            <w:tcW w:w="2351" w:type="dxa"/>
          </w:tcPr>
          <w:p w:rsidR="00836AC1" w:rsidRDefault="00836AC1" w:rsidP="006768B8">
            <w:pPr>
              <w:cnfStyle w:val="100000000000" w:firstRow="1" w:lastRow="0" w:firstColumn="0" w:lastColumn="0" w:oddVBand="0" w:evenVBand="0" w:oddHBand="0" w:evenHBand="0" w:firstRowFirstColumn="0" w:firstRowLastColumn="0" w:lastRowFirstColumn="0" w:lastRowLastColumn="0"/>
            </w:pPr>
            <w:r>
              <w:t>Contents</w:t>
            </w:r>
          </w:p>
        </w:tc>
        <w:tc>
          <w:tcPr>
            <w:tcW w:w="2505" w:type="dxa"/>
          </w:tcPr>
          <w:p w:rsidR="00836AC1" w:rsidRDefault="00836AC1" w:rsidP="006768B8">
            <w:pPr>
              <w:cnfStyle w:val="100000000000" w:firstRow="1" w:lastRow="0" w:firstColumn="0" w:lastColumn="0" w:oddVBand="0" w:evenVBand="0" w:oddHBand="0" w:evenHBand="0" w:firstRowFirstColumn="0" w:firstRowLastColumn="0" w:lastRowFirstColumn="0" w:lastRowLastColumn="0"/>
            </w:pPr>
            <w:r>
              <w:t>Notes</w:t>
            </w:r>
          </w:p>
        </w:tc>
      </w:tr>
      <w:tr w:rsidR="00836AC1" w:rsidTr="00836A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0" w:type="dxa"/>
          </w:tcPr>
          <w:p w:rsidR="00836AC1" w:rsidRDefault="00836AC1" w:rsidP="000E0591"/>
        </w:tc>
        <w:tc>
          <w:tcPr>
            <w:tcW w:w="2351" w:type="dxa"/>
          </w:tcPr>
          <w:p w:rsidR="00836AC1" w:rsidRDefault="00836AC1" w:rsidP="000E0591">
            <w:pPr>
              <w:cnfStyle w:val="000000100000" w:firstRow="0" w:lastRow="0" w:firstColumn="0" w:lastColumn="0" w:oddVBand="0" w:evenVBand="0" w:oddHBand="1" w:evenHBand="0" w:firstRowFirstColumn="0" w:firstRowLastColumn="0" w:lastRowFirstColumn="0" w:lastRowLastColumn="0"/>
            </w:pPr>
          </w:p>
        </w:tc>
        <w:tc>
          <w:tcPr>
            <w:tcW w:w="2505" w:type="dxa"/>
          </w:tcPr>
          <w:p w:rsidR="00836AC1" w:rsidRDefault="00836AC1" w:rsidP="000E0591">
            <w:pPr>
              <w:cnfStyle w:val="000000100000" w:firstRow="0" w:lastRow="0" w:firstColumn="0" w:lastColumn="0" w:oddVBand="0" w:evenVBand="0" w:oddHBand="1" w:evenHBand="0" w:firstRowFirstColumn="0" w:firstRowLastColumn="0" w:lastRowFirstColumn="0" w:lastRowLastColumn="0"/>
            </w:pPr>
          </w:p>
        </w:tc>
      </w:tr>
      <w:tr w:rsidR="00836AC1" w:rsidTr="00836AC1">
        <w:tc>
          <w:tcPr>
            <w:cnfStyle w:val="001000000000" w:firstRow="0" w:lastRow="0" w:firstColumn="1" w:lastColumn="0" w:oddVBand="0" w:evenVBand="0" w:oddHBand="0" w:evenHBand="0" w:firstRowFirstColumn="0" w:firstRowLastColumn="0" w:lastRowFirstColumn="0" w:lastRowLastColumn="0"/>
            <w:tcW w:w="4000" w:type="dxa"/>
          </w:tcPr>
          <w:p w:rsidR="00836AC1" w:rsidRDefault="00836AC1" w:rsidP="000E0591"/>
        </w:tc>
        <w:tc>
          <w:tcPr>
            <w:tcW w:w="2351" w:type="dxa"/>
          </w:tcPr>
          <w:p w:rsidR="00836AC1" w:rsidRDefault="00836AC1" w:rsidP="000E0591">
            <w:pPr>
              <w:cnfStyle w:val="000000000000" w:firstRow="0" w:lastRow="0" w:firstColumn="0" w:lastColumn="0" w:oddVBand="0" w:evenVBand="0" w:oddHBand="0" w:evenHBand="0" w:firstRowFirstColumn="0" w:firstRowLastColumn="0" w:lastRowFirstColumn="0" w:lastRowLastColumn="0"/>
            </w:pPr>
          </w:p>
        </w:tc>
        <w:tc>
          <w:tcPr>
            <w:tcW w:w="2505" w:type="dxa"/>
          </w:tcPr>
          <w:p w:rsidR="00836AC1" w:rsidRDefault="00836AC1" w:rsidP="000E0591">
            <w:pPr>
              <w:cnfStyle w:val="000000000000" w:firstRow="0" w:lastRow="0" w:firstColumn="0" w:lastColumn="0" w:oddVBand="0" w:evenVBand="0" w:oddHBand="0" w:evenHBand="0" w:firstRowFirstColumn="0" w:firstRowLastColumn="0" w:lastRowFirstColumn="0" w:lastRowLastColumn="0"/>
            </w:pPr>
          </w:p>
        </w:tc>
      </w:tr>
      <w:tr w:rsidR="00836AC1" w:rsidTr="00836A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0" w:type="dxa"/>
          </w:tcPr>
          <w:p w:rsidR="00836AC1" w:rsidRPr="00274532" w:rsidRDefault="00836AC1" w:rsidP="000E0591"/>
        </w:tc>
        <w:tc>
          <w:tcPr>
            <w:tcW w:w="2351" w:type="dxa"/>
          </w:tcPr>
          <w:p w:rsidR="00836AC1" w:rsidRDefault="00836AC1" w:rsidP="000E0591">
            <w:pPr>
              <w:cnfStyle w:val="000000100000" w:firstRow="0" w:lastRow="0" w:firstColumn="0" w:lastColumn="0" w:oddVBand="0" w:evenVBand="0" w:oddHBand="1" w:evenHBand="0" w:firstRowFirstColumn="0" w:firstRowLastColumn="0" w:lastRowFirstColumn="0" w:lastRowLastColumn="0"/>
            </w:pPr>
          </w:p>
        </w:tc>
        <w:tc>
          <w:tcPr>
            <w:tcW w:w="2505" w:type="dxa"/>
          </w:tcPr>
          <w:p w:rsidR="00836AC1" w:rsidRDefault="00836AC1" w:rsidP="000E0591">
            <w:pPr>
              <w:cnfStyle w:val="000000100000" w:firstRow="0" w:lastRow="0" w:firstColumn="0" w:lastColumn="0" w:oddVBand="0" w:evenVBand="0" w:oddHBand="1" w:evenHBand="0" w:firstRowFirstColumn="0" w:firstRowLastColumn="0" w:lastRowFirstColumn="0" w:lastRowLastColumn="0"/>
            </w:pPr>
          </w:p>
        </w:tc>
      </w:tr>
    </w:tbl>
    <w:p w:rsidR="006768B8" w:rsidRPr="006768B8" w:rsidRDefault="00F80F31" w:rsidP="00F80F31">
      <w:r>
        <w:t xml:space="preserve">* Each …START_SEC… constant is terminated by a …STOP_SEC… constant as specified in the AUTOSAR Memory Mapping requirements. </w:t>
      </w:r>
    </w:p>
    <w:p w:rsidR="00F80F31" w:rsidRDefault="00F80F31" w:rsidP="00F80F31">
      <w:pPr>
        <w:pStyle w:val="Heading2"/>
      </w:pPr>
      <w:bookmarkStart w:id="40" w:name="_Toc358640625"/>
      <w:r>
        <w:t>Usage</w:t>
      </w:r>
      <w:bookmarkEnd w:id="40"/>
    </w:p>
    <w:tbl>
      <w:tblPr>
        <w:tblStyle w:val="LightList-Accent1"/>
        <w:tblW w:w="0" w:type="auto"/>
        <w:tblLayout w:type="fixed"/>
        <w:tblLook w:val="04A0" w:firstRow="1" w:lastRow="0" w:firstColumn="1" w:lastColumn="0" w:noHBand="0" w:noVBand="1"/>
      </w:tblPr>
      <w:tblGrid>
        <w:gridCol w:w="4878"/>
        <w:gridCol w:w="2070"/>
        <w:gridCol w:w="1908"/>
      </w:tblGrid>
      <w:tr w:rsidR="00F80F31" w:rsidTr="008131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8" w:type="dxa"/>
          </w:tcPr>
          <w:p w:rsidR="00F80F31" w:rsidRDefault="00F80F31" w:rsidP="000E0591">
            <w:r>
              <w:t>Feature</w:t>
            </w:r>
          </w:p>
        </w:tc>
        <w:tc>
          <w:tcPr>
            <w:tcW w:w="2070" w:type="dxa"/>
          </w:tcPr>
          <w:p w:rsidR="00F80F31" w:rsidRDefault="00F80F31" w:rsidP="00A268FB">
            <w:pPr>
              <w:cnfStyle w:val="100000000000" w:firstRow="1" w:lastRow="0" w:firstColumn="0" w:lastColumn="0" w:oddVBand="0" w:evenVBand="0" w:oddHBand="0" w:evenHBand="0" w:firstRowFirstColumn="0" w:firstRowLastColumn="0" w:lastRowFirstColumn="0" w:lastRowLastColumn="0"/>
            </w:pPr>
            <w:r>
              <w:t xml:space="preserve">RAM </w:t>
            </w:r>
          </w:p>
        </w:tc>
        <w:tc>
          <w:tcPr>
            <w:tcW w:w="1908" w:type="dxa"/>
          </w:tcPr>
          <w:p w:rsidR="00F80F31" w:rsidRDefault="00F80F31" w:rsidP="00A268FB">
            <w:pPr>
              <w:cnfStyle w:val="100000000000" w:firstRow="1" w:lastRow="0" w:firstColumn="0" w:lastColumn="0" w:oddVBand="0" w:evenVBand="0" w:oddHBand="0" w:evenHBand="0" w:firstRowFirstColumn="0" w:firstRowLastColumn="0" w:lastRowFirstColumn="0" w:lastRowLastColumn="0"/>
            </w:pPr>
            <w:r>
              <w:t xml:space="preserve">ROM </w:t>
            </w:r>
          </w:p>
        </w:tc>
      </w:tr>
      <w:tr w:rsidR="00F80F31" w:rsidTr="008131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8" w:type="dxa"/>
          </w:tcPr>
          <w:p w:rsidR="00F80F31" w:rsidRDefault="00274532" w:rsidP="000E0591">
            <w:r>
              <w:t>Full driver</w:t>
            </w:r>
          </w:p>
        </w:tc>
        <w:tc>
          <w:tcPr>
            <w:tcW w:w="2070" w:type="dxa"/>
          </w:tcPr>
          <w:p w:rsidR="00F80F31" w:rsidRDefault="00F80F31" w:rsidP="000E0591">
            <w:pPr>
              <w:cnfStyle w:val="000000100000" w:firstRow="0" w:lastRow="0" w:firstColumn="0" w:lastColumn="0" w:oddVBand="0" w:evenVBand="0" w:oddHBand="1" w:evenHBand="0" w:firstRowFirstColumn="0" w:firstRowLastColumn="0" w:lastRowFirstColumn="0" w:lastRowLastColumn="0"/>
            </w:pPr>
          </w:p>
        </w:tc>
        <w:tc>
          <w:tcPr>
            <w:tcW w:w="1908" w:type="dxa"/>
          </w:tcPr>
          <w:p w:rsidR="00F80F31" w:rsidRDefault="00F80F31" w:rsidP="000E0591">
            <w:pPr>
              <w:cnfStyle w:val="000000100000" w:firstRow="0" w:lastRow="0" w:firstColumn="0" w:lastColumn="0" w:oddVBand="0" w:evenVBand="0" w:oddHBand="1" w:evenHBand="0" w:firstRowFirstColumn="0" w:firstRowLastColumn="0" w:lastRowFirstColumn="0" w:lastRowLastColumn="0"/>
            </w:pPr>
          </w:p>
        </w:tc>
      </w:tr>
    </w:tbl>
    <w:p w:rsidR="005503FA" w:rsidRDefault="005503FA" w:rsidP="005503FA">
      <w:pPr>
        <w:pStyle w:val="Caption"/>
      </w:pPr>
      <w:bookmarkStart w:id="41" w:name="_Toc357692834"/>
      <w:bookmarkStart w:id="42" w:name="OLE_LINK20"/>
      <w:r>
        <w:t xml:space="preserve">Table </w:t>
      </w:r>
      <w:r w:rsidR="00135556">
        <w:fldChar w:fldCharType="begin"/>
      </w:r>
      <w:r>
        <w:instrText xml:space="preserve"> SEQ Table \* ARABIC </w:instrText>
      </w:r>
      <w:r w:rsidR="00135556">
        <w:fldChar w:fldCharType="separate"/>
      </w:r>
      <w:r>
        <w:rPr>
          <w:noProof/>
        </w:rPr>
        <w:t>1</w:t>
      </w:r>
      <w:r w:rsidR="00135556">
        <w:fldChar w:fldCharType="end"/>
      </w:r>
      <w:r>
        <w:t>: ARM Cortex R4 Memory Usage</w:t>
      </w:r>
    </w:p>
    <w:p w:rsidR="005503FA" w:rsidRDefault="005503FA" w:rsidP="005503FA">
      <w:pPr>
        <w:pStyle w:val="Heading2"/>
      </w:pPr>
      <w:bookmarkStart w:id="43" w:name="_Toc358640626"/>
      <w:r>
        <w:t>NvM Blocks</w:t>
      </w:r>
      <w:bookmarkEnd w:id="41"/>
      <w:bookmarkEnd w:id="43"/>
    </w:p>
    <w:tbl>
      <w:tblPr>
        <w:tblStyle w:val="LightList-Accent12"/>
        <w:tblW w:w="0" w:type="auto"/>
        <w:tblLook w:val="04A0" w:firstRow="1" w:lastRow="0" w:firstColumn="1" w:lastColumn="0" w:noHBand="0" w:noVBand="1"/>
      </w:tblPr>
      <w:tblGrid>
        <w:gridCol w:w="8838"/>
      </w:tblGrid>
      <w:tr w:rsidR="005503FA" w:rsidTr="000E05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tcPr>
          <w:bookmarkEnd w:id="42"/>
          <w:p w:rsidR="005503FA" w:rsidRDefault="005503FA" w:rsidP="000E0591">
            <w:r>
              <w:t>Block Name</w:t>
            </w:r>
          </w:p>
        </w:tc>
      </w:tr>
      <w:tr w:rsidR="005503FA" w:rsidTr="000E0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tcPr>
          <w:p w:rsidR="005503FA" w:rsidRDefault="005503FA" w:rsidP="000E0591"/>
        </w:tc>
      </w:tr>
    </w:tbl>
    <w:p w:rsidR="005503FA" w:rsidRDefault="005503FA" w:rsidP="00A268FB">
      <w:pPr>
        <w:pStyle w:val="Caption"/>
      </w:pPr>
    </w:p>
    <w:p w:rsidR="005503FA" w:rsidRDefault="005503FA" w:rsidP="005503FA"/>
    <w:p w:rsidR="005503FA" w:rsidRDefault="005503FA" w:rsidP="005503FA">
      <w:pPr>
        <w:pStyle w:val="Heading1"/>
      </w:pPr>
      <w:bookmarkStart w:id="44" w:name="_Toc357692835"/>
      <w:bookmarkStart w:id="45" w:name="_Toc358640627"/>
      <w:bookmarkStart w:id="46" w:name="OLE_LINK18"/>
      <w:bookmarkStart w:id="47" w:name="OLE_LINK19"/>
      <w:r>
        <w:t>Compiler Settings</w:t>
      </w:r>
      <w:bookmarkEnd w:id="44"/>
      <w:bookmarkEnd w:id="45"/>
    </w:p>
    <w:bookmarkEnd w:id="46"/>
    <w:bookmarkEnd w:id="47"/>
    <w:p w:rsidR="005503FA" w:rsidRDefault="005503FA" w:rsidP="005503FA">
      <w:pPr>
        <w:pStyle w:val="Heading2"/>
      </w:pPr>
      <w:r w:rsidRPr="00EE5444">
        <w:t xml:space="preserve"> </w:t>
      </w:r>
      <w:bookmarkStart w:id="48" w:name="_Toc357692836"/>
      <w:bookmarkStart w:id="49" w:name="_Toc358640628"/>
      <w:r>
        <w:t>Preprocessor MACRO</w:t>
      </w:r>
      <w:bookmarkEnd w:id="48"/>
      <w:bookmarkEnd w:id="49"/>
    </w:p>
    <w:p w:rsidR="005503FA" w:rsidRDefault="005503FA" w:rsidP="005503FA">
      <w:bookmarkStart w:id="50" w:name="OLE_LINK21"/>
      <w:r>
        <w:t>&lt;Define all the preprocessor Macros needed and conditions when needed&gt;.</w:t>
      </w:r>
    </w:p>
    <w:p w:rsidR="005503FA" w:rsidRDefault="005503FA" w:rsidP="005503FA">
      <w:pPr>
        <w:pStyle w:val="Heading2"/>
      </w:pPr>
      <w:bookmarkStart w:id="51" w:name="_Toc357692837"/>
      <w:bookmarkStart w:id="52" w:name="_Toc358640629"/>
      <w:bookmarkEnd w:id="50"/>
      <w:r>
        <w:t>Optimization Settings</w:t>
      </w:r>
      <w:bookmarkEnd w:id="51"/>
      <w:bookmarkEnd w:id="52"/>
    </w:p>
    <w:p w:rsidR="005503FA" w:rsidRDefault="005503FA" w:rsidP="005503FA">
      <w:r>
        <w:t>&lt;Define Optimization levels that are needed and conditions when needed&gt;.</w:t>
      </w:r>
    </w:p>
    <w:p w:rsidR="005503FA" w:rsidRDefault="005503FA" w:rsidP="005503FA">
      <w:pPr>
        <w:pStyle w:val="Heading2"/>
      </w:pPr>
      <w:bookmarkStart w:id="53" w:name="_Ref358640569"/>
      <w:bookmarkStart w:id="54" w:name="_Toc358640630"/>
      <w:bookmarkStart w:id="55" w:name="OLE_LINK11"/>
      <w:bookmarkStart w:id="56" w:name="OLE_LINK12"/>
      <w:r>
        <w:lastRenderedPageBreak/>
        <w:t>Other Settings</w:t>
      </w:r>
      <w:bookmarkEnd w:id="53"/>
      <w:bookmarkEnd w:id="54"/>
    </w:p>
    <w:bookmarkEnd w:id="55"/>
    <w:bookmarkEnd w:id="56"/>
    <w:p w:rsidR="005503FA" w:rsidRDefault="005503FA" w:rsidP="00A268FB">
      <w:pPr>
        <w:pStyle w:val="Caption"/>
      </w:pPr>
    </w:p>
    <w:p w:rsidR="005503FA" w:rsidRDefault="005503FA" w:rsidP="005503FA">
      <w:pPr>
        <w:pStyle w:val="Heading1"/>
      </w:pPr>
      <w:bookmarkStart w:id="57" w:name="_Toc357692838"/>
      <w:bookmarkStart w:id="58" w:name="_Toc358640631"/>
      <w:r>
        <w:t>Revision Control Log</w:t>
      </w:r>
      <w:bookmarkEnd w:id="57"/>
      <w:bookmarkEnd w:id="58"/>
    </w:p>
    <w:tbl>
      <w:tblPr>
        <w:tblW w:w="9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2"/>
        <w:gridCol w:w="6210"/>
        <w:gridCol w:w="1080"/>
        <w:gridCol w:w="1105"/>
      </w:tblGrid>
      <w:tr w:rsidR="00EE5C41" w:rsidTr="00EE5C41">
        <w:tc>
          <w:tcPr>
            <w:tcW w:w="662" w:type="dxa"/>
          </w:tcPr>
          <w:p w:rsidR="00EE5C41" w:rsidRDefault="00EE5C41">
            <w:pPr>
              <w:spacing w:before="60"/>
              <w:rPr>
                <w:rFonts w:ascii="Arial" w:hAnsi="Arial" w:cs="Arial"/>
                <w:b/>
                <w:bCs/>
                <w:sz w:val="16"/>
              </w:rPr>
            </w:pPr>
            <w:r>
              <w:rPr>
                <w:rFonts w:ascii="Arial" w:hAnsi="Arial" w:cs="Arial"/>
                <w:b/>
                <w:bCs/>
                <w:sz w:val="16"/>
              </w:rPr>
              <w:t>Rev #</w:t>
            </w:r>
          </w:p>
        </w:tc>
        <w:tc>
          <w:tcPr>
            <w:tcW w:w="6210" w:type="dxa"/>
          </w:tcPr>
          <w:p w:rsidR="00EE5C41" w:rsidRDefault="00EE5C41">
            <w:pPr>
              <w:spacing w:before="60"/>
              <w:rPr>
                <w:rFonts w:ascii="Arial" w:hAnsi="Arial" w:cs="Arial"/>
                <w:b/>
                <w:bCs/>
                <w:sz w:val="16"/>
              </w:rPr>
            </w:pPr>
            <w:r>
              <w:rPr>
                <w:rFonts w:ascii="Arial" w:hAnsi="Arial" w:cs="Arial"/>
                <w:b/>
                <w:bCs/>
                <w:sz w:val="16"/>
              </w:rPr>
              <w:t>Change Description</w:t>
            </w:r>
          </w:p>
        </w:tc>
        <w:tc>
          <w:tcPr>
            <w:tcW w:w="1080" w:type="dxa"/>
          </w:tcPr>
          <w:p w:rsidR="00EE5C41" w:rsidRDefault="00EE5C41">
            <w:pPr>
              <w:spacing w:before="60"/>
              <w:rPr>
                <w:rFonts w:ascii="Arial" w:hAnsi="Arial" w:cs="Arial"/>
                <w:b/>
                <w:bCs/>
                <w:sz w:val="16"/>
              </w:rPr>
            </w:pPr>
            <w:r>
              <w:rPr>
                <w:rFonts w:ascii="Arial" w:hAnsi="Arial" w:cs="Arial"/>
                <w:b/>
                <w:bCs/>
                <w:sz w:val="16"/>
              </w:rPr>
              <w:t xml:space="preserve">Date </w:t>
            </w:r>
          </w:p>
        </w:tc>
        <w:tc>
          <w:tcPr>
            <w:tcW w:w="1105" w:type="dxa"/>
          </w:tcPr>
          <w:p w:rsidR="00EE5C41" w:rsidRDefault="00EE5C41">
            <w:pPr>
              <w:spacing w:before="60"/>
              <w:rPr>
                <w:rFonts w:ascii="Arial" w:hAnsi="Arial" w:cs="Arial"/>
                <w:b/>
                <w:bCs/>
                <w:sz w:val="16"/>
              </w:rPr>
            </w:pPr>
            <w:r>
              <w:rPr>
                <w:rFonts w:ascii="Arial" w:hAnsi="Arial" w:cs="Arial"/>
                <w:b/>
                <w:bCs/>
                <w:sz w:val="16"/>
              </w:rPr>
              <w:t>Author Initials</w:t>
            </w:r>
          </w:p>
        </w:tc>
      </w:tr>
      <w:tr w:rsidR="00EE5C41" w:rsidTr="00EE5C41">
        <w:tc>
          <w:tcPr>
            <w:tcW w:w="662" w:type="dxa"/>
          </w:tcPr>
          <w:p w:rsidR="00EE5C41" w:rsidRDefault="00EE5C41">
            <w:pPr>
              <w:spacing w:before="60"/>
              <w:rPr>
                <w:rFonts w:ascii="Arial" w:hAnsi="Arial" w:cs="Arial"/>
                <w:sz w:val="16"/>
              </w:rPr>
            </w:pPr>
            <w:r>
              <w:rPr>
                <w:rFonts w:ascii="Arial" w:hAnsi="Arial" w:cs="Arial"/>
                <w:sz w:val="16"/>
              </w:rPr>
              <w:t>1</w:t>
            </w:r>
          </w:p>
        </w:tc>
        <w:tc>
          <w:tcPr>
            <w:tcW w:w="6210" w:type="dxa"/>
          </w:tcPr>
          <w:p w:rsidR="00EE5C41" w:rsidRDefault="00EE5C41">
            <w:pPr>
              <w:spacing w:before="60"/>
              <w:rPr>
                <w:rFonts w:ascii="Arial" w:hAnsi="Arial" w:cs="Arial"/>
                <w:sz w:val="16"/>
              </w:rPr>
            </w:pPr>
            <w:r>
              <w:rPr>
                <w:rFonts w:ascii="Arial" w:hAnsi="Arial" w:cs="Arial"/>
                <w:sz w:val="16"/>
              </w:rPr>
              <w:t>Initial version</w:t>
            </w:r>
          </w:p>
        </w:tc>
        <w:tc>
          <w:tcPr>
            <w:tcW w:w="1080" w:type="dxa"/>
          </w:tcPr>
          <w:p w:rsidR="00EE5C41" w:rsidRDefault="00EE5C41">
            <w:pPr>
              <w:spacing w:before="60"/>
              <w:rPr>
                <w:rFonts w:ascii="Arial" w:hAnsi="Arial" w:cs="Arial"/>
                <w:sz w:val="16"/>
              </w:rPr>
            </w:pPr>
          </w:p>
        </w:tc>
        <w:tc>
          <w:tcPr>
            <w:tcW w:w="1105" w:type="dxa"/>
          </w:tcPr>
          <w:p w:rsidR="00EE5C41" w:rsidRDefault="00EE5C41">
            <w:pPr>
              <w:spacing w:before="60"/>
              <w:rPr>
                <w:rFonts w:ascii="Arial" w:hAnsi="Arial" w:cs="Arial"/>
                <w:sz w:val="16"/>
              </w:rPr>
            </w:pPr>
            <w:r>
              <w:rPr>
                <w:rFonts w:ascii="Arial" w:hAnsi="Arial" w:cs="Arial"/>
                <w:sz w:val="16"/>
              </w:rPr>
              <w:t>LWW</w:t>
            </w:r>
          </w:p>
        </w:tc>
      </w:tr>
      <w:tr w:rsidR="00EE5C41" w:rsidTr="00EE5C41">
        <w:tc>
          <w:tcPr>
            <w:tcW w:w="662" w:type="dxa"/>
          </w:tcPr>
          <w:p w:rsidR="00EE5C41" w:rsidRDefault="00EE5C41">
            <w:pPr>
              <w:spacing w:before="60"/>
              <w:rPr>
                <w:rFonts w:ascii="Arial" w:hAnsi="Arial" w:cs="Arial"/>
                <w:sz w:val="16"/>
              </w:rPr>
            </w:pPr>
            <w:r>
              <w:rPr>
                <w:rFonts w:ascii="Arial" w:hAnsi="Arial" w:cs="Arial"/>
                <w:sz w:val="16"/>
              </w:rPr>
              <w:t>2</w:t>
            </w:r>
          </w:p>
        </w:tc>
        <w:tc>
          <w:tcPr>
            <w:tcW w:w="6210" w:type="dxa"/>
          </w:tcPr>
          <w:p w:rsidR="00EE5C41" w:rsidRDefault="006A35E4" w:rsidP="005503FA">
            <w:pPr>
              <w:spacing w:before="60"/>
              <w:rPr>
                <w:rFonts w:ascii="Arial" w:hAnsi="Arial" w:cs="Arial"/>
                <w:sz w:val="16"/>
              </w:rPr>
            </w:pPr>
            <w:r>
              <w:rPr>
                <w:rFonts w:ascii="Arial" w:hAnsi="Arial" w:cs="Arial"/>
                <w:sz w:val="16"/>
              </w:rPr>
              <w:t xml:space="preserve">Updated to latest Integration Manual Template; </w:t>
            </w:r>
            <w:r w:rsidR="00EE5C41">
              <w:rPr>
                <w:rFonts w:ascii="Arial" w:hAnsi="Arial" w:cs="Arial"/>
                <w:sz w:val="16"/>
              </w:rPr>
              <w:t>Updated reset cause table</w:t>
            </w:r>
            <w:r w:rsidR="00385A68">
              <w:rPr>
                <w:rFonts w:ascii="Arial" w:hAnsi="Arial" w:cs="Arial"/>
                <w:sz w:val="16"/>
              </w:rPr>
              <w:t xml:space="preserve"> (section </w:t>
            </w:r>
            <w:r w:rsidR="00135556">
              <w:rPr>
                <w:rFonts w:ascii="Arial" w:hAnsi="Arial" w:cs="Arial"/>
                <w:sz w:val="16"/>
              </w:rPr>
              <w:fldChar w:fldCharType="begin"/>
            </w:r>
            <w:r w:rsidR="00385A68">
              <w:rPr>
                <w:rFonts w:ascii="Arial" w:hAnsi="Arial" w:cs="Arial"/>
                <w:sz w:val="16"/>
              </w:rPr>
              <w:instrText xml:space="preserve"> REF _Ref358620881 \r \h </w:instrText>
            </w:r>
            <w:r w:rsidR="00135556">
              <w:rPr>
                <w:rFonts w:ascii="Arial" w:hAnsi="Arial" w:cs="Arial"/>
                <w:sz w:val="16"/>
              </w:rPr>
            </w:r>
            <w:r w:rsidR="00135556">
              <w:rPr>
                <w:rFonts w:ascii="Arial" w:hAnsi="Arial" w:cs="Arial"/>
                <w:sz w:val="16"/>
              </w:rPr>
              <w:fldChar w:fldCharType="separate"/>
            </w:r>
            <w:r w:rsidR="00385A68">
              <w:rPr>
                <w:rFonts w:ascii="Arial" w:hAnsi="Arial" w:cs="Arial"/>
                <w:sz w:val="16"/>
              </w:rPr>
              <w:t>3.5</w:t>
            </w:r>
            <w:r w:rsidR="00135556">
              <w:rPr>
                <w:rFonts w:ascii="Arial" w:hAnsi="Arial" w:cs="Arial"/>
                <w:sz w:val="16"/>
              </w:rPr>
              <w:fldChar w:fldCharType="end"/>
            </w:r>
            <w:r w:rsidR="00385A68">
              <w:rPr>
                <w:rFonts w:ascii="Arial" w:hAnsi="Arial" w:cs="Arial"/>
                <w:sz w:val="16"/>
              </w:rPr>
              <w:t>)</w:t>
            </w:r>
            <w:r w:rsidR="00EE5C41">
              <w:rPr>
                <w:rFonts w:ascii="Arial" w:hAnsi="Arial" w:cs="Arial"/>
                <w:sz w:val="16"/>
              </w:rPr>
              <w:t xml:space="preserve">; </w:t>
            </w:r>
            <w:r>
              <w:rPr>
                <w:rFonts w:ascii="Arial" w:hAnsi="Arial" w:cs="Arial"/>
                <w:sz w:val="16"/>
              </w:rPr>
              <w:t>Removed sys_core.asm and sys_memory.asm from list of modules needing special compilation (section</w:t>
            </w:r>
            <w:r w:rsidR="005503FA">
              <w:rPr>
                <w:rFonts w:ascii="Arial" w:hAnsi="Arial" w:cs="Arial"/>
                <w:sz w:val="16"/>
              </w:rPr>
              <w:t xml:space="preserve"> </w:t>
            </w:r>
            <w:r w:rsidR="00135556">
              <w:rPr>
                <w:rFonts w:ascii="Arial" w:hAnsi="Arial" w:cs="Arial"/>
                <w:sz w:val="16"/>
              </w:rPr>
              <w:fldChar w:fldCharType="begin"/>
            </w:r>
            <w:r w:rsidR="005503FA">
              <w:rPr>
                <w:rFonts w:ascii="Arial" w:hAnsi="Arial" w:cs="Arial"/>
                <w:sz w:val="16"/>
              </w:rPr>
              <w:instrText xml:space="preserve"> REF _Ref358640569 \r \h </w:instrText>
            </w:r>
            <w:r w:rsidR="00135556">
              <w:rPr>
                <w:rFonts w:ascii="Arial" w:hAnsi="Arial" w:cs="Arial"/>
                <w:sz w:val="16"/>
              </w:rPr>
            </w:r>
            <w:r w:rsidR="00135556">
              <w:rPr>
                <w:rFonts w:ascii="Arial" w:hAnsi="Arial" w:cs="Arial"/>
                <w:sz w:val="16"/>
              </w:rPr>
              <w:fldChar w:fldCharType="separate"/>
            </w:r>
            <w:r w:rsidR="005503FA">
              <w:rPr>
                <w:rFonts w:ascii="Arial" w:hAnsi="Arial" w:cs="Arial"/>
                <w:sz w:val="16"/>
              </w:rPr>
              <w:t>6.3</w:t>
            </w:r>
            <w:r w:rsidR="00135556">
              <w:rPr>
                <w:rFonts w:ascii="Arial" w:hAnsi="Arial" w:cs="Arial"/>
                <w:sz w:val="16"/>
              </w:rPr>
              <w:fldChar w:fldCharType="end"/>
            </w:r>
            <w:r>
              <w:rPr>
                <w:rFonts w:ascii="Arial" w:hAnsi="Arial" w:cs="Arial"/>
                <w:sz w:val="16"/>
              </w:rPr>
              <w:t xml:space="preserve">) (handled by a directive in the asm files); </w:t>
            </w:r>
            <w:r w:rsidR="00EE5C41">
              <w:rPr>
                <w:rFonts w:ascii="Arial" w:hAnsi="Arial" w:cs="Arial"/>
                <w:sz w:val="16"/>
              </w:rPr>
              <w:t>added information on configuring _fiqhandler</w:t>
            </w:r>
          </w:p>
        </w:tc>
        <w:tc>
          <w:tcPr>
            <w:tcW w:w="1080" w:type="dxa"/>
          </w:tcPr>
          <w:p w:rsidR="00EE5C41" w:rsidRDefault="00EE5C41">
            <w:pPr>
              <w:spacing w:before="60"/>
              <w:rPr>
                <w:rFonts w:ascii="Arial" w:hAnsi="Arial" w:cs="Arial"/>
                <w:sz w:val="16"/>
              </w:rPr>
            </w:pPr>
            <w:r>
              <w:rPr>
                <w:rFonts w:ascii="Arial" w:hAnsi="Arial" w:cs="Arial"/>
                <w:sz w:val="16"/>
              </w:rPr>
              <w:t>6/10/2013</w:t>
            </w:r>
          </w:p>
        </w:tc>
        <w:tc>
          <w:tcPr>
            <w:tcW w:w="1105" w:type="dxa"/>
          </w:tcPr>
          <w:p w:rsidR="00EE5C41" w:rsidRDefault="00EE5C41">
            <w:pPr>
              <w:spacing w:before="60"/>
              <w:rPr>
                <w:rFonts w:ascii="Arial" w:hAnsi="Arial" w:cs="Arial"/>
                <w:sz w:val="16"/>
              </w:rPr>
            </w:pPr>
            <w:r>
              <w:rPr>
                <w:rFonts w:ascii="Arial" w:hAnsi="Arial" w:cs="Arial"/>
                <w:sz w:val="16"/>
              </w:rPr>
              <w:t>KMC</w:t>
            </w:r>
          </w:p>
        </w:tc>
      </w:tr>
      <w:tr w:rsidR="00955A79" w:rsidTr="00EE5C41">
        <w:tc>
          <w:tcPr>
            <w:tcW w:w="662" w:type="dxa"/>
          </w:tcPr>
          <w:p w:rsidR="00955A79" w:rsidRDefault="00955A79">
            <w:pPr>
              <w:spacing w:before="60"/>
              <w:rPr>
                <w:rFonts w:ascii="Arial" w:hAnsi="Arial" w:cs="Arial"/>
                <w:sz w:val="16"/>
              </w:rPr>
            </w:pPr>
            <w:r>
              <w:rPr>
                <w:rFonts w:ascii="Arial" w:hAnsi="Arial" w:cs="Arial"/>
                <w:sz w:val="16"/>
              </w:rPr>
              <w:t>3</w:t>
            </w:r>
          </w:p>
        </w:tc>
        <w:tc>
          <w:tcPr>
            <w:tcW w:w="6210" w:type="dxa"/>
          </w:tcPr>
          <w:p w:rsidR="00955A79" w:rsidRDefault="00955A79" w:rsidP="00955A79">
            <w:pPr>
              <w:spacing w:before="60"/>
              <w:rPr>
                <w:rFonts w:ascii="Arial" w:hAnsi="Arial" w:cs="Arial"/>
                <w:sz w:val="16"/>
              </w:rPr>
            </w:pPr>
            <w:r>
              <w:rPr>
                <w:rFonts w:ascii="Arial" w:hAnsi="Arial" w:cs="Arial"/>
                <w:sz w:val="16"/>
              </w:rPr>
              <w:t>Removed requirement of compilation of sys_startup and AppStartup in arm mode</w:t>
            </w:r>
          </w:p>
        </w:tc>
        <w:tc>
          <w:tcPr>
            <w:tcW w:w="1080" w:type="dxa"/>
          </w:tcPr>
          <w:p w:rsidR="00955A79" w:rsidRDefault="00955A79">
            <w:pPr>
              <w:spacing w:before="60"/>
              <w:rPr>
                <w:rFonts w:ascii="Arial" w:hAnsi="Arial" w:cs="Arial"/>
                <w:sz w:val="16"/>
              </w:rPr>
            </w:pPr>
            <w:r>
              <w:rPr>
                <w:rFonts w:ascii="Arial" w:hAnsi="Arial" w:cs="Arial"/>
                <w:sz w:val="16"/>
              </w:rPr>
              <w:t>08/02/13</w:t>
            </w:r>
          </w:p>
        </w:tc>
        <w:tc>
          <w:tcPr>
            <w:tcW w:w="1105" w:type="dxa"/>
          </w:tcPr>
          <w:p w:rsidR="00955A79" w:rsidRDefault="00955A79">
            <w:pPr>
              <w:spacing w:before="60"/>
              <w:rPr>
                <w:rFonts w:ascii="Arial" w:hAnsi="Arial" w:cs="Arial"/>
                <w:sz w:val="16"/>
              </w:rPr>
            </w:pPr>
            <w:r>
              <w:rPr>
                <w:rFonts w:ascii="Arial" w:hAnsi="Arial" w:cs="Arial"/>
                <w:sz w:val="16"/>
              </w:rPr>
              <w:t>LWW</w:t>
            </w:r>
          </w:p>
        </w:tc>
      </w:tr>
      <w:tr w:rsidR="00A41ADF" w:rsidTr="00EE5C41">
        <w:tc>
          <w:tcPr>
            <w:tcW w:w="662" w:type="dxa"/>
          </w:tcPr>
          <w:p w:rsidR="00A41ADF" w:rsidRDefault="00A41ADF">
            <w:pPr>
              <w:spacing w:before="60"/>
              <w:rPr>
                <w:rFonts w:ascii="Arial" w:hAnsi="Arial" w:cs="Arial"/>
                <w:sz w:val="16"/>
              </w:rPr>
            </w:pPr>
            <w:r>
              <w:rPr>
                <w:rFonts w:ascii="Arial" w:hAnsi="Arial" w:cs="Arial"/>
                <w:sz w:val="16"/>
              </w:rPr>
              <w:t>4</w:t>
            </w:r>
          </w:p>
        </w:tc>
        <w:tc>
          <w:tcPr>
            <w:tcW w:w="6210" w:type="dxa"/>
          </w:tcPr>
          <w:p w:rsidR="00A41ADF" w:rsidRDefault="00A41ADF" w:rsidP="00955A79">
            <w:pPr>
              <w:spacing w:before="60"/>
              <w:rPr>
                <w:rFonts w:ascii="Arial" w:hAnsi="Arial" w:cs="Arial"/>
                <w:sz w:val="16"/>
              </w:rPr>
            </w:pPr>
            <w:r>
              <w:rPr>
                <w:rFonts w:ascii="Arial" w:hAnsi="Arial" w:cs="Arial"/>
                <w:sz w:val="16"/>
              </w:rPr>
              <w:t>Added exclusion of sys_pmu.asm build from application</w:t>
            </w:r>
            <w:r w:rsidR="005F39C7">
              <w:rPr>
                <w:rFonts w:ascii="Arial" w:hAnsi="Arial" w:cs="Arial"/>
                <w:sz w:val="16"/>
              </w:rPr>
              <w:t xml:space="preserve"> in section 3.4</w:t>
            </w:r>
          </w:p>
        </w:tc>
        <w:tc>
          <w:tcPr>
            <w:tcW w:w="1080" w:type="dxa"/>
          </w:tcPr>
          <w:p w:rsidR="00A41ADF" w:rsidRDefault="00A41ADF">
            <w:pPr>
              <w:spacing w:before="60"/>
              <w:rPr>
                <w:rFonts w:ascii="Arial" w:hAnsi="Arial" w:cs="Arial"/>
                <w:sz w:val="16"/>
              </w:rPr>
            </w:pPr>
            <w:r>
              <w:rPr>
                <w:rFonts w:ascii="Arial" w:hAnsi="Arial" w:cs="Arial"/>
                <w:sz w:val="16"/>
              </w:rPr>
              <w:t>05/09/13</w:t>
            </w:r>
          </w:p>
        </w:tc>
        <w:tc>
          <w:tcPr>
            <w:tcW w:w="1105" w:type="dxa"/>
          </w:tcPr>
          <w:p w:rsidR="00A41ADF" w:rsidRDefault="00A41ADF">
            <w:pPr>
              <w:spacing w:before="60"/>
              <w:rPr>
                <w:rFonts w:ascii="Arial" w:hAnsi="Arial" w:cs="Arial"/>
                <w:sz w:val="16"/>
              </w:rPr>
            </w:pPr>
            <w:r>
              <w:rPr>
                <w:rFonts w:ascii="Arial" w:hAnsi="Arial" w:cs="Arial"/>
                <w:sz w:val="16"/>
              </w:rPr>
              <w:t>LK</w:t>
            </w:r>
          </w:p>
        </w:tc>
      </w:tr>
      <w:tr w:rsidR="00C07F47" w:rsidTr="00EE5C41">
        <w:tc>
          <w:tcPr>
            <w:tcW w:w="662" w:type="dxa"/>
          </w:tcPr>
          <w:p w:rsidR="00C07F47" w:rsidRDefault="00C07F47">
            <w:pPr>
              <w:spacing w:before="60"/>
              <w:rPr>
                <w:rFonts w:ascii="Arial" w:hAnsi="Arial" w:cs="Arial"/>
                <w:sz w:val="16"/>
              </w:rPr>
            </w:pPr>
            <w:r>
              <w:rPr>
                <w:rFonts w:ascii="Arial" w:hAnsi="Arial" w:cs="Arial"/>
                <w:sz w:val="16"/>
              </w:rPr>
              <w:t>5</w:t>
            </w:r>
          </w:p>
        </w:tc>
        <w:tc>
          <w:tcPr>
            <w:tcW w:w="6210" w:type="dxa"/>
          </w:tcPr>
          <w:p w:rsidR="00C07F47" w:rsidRDefault="00133B18" w:rsidP="00955A79">
            <w:pPr>
              <w:spacing w:before="60"/>
              <w:rPr>
                <w:rFonts w:ascii="Arial" w:hAnsi="Arial" w:cs="Arial"/>
                <w:sz w:val="16"/>
              </w:rPr>
            </w:pPr>
            <w:r>
              <w:rPr>
                <w:rFonts w:ascii="Arial" w:hAnsi="Arial" w:cs="Arial"/>
                <w:sz w:val="16"/>
              </w:rPr>
              <w:t xml:space="preserve">Added exclusion of  </w:t>
            </w:r>
            <w:r w:rsidRPr="00133B18">
              <w:rPr>
                <w:rFonts w:ascii="Arial" w:hAnsi="Arial" w:cs="Arial"/>
                <w:sz w:val="16"/>
              </w:rPr>
              <w:t>prooftestv02.c</w:t>
            </w:r>
            <w:r>
              <w:rPr>
                <w:rFonts w:ascii="Arial" w:hAnsi="Arial" w:cs="Arial"/>
                <w:sz w:val="16"/>
              </w:rPr>
              <w:t xml:space="preserve"> and prooftestv02.het build from bootloader in section 3.4</w:t>
            </w:r>
          </w:p>
        </w:tc>
        <w:tc>
          <w:tcPr>
            <w:tcW w:w="1080" w:type="dxa"/>
          </w:tcPr>
          <w:p w:rsidR="00C07F47" w:rsidRDefault="00133B18">
            <w:pPr>
              <w:spacing w:before="60"/>
              <w:rPr>
                <w:rFonts w:ascii="Arial" w:hAnsi="Arial" w:cs="Arial"/>
                <w:sz w:val="16"/>
              </w:rPr>
            </w:pPr>
            <w:r>
              <w:rPr>
                <w:rFonts w:ascii="Arial" w:hAnsi="Arial" w:cs="Arial"/>
                <w:sz w:val="16"/>
              </w:rPr>
              <w:t>02/19/15</w:t>
            </w:r>
          </w:p>
        </w:tc>
        <w:tc>
          <w:tcPr>
            <w:tcW w:w="1105" w:type="dxa"/>
          </w:tcPr>
          <w:p w:rsidR="00C07F47" w:rsidRDefault="00133B18">
            <w:pPr>
              <w:spacing w:before="60"/>
              <w:rPr>
                <w:rFonts w:ascii="Arial" w:hAnsi="Arial" w:cs="Arial"/>
                <w:sz w:val="16"/>
              </w:rPr>
            </w:pPr>
            <w:r>
              <w:rPr>
                <w:rFonts w:ascii="Arial" w:hAnsi="Arial" w:cs="Arial"/>
                <w:sz w:val="16"/>
              </w:rPr>
              <w:t>MS</w:t>
            </w:r>
          </w:p>
        </w:tc>
      </w:tr>
      <w:tr w:rsidR="005D55CE" w:rsidTr="00EE5C41">
        <w:tc>
          <w:tcPr>
            <w:tcW w:w="662" w:type="dxa"/>
          </w:tcPr>
          <w:p w:rsidR="005D55CE" w:rsidRDefault="00742A4E">
            <w:pPr>
              <w:spacing w:before="60"/>
              <w:rPr>
                <w:rFonts w:ascii="Arial" w:hAnsi="Arial" w:cs="Arial"/>
                <w:sz w:val="16"/>
              </w:rPr>
            </w:pPr>
            <w:r>
              <w:rPr>
                <w:rFonts w:ascii="Arial" w:hAnsi="Arial" w:cs="Arial"/>
                <w:sz w:val="16"/>
              </w:rPr>
              <w:t>5.1.1</w:t>
            </w:r>
          </w:p>
        </w:tc>
        <w:tc>
          <w:tcPr>
            <w:tcW w:w="6210" w:type="dxa"/>
          </w:tcPr>
          <w:p w:rsidR="005D55CE" w:rsidRDefault="005D55CE" w:rsidP="00955A79">
            <w:pPr>
              <w:spacing w:before="60"/>
              <w:rPr>
                <w:rFonts w:ascii="Arial" w:hAnsi="Arial" w:cs="Arial"/>
                <w:sz w:val="16"/>
              </w:rPr>
            </w:pPr>
            <w:r>
              <w:rPr>
                <w:rFonts w:ascii="Arial" w:hAnsi="Arial" w:cs="Arial"/>
                <w:sz w:val="16"/>
              </w:rPr>
              <w:t xml:space="preserve">Added the excluded file </w:t>
            </w:r>
            <w:r w:rsidRPr="005D55CE">
              <w:rPr>
                <w:rFonts w:ascii="Arial" w:hAnsi="Arial" w:cs="Arial"/>
                <w:sz w:val="16"/>
              </w:rPr>
              <w:t>errata_SSWF021_45.c</w:t>
            </w:r>
            <w:r>
              <w:rPr>
                <w:rFonts w:ascii="Arial" w:hAnsi="Arial" w:cs="Arial"/>
                <w:sz w:val="16"/>
              </w:rPr>
              <w:t xml:space="preserve"> in the application build and also added few reset casues</w:t>
            </w:r>
          </w:p>
        </w:tc>
        <w:tc>
          <w:tcPr>
            <w:tcW w:w="1080" w:type="dxa"/>
          </w:tcPr>
          <w:p w:rsidR="005D55CE" w:rsidRDefault="005D55CE" w:rsidP="00742A4E">
            <w:pPr>
              <w:spacing w:before="60"/>
              <w:rPr>
                <w:rFonts w:ascii="Arial" w:hAnsi="Arial" w:cs="Arial"/>
                <w:sz w:val="16"/>
              </w:rPr>
            </w:pPr>
            <w:r>
              <w:rPr>
                <w:rFonts w:ascii="Arial" w:hAnsi="Arial" w:cs="Arial"/>
                <w:sz w:val="16"/>
              </w:rPr>
              <w:t>08/1</w:t>
            </w:r>
            <w:r w:rsidR="00742A4E">
              <w:rPr>
                <w:rFonts w:ascii="Arial" w:hAnsi="Arial" w:cs="Arial"/>
                <w:sz w:val="16"/>
              </w:rPr>
              <w:t>5</w:t>
            </w:r>
            <w:r>
              <w:rPr>
                <w:rFonts w:ascii="Arial" w:hAnsi="Arial" w:cs="Arial"/>
                <w:sz w:val="16"/>
              </w:rPr>
              <w:t>/16</w:t>
            </w:r>
          </w:p>
        </w:tc>
        <w:tc>
          <w:tcPr>
            <w:tcW w:w="1105" w:type="dxa"/>
          </w:tcPr>
          <w:p w:rsidR="005D55CE" w:rsidRDefault="005D55CE">
            <w:pPr>
              <w:spacing w:before="60"/>
              <w:rPr>
                <w:rFonts w:ascii="Arial" w:hAnsi="Arial" w:cs="Arial"/>
                <w:sz w:val="16"/>
              </w:rPr>
            </w:pPr>
            <w:r>
              <w:rPr>
                <w:rFonts w:ascii="Arial" w:hAnsi="Arial" w:cs="Arial"/>
                <w:sz w:val="16"/>
              </w:rPr>
              <w:t>AJM</w:t>
            </w:r>
          </w:p>
        </w:tc>
      </w:tr>
      <w:tr w:rsidR="00330EBB" w:rsidTr="00EE5C41">
        <w:trPr>
          <w:ins w:id="59" w:author="Nexteer Employee" w:date="2016-08-24T09:41:00Z"/>
        </w:trPr>
        <w:tc>
          <w:tcPr>
            <w:tcW w:w="662" w:type="dxa"/>
          </w:tcPr>
          <w:p w:rsidR="00330EBB" w:rsidRDefault="00330EBB">
            <w:pPr>
              <w:spacing w:before="60"/>
              <w:rPr>
                <w:ins w:id="60" w:author="Nexteer Employee" w:date="2016-08-24T09:41:00Z"/>
                <w:rFonts w:ascii="Arial" w:hAnsi="Arial" w:cs="Arial"/>
                <w:sz w:val="16"/>
              </w:rPr>
            </w:pPr>
            <w:ins w:id="61" w:author="Nexteer Employee" w:date="2016-08-24T09:41:00Z">
              <w:r>
                <w:rPr>
                  <w:rFonts w:ascii="Arial" w:hAnsi="Arial" w:cs="Arial"/>
                  <w:sz w:val="16"/>
                </w:rPr>
                <w:t>5.1.2</w:t>
              </w:r>
            </w:ins>
          </w:p>
        </w:tc>
        <w:tc>
          <w:tcPr>
            <w:tcW w:w="6210" w:type="dxa"/>
          </w:tcPr>
          <w:p w:rsidR="00330EBB" w:rsidRDefault="00330EBB" w:rsidP="00955A79">
            <w:pPr>
              <w:spacing w:before="60"/>
              <w:rPr>
                <w:ins w:id="62" w:author="Nexteer Employee" w:date="2016-08-24T09:41:00Z"/>
                <w:rFonts w:ascii="Arial" w:hAnsi="Arial" w:cs="Arial"/>
                <w:sz w:val="16"/>
              </w:rPr>
            </w:pPr>
            <w:ins w:id="63" w:author="Nexteer Employee" w:date="2016-08-24T09:41:00Z">
              <w:r>
                <w:rPr>
                  <w:rFonts w:ascii="Arial" w:hAnsi="Arial" w:cs="Arial"/>
                  <w:sz w:val="16"/>
                </w:rPr>
                <w:t xml:space="preserve">Removed the retry count parameter from the function </w:t>
              </w:r>
            </w:ins>
            <w:ins w:id="64" w:author="Nexteer Employee" w:date="2016-08-24T09:42:00Z">
              <w:r w:rsidRPr="003B2B5B">
                <w:t>D_CHKFORPLLSLIP_CNT_U32</w:t>
              </w:r>
            </w:ins>
          </w:p>
        </w:tc>
        <w:tc>
          <w:tcPr>
            <w:tcW w:w="1080" w:type="dxa"/>
          </w:tcPr>
          <w:p w:rsidR="00330EBB" w:rsidRDefault="00330EBB" w:rsidP="00742A4E">
            <w:pPr>
              <w:spacing w:before="60"/>
              <w:rPr>
                <w:ins w:id="65" w:author="Nexteer Employee" w:date="2016-08-24T09:41:00Z"/>
                <w:rFonts w:ascii="Arial" w:hAnsi="Arial" w:cs="Arial"/>
                <w:sz w:val="16"/>
              </w:rPr>
            </w:pPr>
            <w:ins w:id="66" w:author="Nexteer Employee" w:date="2016-08-24T09:42:00Z">
              <w:r>
                <w:rPr>
                  <w:rFonts w:ascii="Arial" w:hAnsi="Arial" w:cs="Arial"/>
                  <w:sz w:val="16"/>
                </w:rPr>
                <w:t>08/24/16</w:t>
              </w:r>
            </w:ins>
          </w:p>
        </w:tc>
        <w:tc>
          <w:tcPr>
            <w:tcW w:w="1105" w:type="dxa"/>
          </w:tcPr>
          <w:p w:rsidR="00330EBB" w:rsidRDefault="00330EBB">
            <w:pPr>
              <w:spacing w:before="60"/>
              <w:rPr>
                <w:ins w:id="67" w:author="Nexteer Employee" w:date="2016-08-24T09:41:00Z"/>
                <w:rFonts w:ascii="Arial" w:hAnsi="Arial" w:cs="Arial"/>
                <w:sz w:val="16"/>
              </w:rPr>
            </w:pPr>
            <w:ins w:id="68" w:author="Nexteer Employee" w:date="2016-08-24T09:42:00Z">
              <w:r>
                <w:rPr>
                  <w:rFonts w:ascii="Arial" w:hAnsi="Arial" w:cs="Arial"/>
                  <w:sz w:val="16"/>
                </w:rPr>
                <w:t>AJM</w:t>
              </w:r>
            </w:ins>
            <w:bookmarkStart w:id="69" w:name="_GoBack"/>
            <w:bookmarkEnd w:id="69"/>
          </w:p>
        </w:tc>
      </w:tr>
    </w:tbl>
    <w:p w:rsidR="00107819" w:rsidRDefault="00107819"/>
    <w:sectPr w:rsidR="00107819" w:rsidSect="00937013">
      <w:headerReference w:type="default" r:id="rId9"/>
      <w:foot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0DBD" w:rsidRDefault="00370DBD">
      <w:r>
        <w:separator/>
      </w:r>
    </w:p>
  </w:endnote>
  <w:endnote w:type="continuationSeparator" w:id="0">
    <w:p w:rsidR="00370DBD" w:rsidRDefault="00370D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0591" w:rsidRDefault="000E0591">
    <w:pPr>
      <w:pStyle w:val="Footer"/>
    </w:pPr>
    <w:r>
      <w:rPr>
        <w:snapToGrid w:val="0"/>
      </w:rPr>
      <w:tab/>
    </w:r>
    <w:fldSimple w:instr=" DOCPROPERTY &quot;Company&quot;  \* MERGEFORMAT ">
      <w:r w:rsidRPr="006768B8">
        <w:rPr>
          <w:rFonts w:ascii="Times" w:hAnsi="Times"/>
          <w:caps/>
          <w:snapToGrid w:val="0"/>
        </w:rPr>
        <w:t>Nexteer</w:t>
      </w:r>
    </w:fldSimple>
    <w:r>
      <w:rPr>
        <w:snapToGrid w:val="0"/>
      </w:rPr>
      <w:t xml:space="preserve"> CONFIDENTIAL</w:t>
    </w:r>
    <w:r>
      <w:rPr>
        <w:snapToGrid w:val="0"/>
      </w:rPr>
      <w:tab/>
    </w:r>
    <w:r>
      <w:rPr>
        <w:snapToGrid w:val="0"/>
        <w:sz w:val="16"/>
      </w:rPr>
      <w:t xml:space="preserve"> SWC Integration </w:t>
    </w:r>
    <w:r w:rsidRPr="001A574F">
      <w:rPr>
        <w:snapToGrid w:val="0"/>
        <w:sz w:val="16"/>
      </w:rPr>
      <w:t>T</w:t>
    </w:r>
    <w:r>
      <w:rPr>
        <w:snapToGrid w:val="0"/>
        <w:sz w:val="16"/>
      </w:rPr>
      <w:t>emplate EA3, Rev 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0DBD" w:rsidRDefault="00370DBD">
      <w:r>
        <w:separator/>
      </w:r>
    </w:p>
  </w:footnote>
  <w:footnote w:type="continuationSeparator" w:id="0">
    <w:p w:rsidR="00370DBD" w:rsidRDefault="00370D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0591" w:rsidRDefault="000E0591" w:rsidP="00D65A4D">
    <w:pPr>
      <w:pStyle w:val="Header"/>
      <w:pBdr>
        <w:bottom w:val="single" w:sz="4" w:space="1" w:color="auto"/>
      </w:pBdr>
      <w:tabs>
        <w:tab w:val="left" w:pos="1823"/>
      </w:tabs>
      <w:rPr>
        <w:b/>
      </w:rPr>
    </w:pPr>
    <w:r>
      <w:rPr>
        <w:b/>
      </w:rPr>
      <w:tab/>
    </w:r>
    <w:r>
      <w:rPr>
        <w:b/>
      </w:rPr>
      <w:tab/>
      <w:t>SWC INTEGRATION MANUAL</w:t>
    </w:r>
  </w:p>
  <w:tbl>
    <w:tblPr>
      <w:tblW w:w="0" w:type="auto"/>
      <w:tblInd w:w="18" w:type="dxa"/>
      <w:tblLayout w:type="fixed"/>
      <w:tblLook w:val="0000" w:firstRow="0" w:lastRow="0" w:firstColumn="0" w:lastColumn="0" w:noHBand="0" w:noVBand="0"/>
    </w:tblPr>
    <w:tblGrid>
      <w:gridCol w:w="990"/>
      <w:gridCol w:w="1530"/>
      <w:gridCol w:w="1260"/>
      <w:gridCol w:w="2610"/>
      <w:gridCol w:w="1170"/>
      <w:gridCol w:w="1350"/>
    </w:tblGrid>
    <w:tr w:rsidR="000E0591">
      <w:trPr>
        <w:cantSplit/>
      </w:trPr>
      <w:tc>
        <w:tcPr>
          <w:tcW w:w="990" w:type="dxa"/>
        </w:tcPr>
        <w:p w:rsidR="000E0591" w:rsidRDefault="000E0591">
          <w:pPr>
            <w:pStyle w:val="Header"/>
          </w:pPr>
          <w:r>
            <w:t>Title:</w:t>
          </w:r>
        </w:p>
      </w:tc>
      <w:tc>
        <w:tcPr>
          <w:tcW w:w="5400" w:type="dxa"/>
          <w:gridSpan w:val="3"/>
          <w:vMerge w:val="restart"/>
        </w:tcPr>
        <w:p w:rsidR="000E0591" w:rsidRDefault="001F63E0">
          <w:pPr>
            <w:pStyle w:val="Header"/>
          </w:pPr>
          <w:fldSimple w:instr=" DOCPROPERTY &quot;Document Title&quot;  \* MERGEFORMAT ">
            <w:r w:rsidR="000E0591">
              <w:t>TMS570 Startup</w:t>
            </w:r>
          </w:fldSimple>
        </w:p>
        <w:p w:rsidR="000E0591" w:rsidRDefault="001F63E0" w:rsidP="001A574F">
          <w:pPr>
            <w:pStyle w:val="Header"/>
            <w:tabs>
              <w:tab w:val="clear" w:pos="4320"/>
              <w:tab w:val="clear" w:pos="8640"/>
              <w:tab w:val="center" w:pos="2592"/>
            </w:tabs>
          </w:pPr>
          <w:fldSimple w:instr=" DOCPROPERTY &quot;Product Line&quot;  \* MERGEFORMAT ">
            <w:r w:rsidR="000E0591">
              <w:t>Gen II+ EPS EA3</w:t>
            </w:r>
          </w:fldSimple>
          <w:r w:rsidR="000E0591">
            <w:tab/>
          </w:r>
        </w:p>
      </w:tc>
      <w:tc>
        <w:tcPr>
          <w:tcW w:w="1170" w:type="dxa"/>
        </w:tcPr>
        <w:p w:rsidR="000E0591" w:rsidRDefault="000E0591">
          <w:pPr>
            <w:pStyle w:val="Header"/>
          </w:pPr>
          <w:r>
            <w:t>Revision:</w:t>
          </w:r>
        </w:p>
      </w:tc>
      <w:tc>
        <w:tcPr>
          <w:tcW w:w="1350" w:type="dxa"/>
        </w:tcPr>
        <w:p w:rsidR="000E0591" w:rsidRDefault="00333B28" w:rsidP="00330EBB">
          <w:pPr>
            <w:pStyle w:val="Header"/>
          </w:pPr>
          <w:r>
            <w:t>5.1.</w:t>
          </w:r>
          <w:del w:id="70" w:author="Nexteer Employee" w:date="2016-08-24T09:41:00Z">
            <w:r w:rsidDel="00330EBB">
              <w:delText>1</w:delText>
            </w:r>
          </w:del>
          <w:ins w:id="71" w:author="Nexteer Employee" w:date="2016-08-24T09:41:00Z">
            <w:r w:rsidR="00330EBB">
              <w:t>2</w:t>
            </w:r>
          </w:ins>
        </w:p>
      </w:tc>
    </w:tr>
    <w:tr w:rsidR="000E0591">
      <w:trPr>
        <w:cantSplit/>
      </w:trPr>
      <w:tc>
        <w:tcPr>
          <w:tcW w:w="990" w:type="dxa"/>
        </w:tcPr>
        <w:p w:rsidR="000E0591" w:rsidRDefault="000E0591">
          <w:pPr>
            <w:pStyle w:val="Header"/>
          </w:pPr>
          <w:r>
            <w:t xml:space="preserve">Product:     </w:t>
          </w:r>
        </w:p>
      </w:tc>
      <w:tc>
        <w:tcPr>
          <w:tcW w:w="5400" w:type="dxa"/>
          <w:gridSpan w:val="3"/>
          <w:vMerge/>
        </w:tcPr>
        <w:p w:rsidR="000E0591" w:rsidRDefault="000E0591">
          <w:pPr>
            <w:pStyle w:val="Header"/>
            <w:jc w:val="center"/>
          </w:pPr>
        </w:p>
      </w:tc>
      <w:tc>
        <w:tcPr>
          <w:tcW w:w="1170" w:type="dxa"/>
        </w:tcPr>
        <w:p w:rsidR="000E0591" w:rsidRDefault="000E0591">
          <w:pPr>
            <w:pStyle w:val="Header"/>
          </w:pPr>
          <w:r>
            <w:t>Rev. Date:</w:t>
          </w:r>
        </w:p>
      </w:tc>
      <w:tc>
        <w:tcPr>
          <w:tcW w:w="1350" w:type="dxa"/>
        </w:tcPr>
        <w:p w:rsidR="000E0591" w:rsidRDefault="005D55CE" w:rsidP="00330EBB">
          <w:pPr>
            <w:pStyle w:val="Header"/>
          </w:pPr>
          <w:r>
            <w:t>Aug</w:t>
          </w:r>
          <w:r w:rsidR="00EB7884">
            <w:t>-</w:t>
          </w:r>
          <w:del w:id="72" w:author="Nexteer Employee" w:date="2016-08-24T09:41:00Z">
            <w:r w:rsidDel="00330EBB">
              <w:delText>1</w:delText>
            </w:r>
            <w:r w:rsidR="00333B28" w:rsidDel="00330EBB">
              <w:delText>5</w:delText>
            </w:r>
          </w:del>
          <w:ins w:id="73" w:author="Nexteer Employee" w:date="2016-08-24T09:41:00Z">
            <w:r w:rsidR="00330EBB">
              <w:t>24</w:t>
            </w:r>
          </w:ins>
          <w:r w:rsidR="00EB7884">
            <w:t>-</w:t>
          </w:r>
          <w:r>
            <w:t>16</w:t>
          </w:r>
        </w:p>
      </w:tc>
    </w:tr>
    <w:tr w:rsidR="000E0591">
      <w:trPr>
        <w:cantSplit/>
      </w:trPr>
      <w:tc>
        <w:tcPr>
          <w:tcW w:w="990" w:type="dxa"/>
        </w:tcPr>
        <w:p w:rsidR="000E0591" w:rsidRDefault="000E0591">
          <w:pPr>
            <w:pStyle w:val="Header"/>
          </w:pPr>
          <w:r>
            <w:t>Group:</w:t>
          </w:r>
        </w:p>
      </w:tc>
      <w:tc>
        <w:tcPr>
          <w:tcW w:w="1530" w:type="dxa"/>
        </w:tcPr>
        <w:p w:rsidR="000E0591" w:rsidRDefault="000E0591">
          <w:pPr>
            <w:pStyle w:val="Header"/>
          </w:pPr>
          <w:r>
            <w:t>ESG</w:t>
          </w:r>
        </w:p>
      </w:tc>
      <w:tc>
        <w:tcPr>
          <w:tcW w:w="1260" w:type="dxa"/>
        </w:tcPr>
        <w:p w:rsidR="000E0591" w:rsidRDefault="000E0591">
          <w:pPr>
            <w:pStyle w:val="Header"/>
          </w:pPr>
          <w:r>
            <w:t>Originator:</w:t>
          </w:r>
        </w:p>
      </w:tc>
      <w:tc>
        <w:tcPr>
          <w:tcW w:w="2610" w:type="dxa"/>
        </w:tcPr>
        <w:p w:rsidR="000E0591" w:rsidRDefault="00EB7884">
          <w:pPr>
            <w:pStyle w:val="Header"/>
          </w:pPr>
          <w:del w:id="74" w:author="Nexteer Employee" w:date="2016-08-24T09:41:00Z">
            <w:r w:rsidDel="00330EBB">
              <w:delText>Shameel Muhammed</w:delText>
            </w:r>
          </w:del>
          <w:ins w:id="75" w:author="Nexteer Employee" w:date="2016-08-24T09:41:00Z">
            <w:r w:rsidR="00330EBB">
              <w:t>Avinash James</w:t>
            </w:r>
          </w:ins>
        </w:p>
      </w:tc>
      <w:tc>
        <w:tcPr>
          <w:tcW w:w="1170" w:type="dxa"/>
        </w:tcPr>
        <w:p w:rsidR="000E0591" w:rsidRDefault="000E0591">
          <w:pPr>
            <w:pStyle w:val="Header"/>
          </w:pPr>
          <w:r>
            <w:t>Page:</w:t>
          </w:r>
        </w:p>
      </w:tc>
      <w:tc>
        <w:tcPr>
          <w:tcW w:w="1350" w:type="dxa"/>
        </w:tcPr>
        <w:p w:rsidR="000E0591" w:rsidRDefault="00135556">
          <w:pPr>
            <w:pStyle w:val="Header"/>
          </w:pPr>
          <w:r>
            <w:rPr>
              <w:rStyle w:val="PageNumber"/>
            </w:rPr>
            <w:fldChar w:fldCharType="begin"/>
          </w:r>
          <w:r w:rsidR="000E0591">
            <w:rPr>
              <w:rStyle w:val="PageNumber"/>
            </w:rPr>
            <w:instrText xml:space="preserve"> PAGE </w:instrText>
          </w:r>
          <w:r>
            <w:rPr>
              <w:rStyle w:val="PageNumber"/>
            </w:rPr>
            <w:fldChar w:fldCharType="separate"/>
          </w:r>
          <w:r w:rsidR="00330EBB">
            <w:rPr>
              <w:rStyle w:val="PageNumber"/>
              <w:noProof/>
            </w:rPr>
            <w:t>10</w:t>
          </w:r>
          <w:r>
            <w:rPr>
              <w:rStyle w:val="PageNumber"/>
            </w:rPr>
            <w:fldChar w:fldCharType="end"/>
          </w:r>
          <w:r w:rsidR="000E0591">
            <w:rPr>
              <w:rStyle w:val="PageNumber"/>
            </w:rPr>
            <w:t xml:space="preserve"> of </w:t>
          </w:r>
          <w:r>
            <w:rPr>
              <w:rStyle w:val="PageNumber"/>
            </w:rPr>
            <w:fldChar w:fldCharType="begin"/>
          </w:r>
          <w:r w:rsidR="000E0591">
            <w:rPr>
              <w:rStyle w:val="PageNumber"/>
            </w:rPr>
            <w:instrText xml:space="preserve"> NUMPAGES </w:instrText>
          </w:r>
          <w:r>
            <w:rPr>
              <w:rStyle w:val="PageNumber"/>
            </w:rPr>
            <w:fldChar w:fldCharType="separate"/>
          </w:r>
          <w:r w:rsidR="00330EBB">
            <w:rPr>
              <w:rStyle w:val="PageNumber"/>
              <w:noProof/>
            </w:rPr>
            <w:t>10</w:t>
          </w:r>
          <w:r>
            <w:rPr>
              <w:rStyle w:val="PageNumber"/>
            </w:rPr>
            <w:fldChar w:fldCharType="end"/>
          </w:r>
        </w:p>
      </w:tc>
    </w:tr>
  </w:tbl>
  <w:p w:rsidR="000E0591" w:rsidRDefault="000E0591">
    <w:pPr>
      <w:pStyle w:val="Header"/>
      <w:pBdr>
        <w:top w:val="single" w:sz="4" w:space="1" w:color="auto"/>
      </w:pBdr>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pPr>
        <w:ind w:left="432"/>
      </w:pPr>
    </w:lvl>
    <w:lvl w:ilvl="4">
      <w:start w:val="1"/>
      <w:numFmt w:val="decimal"/>
      <w:lvlText w:val="%1.%2.%3.%4.%5."/>
      <w:legacy w:legacy="1" w:legacySpace="0" w:legacyIndent="0"/>
      <w:lvlJc w:val="left"/>
      <w:pPr>
        <w:ind w:left="432"/>
      </w:pPr>
    </w:lvl>
    <w:lvl w:ilvl="5">
      <w:start w:val="1"/>
      <w:numFmt w:val="decimal"/>
      <w:lvlText w:val="%1.%2.%3.%4.%5.%6."/>
      <w:legacy w:legacy="1" w:legacySpace="0" w:legacyIndent="0"/>
      <w:lvlJc w:val="left"/>
      <w:pPr>
        <w:ind w:left="432"/>
      </w:pPr>
    </w:lvl>
    <w:lvl w:ilvl="6">
      <w:start w:val="1"/>
      <w:numFmt w:val="decimal"/>
      <w:lvlText w:val="%1.%2.%3.%4.%5.%6.%7."/>
      <w:legacy w:legacy="1" w:legacySpace="0" w:legacyIndent="0"/>
      <w:lvlJc w:val="left"/>
      <w:pPr>
        <w:ind w:left="864"/>
      </w:pPr>
    </w:lvl>
    <w:lvl w:ilvl="7">
      <w:start w:val="1"/>
      <w:numFmt w:val="decimal"/>
      <w:lvlText w:val="%1.%2.%3.%4.%5.%6.%7.%8."/>
      <w:legacy w:legacy="1" w:legacySpace="0" w:legacyIndent="0"/>
      <w:lvlJc w:val="left"/>
      <w:pPr>
        <w:ind w:left="864"/>
      </w:pPr>
    </w:lvl>
    <w:lvl w:ilvl="8">
      <w:start w:val="1"/>
      <w:numFmt w:val="decimal"/>
      <w:lvlText w:val="%1.%2.%3.%4.%5.%6.%7.%8.%9."/>
      <w:legacy w:legacy="1" w:legacySpace="0" w:legacyIndent="720"/>
      <w:lvlJc w:val="left"/>
      <w:pPr>
        <w:ind w:left="720" w:hanging="720"/>
      </w:pPr>
    </w:lvl>
  </w:abstractNum>
  <w:abstractNum w:abstractNumId="1">
    <w:nsid w:val="10FC373E"/>
    <w:multiLevelType w:val="hybridMultilevel"/>
    <w:tmpl w:val="E3246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4A5B4A"/>
    <w:multiLevelType w:val="hybridMultilevel"/>
    <w:tmpl w:val="4320910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2D91408"/>
    <w:multiLevelType w:val="hybridMultilevel"/>
    <w:tmpl w:val="623AA9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8F33946"/>
    <w:multiLevelType w:val="hybridMultilevel"/>
    <w:tmpl w:val="DA1869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D473EFF"/>
    <w:multiLevelType w:val="hybridMultilevel"/>
    <w:tmpl w:val="823EF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0E0FC3"/>
    <w:multiLevelType w:val="hybridMultilevel"/>
    <w:tmpl w:val="DDB64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F12239"/>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8A0106C"/>
    <w:multiLevelType w:val="hybridMultilevel"/>
    <w:tmpl w:val="C2CA6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DF6B9B"/>
    <w:multiLevelType w:val="singleLevel"/>
    <w:tmpl w:val="C08E9B58"/>
    <w:lvl w:ilvl="0">
      <w:start w:val="1"/>
      <w:numFmt w:val="decimal"/>
      <w:lvlText w:val="%1)"/>
      <w:lvlJc w:val="left"/>
      <w:pPr>
        <w:tabs>
          <w:tab w:val="num" w:pos="1080"/>
        </w:tabs>
        <w:ind w:left="1080" w:hanging="360"/>
      </w:pPr>
      <w:rPr>
        <w:rFonts w:hint="default"/>
      </w:rPr>
    </w:lvl>
  </w:abstractNum>
  <w:abstractNum w:abstractNumId="11">
    <w:nsid w:val="4ABA06E3"/>
    <w:multiLevelType w:val="hybridMultilevel"/>
    <w:tmpl w:val="DC1A549E"/>
    <w:lvl w:ilvl="0" w:tplc="0409000F">
      <w:start w:val="1"/>
      <w:numFmt w:val="decimal"/>
      <w:lvlText w:val="%1."/>
      <w:lvlJc w:val="left"/>
      <w:pPr>
        <w:ind w:left="752" w:hanging="360"/>
      </w:pPr>
    </w:lvl>
    <w:lvl w:ilvl="1" w:tplc="04090019">
      <w:start w:val="1"/>
      <w:numFmt w:val="lowerLetter"/>
      <w:lvlText w:val="%2."/>
      <w:lvlJc w:val="left"/>
      <w:pPr>
        <w:ind w:left="1472" w:hanging="360"/>
      </w:pPr>
    </w:lvl>
    <w:lvl w:ilvl="2" w:tplc="0409001B" w:tentative="1">
      <w:start w:val="1"/>
      <w:numFmt w:val="lowerRoman"/>
      <w:lvlText w:val="%3."/>
      <w:lvlJc w:val="right"/>
      <w:pPr>
        <w:ind w:left="2192" w:hanging="180"/>
      </w:pPr>
    </w:lvl>
    <w:lvl w:ilvl="3" w:tplc="0409000F" w:tentative="1">
      <w:start w:val="1"/>
      <w:numFmt w:val="decimal"/>
      <w:lvlText w:val="%4."/>
      <w:lvlJc w:val="left"/>
      <w:pPr>
        <w:ind w:left="2912" w:hanging="360"/>
      </w:pPr>
    </w:lvl>
    <w:lvl w:ilvl="4" w:tplc="04090019" w:tentative="1">
      <w:start w:val="1"/>
      <w:numFmt w:val="lowerLetter"/>
      <w:lvlText w:val="%5."/>
      <w:lvlJc w:val="left"/>
      <w:pPr>
        <w:ind w:left="3632" w:hanging="360"/>
      </w:pPr>
    </w:lvl>
    <w:lvl w:ilvl="5" w:tplc="0409001B" w:tentative="1">
      <w:start w:val="1"/>
      <w:numFmt w:val="lowerRoman"/>
      <w:lvlText w:val="%6."/>
      <w:lvlJc w:val="right"/>
      <w:pPr>
        <w:ind w:left="4352" w:hanging="180"/>
      </w:pPr>
    </w:lvl>
    <w:lvl w:ilvl="6" w:tplc="0409000F" w:tentative="1">
      <w:start w:val="1"/>
      <w:numFmt w:val="decimal"/>
      <w:lvlText w:val="%7."/>
      <w:lvlJc w:val="left"/>
      <w:pPr>
        <w:ind w:left="5072" w:hanging="360"/>
      </w:pPr>
    </w:lvl>
    <w:lvl w:ilvl="7" w:tplc="04090019" w:tentative="1">
      <w:start w:val="1"/>
      <w:numFmt w:val="lowerLetter"/>
      <w:lvlText w:val="%8."/>
      <w:lvlJc w:val="left"/>
      <w:pPr>
        <w:ind w:left="5792" w:hanging="360"/>
      </w:pPr>
    </w:lvl>
    <w:lvl w:ilvl="8" w:tplc="0409001B" w:tentative="1">
      <w:start w:val="1"/>
      <w:numFmt w:val="lowerRoman"/>
      <w:lvlText w:val="%9."/>
      <w:lvlJc w:val="right"/>
      <w:pPr>
        <w:ind w:left="6512" w:hanging="180"/>
      </w:pPr>
    </w:lvl>
  </w:abstractNum>
  <w:abstractNum w:abstractNumId="12">
    <w:nsid w:val="4FBF1080"/>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0A46D86"/>
    <w:multiLevelType w:val="hybridMultilevel"/>
    <w:tmpl w:val="EBBC4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521A26"/>
    <w:multiLevelType w:val="hybridMultilevel"/>
    <w:tmpl w:val="A4C245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5713D2B"/>
    <w:multiLevelType w:val="singleLevel"/>
    <w:tmpl w:val="CB564B30"/>
    <w:lvl w:ilvl="0">
      <w:start w:val="1"/>
      <w:numFmt w:val="decimal"/>
      <w:lvlText w:val="(%1)"/>
      <w:lvlJc w:val="left"/>
      <w:pPr>
        <w:tabs>
          <w:tab w:val="num" w:pos="1080"/>
        </w:tabs>
        <w:ind w:left="1080" w:hanging="360"/>
      </w:pPr>
      <w:rPr>
        <w:rFonts w:hint="default"/>
      </w:rPr>
    </w:lvl>
  </w:abstractNum>
  <w:abstractNum w:abstractNumId="16">
    <w:nsid w:val="7D97510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6"/>
  </w:num>
  <w:num w:numId="2">
    <w:abstractNumId w:val="15"/>
  </w:num>
  <w:num w:numId="3">
    <w:abstractNumId w:val="10"/>
  </w:num>
  <w:num w:numId="4">
    <w:abstractNumId w:val="0"/>
  </w:num>
  <w:num w:numId="5">
    <w:abstractNumId w:val="8"/>
  </w:num>
  <w:num w:numId="6">
    <w:abstractNumId w:val="3"/>
  </w:num>
  <w:num w:numId="7">
    <w:abstractNumId w:val="4"/>
  </w:num>
  <w:num w:numId="8">
    <w:abstractNumId w:val="5"/>
  </w:num>
  <w:num w:numId="9">
    <w:abstractNumId w:val="14"/>
  </w:num>
  <w:num w:numId="10">
    <w:abstractNumId w:val="12"/>
  </w:num>
  <w:num w:numId="11">
    <w:abstractNumId w:val="2"/>
  </w:num>
  <w:num w:numId="12">
    <w:abstractNumId w:val="11"/>
  </w:num>
  <w:num w:numId="13">
    <w:abstractNumId w:val="1"/>
  </w:num>
  <w:num w:numId="14">
    <w:abstractNumId w:val="13"/>
  </w:num>
  <w:num w:numId="15">
    <w:abstractNumId w:val="7"/>
  </w:num>
  <w:num w:numId="16">
    <w:abstractNumId w:val="9"/>
  </w:num>
  <w:num w:numId="17">
    <w:abstractNumId w:val="6"/>
  </w:num>
  <w:num w:numId="18">
    <w:abstractNumId w:val="16"/>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B39"/>
    <w:rsid w:val="00002748"/>
    <w:rsid w:val="00016211"/>
    <w:rsid w:val="00036AF7"/>
    <w:rsid w:val="00072C76"/>
    <w:rsid w:val="000A78A4"/>
    <w:rsid w:val="000B7B76"/>
    <w:rsid w:val="000C2C6D"/>
    <w:rsid w:val="000E0591"/>
    <w:rsid w:val="000E1C0D"/>
    <w:rsid w:val="000E26C5"/>
    <w:rsid w:val="00101096"/>
    <w:rsid w:val="00107819"/>
    <w:rsid w:val="00133B18"/>
    <w:rsid w:val="00135556"/>
    <w:rsid w:val="001719F7"/>
    <w:rsid w:val="00173656"/>
    <w:rsid w:val="00192534"/>
    <w:rsid w:val="001A574F"/>
    <w:rsid w:val="001B60DF"/>
    <w:rsid w:val="001C67A3"/>
    <w:rsid w:val="001E28D1"/>
    <w:rsid w:val="001F09B2"/>
    <w:rsid w:val="001F63E0"/>
    <w:rsid w:val="001F7009"/>
    <w:rsid w:val="0020722A"/>
    <w:rsid w:val="00251AC0"/>
    <w:rsid w:val="00254269"/>
    <w:rsid w:val="00264E9B"/>
    <w:rsid w:val="002651B5"/>
    <w:rsid w:val="00274532"/>
    <w:rsid w:val="00275B51"/>
    <w:rsid w:val="00282852"/>
    <w:rsid w:val="00285CB3"/>
    <w:rsid w:val="00297784"/>
    <w:rsid w:val="002B7B9F"/>
    <w:rsid w:val="002C03D8"/>
    <w:rsid w:val="00304AE3"/>
    <w:rsid w:val="00315335"/>
    <w:rsid w:val="00330EBB"/>
    <w:rsid w:val="00333B28"/>
    <w:rsid w:val="0034046E"/>
    <w:rsid w:val="00353877"/>
    <w:rsid w:val="00353ACD"/>
    <w:rsid w:val="00370DBD"/>
    <w:rsid w:val="0037668F"/>
    <w:rsid w:val="00385A68"/>
    <w:rsid w:val="003B2B5B"/>
    <w:rsid w:val="003C4D3F"/>
    <w:rsid w:val="00416335"/>
    <w:rsid w:val="00434C26"/>
    <w:rsid w:val="00477FF8"/>
    <w:rsid w:val="004825AF"/>
    <w:rsid w:val="004A30FB"/>
    <w:rsid w:val="004A781C"/>
    <w:rsid w:val="004E4CC3"/>
    <w:rsid w:val="00537D70"/>
    <w:rsid w:val="005503FA"/>
    <w:rsid w:val="00556D14"/>
    <w:rsid w:val="00560FA0"/>
    <w:rsid w:val="0059107C"/>
    <w:rsid w:val="00591B53"/>
    <w:rsid w:val="005C1100"/>
    <w:rsid w:val="005C2A99"/>
    <w:rsid w:val="005C2C1C"/>
    <w:rsid w:val="005C7476"/>
    <w:rsid w:val="005D4D7D"/>
    <w:rsid w:val="005D55CE"/>
    <w:rsid w:val="005D5FE4"/>
    <w:rsid w:val="005F39C7"/>
    <w:rsid w:val="00616853"/>
    <w:rsid w:val="00626A38"/>
    <w:rsid w:val="006721CC"/>
    <w:rsid w:val="00674ADF"/>
    <w:rsid w:val="006768B8"/>
    <w:rsid w:val="00683DCF"/>
    <w:rsid w:val="006857C4"/>
    <w:rsid w:val="006A35E4"/>
    <w:rsid w:val="006D151B"/>
    <w:rsid w:val="006D33CC"/>
    <w:rsid w:val="006D676A"/>
    <w:rsid w:val="006E3AE5"/>
    <w:rsid w:val="006F01A3"/>
    <w:rsid w:val="00706174"/>
    <w:rsid w:val="00714874"/>
    <w:rsid w:val="007151C5"/>
    <w:rsid w:val="00742A4E"/>
    <w:rsid w:val="0076047D"/>
    <w:rsid w:val="007A37A6"/>
    <w:rsid w:val="007A69AC"/>
    <w:rsid w:val="007C4C59"/>
    <w:rsid w:val="007D72DE"/>
    <w:rsid w:val="0081314C"/>
    <w:rsid w:val="008242F0"/>
    <w:rsid w:val="00836AC1"/>
    <w:rsid w:val="008510F0"/>
    <w:rsid w:val="008535B2"/>
    <w:rsid w:val="008B3E94"/>
    <w:rsid w:val="008D2035"/>
    <w:rsid w:val="008E2475"/>
    <w:rsid w:val="008F6DBB"/>
    <w:rsid w:val="00916B39"/>
    <w:rsid w:val="00937013"/>
    <w:rsid w:val="00941CFE"/>
    <w:rsid w:val="00955A79"/>
    <w:rsid w:val="00955F6A"/>
    <w:rsid w:val="00957470"/>
    <w:rsid w:val="00987833"/>
    <w:rsid w:val="009A5AB5"/>
    <w:rsid w:val="009B20B2"/>
    <w:rsid w:val="009C0B77"/>
    <w:rsid w:val="009C1FC9"/>
    <w:rsid w:val="00A17EB8"/>
    <w:rsid w:val="00A268FB"/>
    <w:rsid w:val="00A40CFD"/>
    <w:rsid w:val="00A41ADF"/>
    <w:rsid w:val="00A700CF"/>
    <w:rsid w:val="00A7399E"/>
    <w:rsid w:val="00A82D30"/>
    <w:rsid w:val="00A86E8E"/>
    <w:rsid w:val="00A90D3D"/>
    <w:rsid w:val="00AB2467"/>
    <w:rsid w:val="00AD731B"/>
    <w:rsid w:val="00AE4F56"/>
    <w:rsid w:val="00AF0E90"/>
    <w:rsid w:val="00AF3F7D"/>
    <w:rsid w:val="00B046EB"/>
    <w:rsid w:val="00B15FB4"/>
    <w:rsid w:val="00B21FBF"/>
    <w:rsid w:val="00B27D95"/>
    <w:rsid w:val="00B3002E"/>
    <w:rsid w:val="00B54697"/>
    <w:rsid w:val="00B5594D"/>
    <w:rsid w:val="00B611C5"/>
    <w:rsid w:val="00B649A2"/>
    <w:rsid w:val="00B725C1"/>
    <w:rsid w:val="00B86D6A"/>
    <w:rsid w:val="00BA3E02"/>
    <w:rsid w:val="00BC47D2"/>
    <w:rsid w:val="00BD008B"/>
    <w:rsid w:val="00BD15D2"/>
    <w:rsid w:val="00BD3DFF"/>
    <w:rsid w:val="00BE0AEC"/>
    <w:rsid w:val="00BE4AEA"/>
    <w:rsid w:val="00BE75C6"/>
    <w:rsid w:val="00BF364D"/>
    <w:rsid w:val="00C07F47"/>
    <w:rsid w:val="00C219AA"/>
    <w:rsid w:val="00C31D71"/>
    <w:rsid w:val="00C321D4"/>
    <w:rsid w:val="00C35BD3"/>
    <w:rsid w:val="00C512F1"/>
    <w:rsid w:val="00C5239A"/>
    <w:rsid w:val="00C72FFA"/>
    <w:rsid w:val="00C85C84"/>
    <w:rsid w:val="00C918D1"/>
    <w:rsid w:val="00CC294A"/>
    <w:rsid w:val="00CE5E27"/>
    <w:rsid w:val="00D032B3"/>
    <w:rsid w:val="00D174F8"/>
    <w:rsid w:val="00D57FA5"/>
    <w:rsid w:val="00D65A4D"/>
    <w:rsid w:val="00D70AF3"/>
    <w:rsid w:val="00D73DA3"/>
    <w:rsid w:val="00D94BDD"/>
    <w:rsid w:val="00D9560D"/>
    <w:rsid w:val="00DC10CD"/>
    <w:rsid w:val="00DC7E08"/>
    <w:rsid w:val="00DD6CAA"/>
    <w:rsid w:val="00DE4889"/>
    <w:rsid w:val="00E5472B"/>
    <w:rsid w:val="00E5482D"/>
    <w:rsid w:val="00E57C42"/>
    <w:rsid w:val="00E65911"/>
    <w:rsid w:val="00E76D9B"/>
    <w:rsid w:val="00E91ADF"/>
    <w:rsid w:val="00EB7884"/>
    <w:rsid w:val="00ED406A"/>
    <w:rsid w:val="00EE353C"/>
    <w:rsid w:val="00EE5C41"/>
    <w:rsid w:val="00EF3EE9"/>
    <w:rsid w:val="00F122CF"/>
    <w:rsid w:val="00F157BC"/>
    <w:rsid w:val="00F648ED"/>
    <w:rsid w:val="00F64CF7"/>
    <w:rsid w:val="00F80EB9"/>
    <w:rsid w:val="00F80F31"/>
    <w:rsid w:val="00F82E8E"/>
    <w:rsid w:val="00F83410"/>
    <w:rsid w:val="00F957FA"/>
    <w:rsid w:val="00FB2942"/>
    <w:rsid w:val="00FB4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CC3"/>
    <w:pPr>
      <w:spacing w:after="120"/>
    </w:pPr>
  </w:style>
  <w:style w:type="paragraph" w:styleId="Heading1">
    <w:name w:val="heading 1"/>
    <w:basedOn w:val="Normal"/>
    <w:next w:val="Normal"/>
    <w:link w:val="Heading1Char"/>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link w:val="Heading2Char"/>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link w:val="Heading3Char"/>
    <w:qFormat/>
    <w:rsid w:val="00937013"/>
    <w:pPr>
      <w:keepNext/>
      <w:numPr>
        <w:ilvl w:val="2"/>
        <w:numId w:val="1"/>
      </w:numPr>
      <w:spacing w:before="120" w:after="0"/>
      <w:outlineLvl w:val="2"/>
    </w:pPr>
    <w:rPr>
      <w:rFonts w:ascii="Arial" w:hAnsi="Arial"/>
      <w:b/>
      <w:sz w:val="24"/>
    </w:rPr>
  </w:style>
  <w:style w:type="paragraph" w:styleId="Heading4">
    <w:name w:val="heading 4"/>
    <w:basedOn w:val="Normal"/>
    <w:next w:val="Normal"/>
    <w:qFormat/>
    <w:rsid w:val="00937013"/>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semiHidden/>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uiPriority w:val="39"/>
    <w:rsid w:val="00937013"/>
    <w:pPr>
      <w:tabs>
        <w:tab w:val="right" w:leader="dot" w:pos="9294"/>
      </w:tabs>
      <w:ind w:left="240"/>
      <w:jc w:val="both"/>
    </w:pPr>
  </w:style>
  <w:style w:type="paragraph" w:customStyle="1" w:styleId="TableItems">
    <w:name w:val="Table Items"/>
    <w:basedOn w:val="Normal"/>
    <w:rsid w:val="00937013"/>
    <w:pPr>
      <w:keepNext/>
      <w:spacing w:before="60" w:after="60"/>
      <w:jc w:val="center"/>
    </w:pPr>
  </w:style>
  <w:style w:type="paragraph" w:styleId="TOCHeading">
    <w:name w:val="TOC Heading"/>
    <w:basedOn w:val="Heading1"/>
    <w:next w:val="Normal"/>
    <w:uiPriority w:val="39"/>
    <w:unhideWhenUsed/>
    <w:qFormat/>
    <w:rsid w:val="00D9560D"/>
    <w:pPr>
      <w:keepLines/>
      <w:numPr>
        <w:numId w:val="0"/>
      </w:numPr>
      <w:spacing w:before="480" w:after="0" w:line="276" w:lineRule="auto"/>
      <w:outlineLvl w:val="9"/>
    </w:pPr>
    <w:rPr>
      <w:rFonts w:asciiTheme="majorHAnsi" w:eastAsiaTheme="majorEastAsia" w:hAnsiTheme="majorHAnsi" w:cstheme="majorBidi"/>
      <w:bCs/>
      <w:color w:val="365F91" w:themeColor="accent1" w:themeShade="BF"/>
      <w:kern w:val="0"/>
      <w:szCs w:val="28"/>
    </w:rPr>
  </w:style>
  <w:style w:type="paragraph" w:styleId="TOC1">
    <w:name w:val="toc 1"/>
    <w:basedOn w:val="Normal"/>
    <w:next w:val="Normal"/>
    <w:autoRedefine/>
    <w:uiPriority w:val="39"/>
    <w:unhideWhenUsed/>
    <w:rsid w:val="00D9560D"/>
    <w:pPr>
      <w:spacing w:after="100"/>
    </w:pPr>
  </w:style>
  <w:style w:type="paragraph" w:styleId="TOC3">
    <w:name w:val="toc 3"/>
    <w:basedOn w:val="Normal"/>
    <w:next w:val="Normal"/>
    <w:autoRedefine/>
    <w:uiPriority w:val="39"/>
    <w:unhideWhenUsed/>
    <w:rsid w:val="00D9560D"/>
    <w:pPr>
      <w:spacing w:after="100"/>
      <w:ind w:left="400"/>
    </w:pPr>
  </w:style>
  <w:style w:type="character" w:styleId="Hyperlink">
    <w:name w:val="Hyperlink"/>
    <w:basedOn w:val="DefaultParagraphFont"/>
    <w:uiPriority w:val="99"/>
    <w:unhideWhenUsed/>
    <w:rsid w:val="00D9560D"/>
    <w:rPr>
      <w:color w:val="0000FF" w:themeColor="hyperlink"/>
      <w:u w:val="single"/>
    </w:rPr>
  </w:style>
  <w:style w:type="paragraph" w:styleId="BalloonText">
    <w:name w:val="Balloon Text"/>
    <w:basedOn w:val="Normal"/>
    <w:link w:val="BalloonTextChar"/>
    <w:uiPriority w:val="99"/>
    <w:semiHidden/>
    <w:unhideWhenUsed/>
    <w:rsid w:val="00D9560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560D"/>
    <w:rPr>
      <w:rFonts w:ascii="Tahoma" w:hAnsi="Tahoma" w:cs="Tahoma"/>
      <w:sz w:val="16"/>
      <w:szCs w:val="16"/>
    </w:rPr>
  </w:style>
  <w:style w:type="paragraph" w:styleId="Title">
    <w:name w:val="Title"/>
    <w:basedOn w:val="Normal"/>
    <w:next w:val="Normal"/>
    <w:link w:val="TitleChar"/>
    <w:uiPriority w:val="10"/>
    <w:qFormat/>
    <w:rsid w:val="00A17EB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7EB8"/>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768B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List-Accent1">
    <w:name w:val="Light List Accent 1"/>
    <w:basedOn w:val="TableNormal"/>
    <w:uiPriority w:val="61"/>
    <w:rsid w:val="006768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F80F31"/>
    <w:pPr>
      <w:ind w:left="720"/>
      <w:contextualSpacing/>
    </w:pPr>
  </w:style>
  <w:style w:type="character" w:customStyle="1" w:styleId="Heading2Char">
    <w:name w:val="Heading 2 Char"/>
    <w:basedOn w:val="DefaultParagraphFont"/>
    <w:link w:val="Heading2"/>
    <w:rsid w:val="00477FF8"/>
    <w:rPr>
      <w:rFonts w:ascii="Arial" w:hAnsi="Arial"/>
      <w:b/>
      <w:sz w:val="24"/>
    </w:rPr>
  </w:style>
  <w:style w:type="character" w:customStyle="1" w:styleId="Heading3Char">
    <w:name w:val="Heading 3 Char"/>
    <w:basedOn w:val="DefaultParagraphFont"/>
    <w:link w:val="Heading3"/>
    <w:rsid w:val="00D174F8"/>
    <w:rPr>
      <w:rFonts w:ascii="Arial" w:hAnsi="Arial"/>
      <w:b/>
      <w:sz w:val="24"/>
    </w:rPr>
  </w:style>
  <w:style w:type="paragraph" w:styleId="Subtitle">
    <w:name w:val="Subtitle"/>
    <w:basedOn w:val="Normal"/>
    <w:next w:val="Normal"/>
    <w:link w:val="SubtitleChar"/>
    <w:uiPriority w:val="11"/>
    <w:qFormat/>
    <w:rsid w:val="004E4CC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E4CC3"/>
    <w:rPr>
      <w:rFonts w:asciiTheme="majorHAnsi" w:eastAsiaTheme="majorEastAsia" w:hAnsiTheme="majorHAnsi" w:cstheme="majorBidi"/>
      <w:i/>
      <w:iCs/>
      <w:color w:val="4F81BD" w:themeColor="accent1"/>
      <w:spacing w:val="15"/>
      <w:sz w:val="24"/>
      <w:szCs w:val="24"/>
    </w:rPr>
  </w:style>
  <w:style w:type="table" w:customStyle="1" w:styleId="LightList-Accent11">
    <w:name w:val="Light List - Accent 11"/>
    <w:basedOn w:val="TableNormal"/>
    <w:uiPriority w:val="61"/>
    <w:rsid w:val="004E4CC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12">
    <w:name w:val="Light List - Accent 12"/>
    <w:basedOn w:val="TableNormal"/>
    <w:uiPriority w:val="61"/>
    <w:rsid w:val="005503F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1Char">
    <w:name w:val="Heading 1 Char"/>
    <w:basedOn w:val="DefaultParagraphFont"/>
    <w:link w:val="Heading1"/>
    <w:rsid w:val="005503FA"/>
    <w:rPr>
      <w:rFonts w:ascii="Arial" w:hAnsi="Arial"/>
      <w:b/>
      <w:kern w:val="28"/>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CC3"/>
    <w:pPr>
      <w:spacing w:after="120"/>
    </w:pPr>
  </w:style>
  <w:style w:type="paragraph" w:styleId="Heading1">
    <w:name w:val="heading 1"/>
    <w:basedOn w:val="Normal"/>
    <w:next w:val="Normal"/>
    <w:link w:val="Heading1Char"/>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link w:val="Heading2Char"/>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link w:val="Heading3Char"/>
    <w:qFormat/>
    <w:rsid w:val="00937013"/>
    <w:pPr>
      <w:keepNext/>
      <w:numPr>
        <w:ilvl w:val="2"/>
        <w:numId w:val="1"/>
      </w:numPr>
      <w:spacing w:before="120" w:after="0"/>
      <w:outlineLvl w:val="2"/>
    </w:pPr>
    <w:rPr>
      <w:rFonts w:ascii="Arial" w:hAnsi="Arial"/>
      <w:b/>
      <w:sz w:val="24"/>
    </w:rPr>
  </w:style>
  <w:style w:type="paragraph" w:styleId="Heading4">
    <w:name w:val="heading 4"/>
    <w:basedOn w:val="Normal"/>
    <w:next w:val="Normal"/>
    <w:qFormat/>
    <w:rsid w:val="00937013"/>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semiHidden/>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uiPriority w:val="39"/>
    <w:rsid w:val="00937013"/>
    <w:pPr>
      <w:tabs>
        <w:tab w:val="right" w:leader="dot" w:pos="9294"/>
      </w:tabs>
      <w:ind w:left="240"/>
      <w:jc w:val="both"/>
    </w:pPr>
  </w:style>
  <w:style w:type="paragraph" w:customStyle="1" w:styleId="TableItems">
    <w:name w:val="Table Items"/>
    <w:basedOn w:val="Normal"/>
    <w:rsid w:val="00937013"/>
    <w:pPr>
      <w:keepNext/>
      <w:spacing w:before="60" w:after="60"/>
      <w:jc w:val="center"/>
    </w:pPr>
  </w:style>
  <w:style w:type="paragraph" w:styleId="TOCHeading">
    <w:name w:val="TOC Heading"/>
    <w:basedOn w:val="Heading1"/>
    <w:next w:val="Normal"/>
    <w:uiPriority w:val="39"/>
    <w:unhideWhenUsed/>
    <w:qFormat/>
    <w:rsid w:val="00D9560D"/>
    <w:pPr>
      <w:keepLines/>
      <w:numPr>
        <w:numId w:val="0"/>
      </w:numPr>
      <w:spacing w:before="480" w:after="0" w:line="276" w:lineRule="auto"/>
      <w:outlineLvl w:val="9"/>
    </w:pPr>
    <w:rPr>
      <w:rFonts w:asciiTheme="majorHAnsi" w:eastAsiaTheme="majorEastAsia" w:hAnsiTheme="majorHAnsi" w:cstheme="majorBidi"/>
      <w:bCs/>
      <w:color w:val="365F91" w:themeColor="accent1" w:themeShade="BF"/>
      <w:kern w:val="0"/>
      <w:szCs w:val="28"/>
    </w:rPr>
  </w:style>
  <w:style w:type="paragraph" w:styleId="TOC1">
    <w:name w:val="toc 1"/>
    <w:basedOn w:val="Normal"/>
    <w:next w:val="Normal"/>
    <w:autoRedefine/>
    <w:uiPriority w:val="39"/>
    <w:unhideWhenUsed/>
    <w:rsid w:val="00D9560D"/>
    <w:pPr>
      <w:spacing w:after="100"/>
    </w:pPr>
  </w:style>
  <w:style w:type="paragraph" w:styleId="TOC3">
    <w:name w:val="toc 3"/>
    <w:basedOn w:val="Normal"/>
    <w:next w:val="Normal"/>
    <w:autoRedefine/>
    <w:uiPriority w:val="39"/>
    <w:unhideWhenUsed/>
    <w:rsid w:val="00D9560D"/>
    <w:pPr>
      <w:spacing w:after="100"/>
      <w:ind w:left="400"/>
    </w:pPr>
  </w:style>
  <w:style w:type="character" w:styleId="Hyperlink">
    <w:name w:val="Hyperlink"/>
    <w:basedOn w:val="DefaultParagraphFont"/>
    <w:uiPriority w:val="99"/>
    <w:unhideWhenUsed/>
    <w:rsid w:val="00D9560D"/>
    <w:rPr>
      <w:color w:val="0000FF" w:themeColor="hyperlink"/>
      <w:u w:val="single"/>
    </w:rPr>
  </w:style>
  <w:style w:type="paragraph" w:styleId="BalloonText">
    <w:name w:val="Balloon Text"/>
    <w:basedOn w:val="Normal"/>
    <w:link w:val="BalloonTextChar"/>
    <w:uiPriority w:val="99"/>
    <w:semiHidden/>
    <w:unhideWhenUsed/>
    <w:rsid w:val="00D9560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560D"/>
    <w:rPr>
      <w:rFonts w:ascii="Tahoma" w:hAnsi="Tahoma" w:cs="Tahoma"/>
      <w:sz w:val="16"/>
      <w:szCs w:val="16"/>
    </w:rPr>
  </w:style>
  <w:style w:type="paragraph" w:styleId="Title">
    <w:name w:val="Title"/>
    <w:basedOn w:val="Normal"/>
    <w:next w:val="Normal"/>
    <w:link w:val="TitleChar"/>
    <w:uiPriority w:val="10"/>
    <w:qFormat/>
    <w:rsid w:val="00A17EB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7EB8"/>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768B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List-Accent1">
    <w:name w:val="Light List Accent 1"/>
    <w:basedOn w:val="TableNormal"/>
    <w:uiPriority w:val="61"/>
    <w:rsid w:val="006768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F80F31"/>
    <w:pPr>
      <w:ind w:left="720"/>
      <w:contextualSpacing/>
    </w:pPr>
  </w:style>
  <w:style w:type="character" w:customStyle="1" w:styleId="Heading2Char">
    <w:name w:val="Heading 2 Char"/>
    <w:basedOn w:val="DefaultParagraphFont"/>
    <w:link w:val="Heading2"/>
    <w:rsid w:val="00477FF8"/>
    <w:rPr>
      <w:rFonts w:ascii="Arial" w:hAnsi="Arial"/>
      <w:b/>
      <w:sz w:val="24"/>
    </w:rPr>
  </w:style>
  <w:style w:type="character" w:customStyle="1" w:styleId="Heading3Char">
    <w:name w:val="Heading 3 Char"/>
    <w:basedOn w:val="DefaultParagraphFont"/>
    <w:link w:val="Heading3"/>
    <w:rsid w:val="00D174F8"/>
    <w:rPr>
      <w:rFonts w:ascii="Arial" w:hAnsi="Arial"/>
      <w:b/>
      <w:sz w:val="24"/>
    </w:rPr>
  </w:style>
  <w:style w:type="paragraph" w:styleId="Subtitle">
    <w:name w:val="Subtitle"/>
    <w:basedOn w:val="Normal"/>
    <w:next w:val="Normal"/>
    <w:link w:val="SubtitleChar"/>
    <w:uiPriority w:val="11"/>
    <w:qFormat/>
    <w:rsid w:val="004E4CC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E4CC3"/>
    <w:rPr>
      <w:rFonts w:asciiTheme="majorHAnsi" w:eastAsiaTheme="majorEastAsia" w:hAnsiTheme="majorHAnsi" w:cstheme="majorBidi"/>
      <w:i/>
      <w:iCs/>
      <w:color w:val="4F81BD" w:themeColor="accent1"/>
      <w:spacing w:val="15"/>
      <w:sz w:val="24"/>
      <w:szCs w:val="24"/>
    </w:rPr>
  </w:style>
  <w:style w:type="table" w:customStyle="1" w:styleId="LightList-Accent11">
    <w:name w:val="Light List - Accent 11"/>
    <w:basedOn w:val="TableNormal"/>
    <w:uiPriority w:val="61"/>
    <w:rsid w:val="004E4CC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12">
    <w:name w:val="Light List - Accent 12"/>
    <w:basedOn w:val="TableNormal"/>
    <w:uiPriority w:val="61"/>
    <w:rsid w:val="005503F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1Char">
    <w:name w:val="Heading 1 Char"/>
    <w:basedOn w:val="DefaultParagraphFont"/>
    <w:link w:val="Heading1"/>
    <w:rsid w:val="005503FA"/>
    <w:rPr>
      <w:rFonts w:ascii="Arial" w:hAnsi="Arial"/>
      <w:b/>
      <w:kern w:val="28"/>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xz0btk\LOCALS~1\Temp\SWC%20Integration%20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B7F9C9-1362-4FE1-A9C5-3440619D4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SWC Integration Manual.dotx</Template>
  <TotalTime>29</TotalTime>
  <Pages>10</Pages>
  <Words>1995</Words>
  <Characters>11375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Software Module Design Specification</vt:lpstr>
    </vt:vector>
  </TitlesOfParts>
  <Manager>Mark Colosky</Manager>
  <Company>Nexteer</Company>
  <LinksUpToDate>false</LinksUpToDate>
  <CharactersWithSpaces>13344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Module Design Specification</dc:title>
  <dc:subject>Next Generation Software Design</dc:subject>
  <dc:creator>Jeremy Warmbier</dc:creator>
  <cp:lastModifiedBy>Nexteer Employee</cp:lastModifiedBy>
  <cp:revision>12</cp:revision>
  <cp:lastPrinted>2011-03-21T13:34:00Z</cp:lastPrinted>
  <dcterms:created xsi:type="dcterms:W3CDTF">2015-02-19T14:39:00Z</dcterms:created>
  <dcterms:modified xsi:type="dcterms:W3CDTF">2016-08-24T13:42:00Z</dcterms:modified>
  <cp:category>EPS Software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itle">
    <vt:lpwstr>TMS570 Startup</vt:lpwstr>
  </property>
  <property fmtid="{D5CDD505-2E9C-101B-9397-08002B2CF9AE}" pid="3" name="MDDRevNum">
    <vt:lpwstr>1</vt:lpwstr>
  </property>
  <property fmtid="{D5CDD505-2E9C-101B-9397-08002B2CF9AE}" pid="4" name="Module Layer">
    <vt:lpwstr>0</vt:lpwstr>
  </property>
  <property fmtid="{D5CDD505-2E9C-101B-9397-08002B2CF9AE}" pid="5" name="Module Name">
    <vt:lpwstr>TMS570_Startup</vt:lpwstr>
  </property>
  <property fmtid="{D5CDD505-2E9C-101B-9397-08002B2CF9AE}" pid="6" name="Product Line">
    <vt:lpwstr>Gen II+ EPS EA3</vt:lpwstr>
  </property>
</Properties>
</file>