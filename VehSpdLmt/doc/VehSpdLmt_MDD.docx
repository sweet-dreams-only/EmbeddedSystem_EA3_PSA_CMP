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4A781C" w:rsidP="0038168E">
      <w:pPr>
        <w:pStyle w:val="Heading1"/>
        <w:numPr>
          <w:ilvl w:val="0"/>
          <w:numId w:val="0"/>
        </w:numPr>
      </w:pPr>
      <w:r>
        <w:t xml:space="preserve">Module  -- </w:t>
      </w:r>
      <w:fldSimple w:instr=" DOCPROPERTY &quot;Document Title&quot;  \* MERGEFORMAT ">
        <w:r w:rsidR="00136A2C">
          <w:t>Vehicle Speed Limiting</w:t>
        </w:r>
      </w:fldSimple>
      <w:r w:rsidR="002B6DBC">
        <w:fldChar w:fldCharType="begin"/>
      </w:r>
      <w:r>
        <w:instrText xml:space="preserve"> DOCVARIABLE "MDDRevNum" \* MERGEFORMAT </w:instrText>
      </w:r>
      <w:r w:rsidR="002B6DBC">
        <w:fldChar w:fldCharType="end"/>
      </w:r>
      <w:r w:rsidR="002B6DBC">
        <w:fldChar w:fldCharType="begin"/>
      </w:r>
      <w:r>
        <w:instrText xml:space="preserve"> DOCVARIABLE "MDDRevNum" \* MERGEFORMAT </w:instrText>
      </w:r>
      <w:r w:rsidR="002B6DBC">
        <w:fldChar w:fldCharType="end"/>
      </w:r>
    </w:p>
    <w:p w:rsidR="004A781C" w:rsidRDefault="004A781C">
      <w:pPr>
        <w:pStyle w:val="Heading1"/>
      </w:pPr>
      <w:r>
        <w:t>High-Level Description</w:t>
      </w:r>
    </w:p>
    <w:p w:rsidR="004A781C" w:rsidRPr="0038168E" w:rsidRDefault="0038168E">
      <w:pPr>
        <w:rPr>
          <w:b/>
        </w:rPr>
      </w:pPr>
      <w:r w:rsidRPr="0038168E">
        <w:t>The Vehicle Speed Limiting Function determines a limited assist torque command value as a function of vehicle speed and handwheel position to manage mechanical fatigue near end-of-travel positions.</w:t>
      </w:r>
    </w:p>
    <w:p w:rsidR="004A781C" w:rsidRDefault="004A781C">
      <w:pPr>
        <w:pStyle w:val="Heading1"/>
      </w:pPr>
      <w:r>
        <w:t>Figures</w:t>
      </w:r>
    </w:p>
    <w:p w:rsidR="0025678B" w:rsidRPr="0025678B" w:rsidRDefault="0025678B" w:rsidP="0025678B">
      <w:pPr>
        <w:jc w:val="center"/>
      </w:pPr>
      <w:r>
        <w:rPr>
          <w:noProof/>
        </w:rPr>
        <w:drawing>
          <wp:inline distT="0" distB="0" distL="0" distR="0">
            <wp:extent cx="2876550" cy="2876550"/>
            <wp:effectExtent l="19050" t="0" r="0" b="0"/>
            <wp:docPr id="3" name="Picture 2" descr="VehSpdLm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hSpdLmt.tif"/>
                    <pic:cNvPicPr/>
                  </pic:nvPicPr>
                  <pic:blipFill>
                    <a:blip r:embed="rId7" cstate="print"/>
                    <a:stretch>
                      <a:fillRect/>
                    </a:stretch>
                  </pic:blipFill>
                  <pic:spPr>
                    <a:xfrm>
                      <a:off x="0" y="0"/>
                      <a:ext cx="2876550" cy="2876550"/>
                    </a:xfrm>
                    <a:prstGeom prst="rect">
                      <a:avLst/>
                    </a:prstGeom>
                  </pic:spPr>
                </pic:pic>
              </a:graphicData>
            </a:graphic>
          </wp:inline>
        </w:drawing>
      </w:r>
    </w:p>
    <w:p w:rsidR="004A781C" w:rsidRDefault="004A781C">
      <w:pPr>
        <w:pStyle w:val="Heading2"/>
      </w:pPr>
      <w:r>
        <w:t>Diagram – Function Data Sharing</w:t>
      </w:r>
    </w:p>
    <w:p w:rsidR="004A781C" w:rsidRDefault="00C04DD7">
      <w:r>
        <w:t>No Shared Data</w:t>
      </w:r>
    </w:p>
    <w:p w:rsidR="004A781C" w:rsidRDefault="004A781C">
      <w:pPr>
        <w:pStyle w:val="Heading3"/>
      </w:pPr>
      <w:r>
        <w:t>Diagram – Function</w:t>
      </w:r>
    </w:p>
    <w:p w:rsidR="004A781C" w:rsidRDefault="00C04DD7">
      <w:r>
        <w:t>None</w:t>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p w:rsidR="004A781C" w:rsidRDefault="004A781C">
      <w:r>
        <w:t>(Note: Full variable names required in table.)</w:t>
      </w:r>
    </w:p>
    <w:p w:rsidR="004A781C" w:rsidRDefault="004A781C">
      <w:r>
        <w:t>(Note: All global variables including End Of Line data used should be shown here)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E04B21" w:rsidP="00F957FA">
            <w:pPr>
              <w:spacing w:before="100" w:beforeAutospacing="1" w:after="100" w:afterAutospacing="1"/>
              <w:rPr>
                <w:rFonts w:ascii="Arial" w:hAnsi="Arial" w:cs="Arial"/>
                <w:sz w:val="16"/>
                <w:szCs w:val="16"/>
              </w:rPr>
            </w:pPr>
            <w:r w:rsidRPr="00E04B21">
              <w:rPr>
                <w:rFonts w:ascii="Arial" w:hAnsi="Arial" w:cs="Arial"/>
                <w:sz w:val="16"/>
                <w:szCs w:val="16"/>
              </w:rPr>
              <w:t>VehSpd_Kph_f32</w:t>
            </w:r>
          </w:p>
        </w:tc>
        <w:tc>
          <w:tcPr>
            <w:tcW w:w="4455" w:type="dxa"/>
            <w:vAlign w:val="center"/>
          </w:tcPr>
          <w:p w:rsidR="006D33CC" w:rsidRPr="004B5BE2" w:rsidRDefault="00E04B21" w:rsidP="00F957FA">
            <w:pPr>
              <w:spacing w:before="100" w:beforeAutospacing="1" w:after="100" w:afterAutospacing="1"/>
              <w:rPr>
                <w:rFonts w:ascii="Arial" w:hAnsi="Arial" w:cs="Arial"/>
                <w:sz w:val="16"/>
                <w:szCs w:val="16"/>
              </w:rPr>
            </w:pPr>
            <w:r w:rsidRPr="00E04B21">
              <w:rPr>
                <w:rFonts w:ascii="Arial" w:hAnsi="Arial" w:cs="Arial"/>
                <w:sz w:val="16"/>
                <w:szCs w:val="16"/>
              </w:rPr>
              <w:t>AstVehSpdLimit_MtrNm_f32</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Default="00E04B21" w:rsidP="00F957FA">
            <w:pPr>
              <w:spacing w:before="100" w:beforeAutospacing="1" w:after="100" w:afterAutospacing="1"/>
              <w:rPr>
                <w:rFonts w:ascii="Arial" w:hAnsi="Arial" w:cs="Arial"/>
                <w:sz w:val="16"/>
                <w:szCs w:val="16"/>
              </w:rPr>
            </w:pPr>
            <w:r w:rsidRPr="00E04B21">
              <w:rPr>
                <w:rFonts w:ascii="Arial" w:hAnsi="Arial" w:cs="Arial"/>
                <w:sz w:val="16"/>
                <w:szCs w:val="16"/>
              </w:rPr>
              <w:t>HwPos_HwDeg_f32</w:t>
            </w: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r w:rsidR="00E04B21"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E04B21" w:rsidRPr="00E04B21" w:rsidRDefault="00E04B21" w:rsidP="00F957FA">
            <w:pPr>
              <w:spacing w:before="100" w:beforeAutospacing="1" w:after="100" w:afterAutospacing="1"/>
              <w:rPr>
                <w:rFonts w:ascii="Arial" w:hAnsi="Arial" w:cs="Arial"/>
                <w:sz w:val="16"/>
                <w:szCs w:val="16"/>
              </w:rPr>
            </w:pPr>
            <w:r w:rsidRPr="00E04B21">
              <w:rPr>
                <w:rFonts w:ascii="Arial" w:hAnsi="Arial" w:cs="Arial"/>
                <w:sz w:val="16"/>
                <w:szCs w:val="16"/>
              </w:rPr>
              <w:t>HwPosAuth_Uls_f32</w:t>
            </w:r>
          </w:p>
        </w:tc>
        <w:tc>
          <w:tcPr>
            <w:tcW w:w="4455" w:type="dxa"/>
            <w:vAlign w:val="center"/>
          </w:tcPr>
          <w:p w:rsidR="00E04B21" w:rsidRDefault="00E04B21" w:rsidP="00F957FA">
            <w:pPr>
              <w:spacing w:before="100" w:beforeAutospacing="1" w:after="100" w:afterAutospacing="1"/>
              <w:rPr>
                <w:rFonts w:ascii="Arial" w:hAnsi="Arial" w:cs="Arial"/>
                <w:sz w:val="16"/>
                <w:szCs w:val="16"/>
              </w:rPr>
            </w:pPr>
          </w:p>
        </w:tc>
      </w:tr>
      <w:tr w:rsidR="00E04B21"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E04B21" w:rsidRPr="00E04B21" w:rsidRDefault="00E04B21" w:rsidP="00F957FA">
            <w:pPr>
              <w:spacing w:before="100" w:beforeAutospacing="1" w:after="100" w:afterAutospacing="1"/>
              <w:rPr>
                <w:rFonts w:ascii="Arial" w:hAnsi="Arial" w:cs="Arial"/>
                <w:sz w:val="16"/>
                <w:szCs w:val="16"/>
              </w:rPr>
            </w:pPr>
            <w:r w:rsidRPr="00E04B21">
              <w:rPr>
                <w:rFonts w:ascii="Arial" w:hAnsi="Arial" w:cs="Arial"/>
                <w:sz w:val="16"/>
                <w:szCs w:val="16"/>
              </w:rPr>
              <w:t>CWPosition_HwDeg_f32</w:t>
            </w:r>
          </w:p>
        </w:tc>
        <w:tc>
          <w:tcPr>
            <w:tcW w:w="4455" w:type="dxa"/>
            <w:vAlign w:val="center"/>
          </w:tcPr>
          <w:p w:rsidR="00E04B21" w:rsidRDefault="00E04B21" w:rsidP="00F957FA">
            <w:pPr>
              <w:spacing w:before="100" w:beforeAutospacing="1" w:after="100" w:afterAutospacing="1"/>
              <w:rPr>
                <w:rFonts w:ascii="Arial" w:hAnsi="Arial" w:cs="Arial"/>
                <w:sz w:val="16"/>
                <w:szCs w:val="16"/>
              </w:rPr>
            </w:pPr>
          </w:p>
        </w:tc>
      </w:tr>
      <w:tr w:rsidR="00E04B21"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E04B21" w:rsidRPr="00E04B21" w:rsidRDefault="00E04B21" w:rsidP="00F957FA">
            <w:pPr>
              <w:spacing w:before="100" w:beforeAutospacing="1" w:after="100" w:afterAutospacing="1"/>
              <w:rPr>
                <w:rFonts w:ascii="Arial" w:hAnsi="Arial" w:cs="Arial"/>
                <w:sz w:val="16"/>
                <w:szCs w:val="16"/>
              </w:rPr>
            </w:pPr>
            <w:r w:rsidRPr="00E04B21">
              <w:rPr>
                <w:rFonts w:ascii="Arial" w:hAnsi="Arial" w:cs="Arial"/>
                <w:sz w:val="16"/>
                <w:szCs w:val="16"/>
              </w:rPr>
              <w:t>CCWPosition_HwDeg_f32</w:t>
            </w:r>
          </w:p>
        </w:tc>
        <w:tc>
          <w:tcPr>
            <w:tcW w:w="4455" w:type="dxa"/>
            <w:vAlign w:val="center"/>
          </w:tcPr>
          <w:p w:rsidR="00E04B21" w:rsidRDefault="00E04B21"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E04B21" w:rsidP="00F957FA">
            <w:pPr>
              <w:spacing w:before="60"/>
              <w:rPr>
                <w:rFonts w:ascii="Arial" w:hAnsi="Arial" w:cs="Arial"/>
                <w:sz w:val="16"/>
              </w:rPr>
            </w:pPr>
            <w:r w:rsidRPr="00E04B21">
              <w:rPr>
                <w:rFonts w:ascii="Arial" w:hAnsi="Arial" w:cs="Arial"/>
                <w:sz w:val="16"/>
              </w:rPr>
              <w:t>ZeroVehSpd_MtrNm_D_u5p11</w:t>
            </w:r>
          </w:p>
        </w:tc>
        <w:tc>
          <w:tcPr>
            <w:tcW w:w="1440" w:type="dxa"/>
            <w:tcBorders>
              <w:top w:val="single" w:sz="6" w:space="0" w:color="auto"/>
              <w:left w:val="single" w:sz="6" w:space="0" w:color="auto"/>
              <w:bottom w:val="single" w:sz="6" w:space="0" w:color="auto"/>
              <w:right w:val="single" w:sz="6" w:space="0" w:color="auto"/>
            </w:tcBorders>
          </w:tcPr>
          <w:p w:rsidR="00BD008B" w:rsidRDefault="00E04B21" w:rsidP="00F957FA">
            <w:pPr>
              <w:spacing w:before="60"/>
              <w:rPr>
                <w:rFonts w:ascii="Arial" w:hAnsi="Arial" w:cs="Arial"/>
                <w:sz w:val="16"/>
              </w:rPr>
            </w:pPr>
            <w:r>
              <w:rPr>
                <w:rFonts w:ascii="Arial" w:hAnsi="Arial" w:cs="Arial"/>
                <w:sz w:val="16"/>
              </w:rPr>
              <w:t>2^-11</w:t>
            </w:r>
          </w:p>
        </w:tc>
        <w:tc>
          <w:tcPr>
            <w:tcW w:w="1215" w:type="dxa"/>
            <w:tcBorders>
              <w:top w:val="single" w:sz="6" w:space="0" w:color="auto"/>
              <w:left w:val="single" w:sz="6" w:space="0" w:color="auto"/>
              <w:bottom w:val="single" w:sz="6" w:space="0" w:color="auto"/>
              <w:right w:val="single" w:sz="6" w:space="0" w:color="auto"/>
            </w:tcBorders>
          </w:tcPr>
          <w:p w:rsidR="00BD008B" w:rsidRDefault="00E04B21"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BD008B" w:rsidRDefault="00E04B21" w:rsidP="00F957FA">
            <w:pPr>
              <w:spacing w:before="60"/>
              <w:rPr>
                <w:rFonts w:ascii="Arial" w:hAnsi="Arial" w:cs="Arial"/>
                <w:sz w:val="16"/>
              </w:rPr>
            </w:pPr>
            <w:r>
              <w:rPr>
                <w:rFonts w:ascii="Arial" w:hAnsi="Arial" w:cs="Arial"/>
                <w:sz w:val="16"/>
              </w:rPr>
              <w:t>8.8</w:t>
            </w:r>
          </w:p>
        </w:tc>
        <w:tc>
          <w:tcPr>
            <w:tcW w:w="2250" w:type="dxa"/>
            <w:tcBorders>
              <w:top w:val="single" w:sz="6" w:space="0" w:color="auto"/>
              <w:left w:val="single" w:sz="6" w:space="0" w:color="auto"/>
              <w:bottom w:val="single" w:sz="6" w:space="0" w:color="auto"/>
              <w:right w:val="single" w:sz="6" w:space="0" w:color="auto"/>
            </w:tcBorders>
          </w:tcPr>
          <w:p w:rsidR="00BD008B" w:rsidRDefault="00E74201" w:rsidP="00F957FA">
            <w:pPr>
              <w:spacing w:before="60"/>
              <w:rPr>
                <w:rFonts w:ascii="Arial" w:hAnsi="Arial" w:cs="Arial"/>
                <w:sz w:val="16"/>
              </w:rPr>
            </w:pPr>
            <w:ins w:id="0" w:author="nzt9hv" w:date="2012-09-24T12:45:00Z">
              <w:r w:rsidRPr="00E74201">
                <w:rPr>
                  <w:rFonts w:ascii="Arial" w:hAnsi="Arial" w:cs="Arial"/>
                  <w:sz w:val="16"/>
                </w:rPr>
                <w:t>VEHSPDLMT_START_SEC_VAR_CLEARED_16</w:t>
              </w:r>
            </w:ins>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E04B21" w:rsidP="00F957FA">
            <w:pPr>
              <w:spacing w:before="60"/>
              <w:rPr>
                <w:rFonts w:ascii="Arial" w:hAnsi="Arial" w:cs="Arial"/>
                <w:sz w:val="16"/>
              </w:rPr>
            </w:pPr>
            <w:r w:rsidRPr="00E04B21">
              <w:rPr>
                <w:rFonts w:ascii="Arial" w:hAnsi="Arial" w:cs="Arial"/>
                <w:sz w:val="16"/>
              </w:rPr>
              <w:t>LimitTerm_MtrNm_D_u5p11</w:t>
            </w:r>
          </w:p>
        </w:tc>
        <w:tc>
          <w:tcPr>
            <w:tcW w:w="1440" w:type="dxa"/>
            <w:tcBorders>
              <w:top w:val="single" w:sz="6" w:space="0" w:color="auto"/>
              <w:left w:val="single" w:sz="6" w:space="0" w:color="auto"/>
              <w:bottom w:val="single" w:sz="6" w:space="0" w:color="auto"/>
              <w:right w:val="single" w:sz="6" w:space="0" w:color="auto"/>
            </w:tcBorders>
          </w:tcPr>
          <w:p w:rsidR="00BD008B" w:rsidRDefault="00E04B21" w:rsidP="00F957FA">
            <w:pPr>
              <w:spacing w:before="60"/>
              <w:rPr>
                <w:rFonts w:ascii="Arial" w:hAnsi="Arial" w:cs="Arial"/>
                <w:sz w:val="16"/>
              </w:rPr>
            </w:pPr>
            <w:r w:rsidRPr="00E04B21">
              <w:rPr>
                <w:rFonts w:ascii="Arial" w:hAnsi="Arial" w:cs="Arial"/>
                <w:sz w:val="16"/>
              </w:rPr>
              <w:t>2^-11</w:t>
            </w:r>
          </w:p>
        </w:tc>
        <w:tc>
          <w:tcPr>
            <w:tcW w:w="1215" w:type="dxa"/>
            <w:tcBorders>
              <w:top w:val="single" w:sz="6" w:space="0" w:color="auto"/>
              <w:left w:val="single" w:sz="6" w:space="0" w:color="auto"/>
              <w:bottom w:val="single" w:sz="6" w:space="0" w:color="auto"/>
              <w:right w:val="single" w:sz="6" w:space="0" w:color="auto"/>
            </w:tcBorders>
          </w:tcPr>
          <w:p w:rsidR="00BD008B" w:rsidRDefault="00E04B21"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BD008B" w:rsidRDefault="00E04B21" w:rsidP="00F957FA">
            <w:pPr>
              <w:spacing w:before="60"/>
              <w:rPr>
                <w:rFonts w:ascii="Arial" w:hAnsi="Arial" w:cs="Arial"/>
                <w:sz w:val="16"/>
              </w:rPr>
            </w:pPr>
            <w:r>
              <w:rPr>
                <w:rFonts w:ascii="Arial" w:hAnsi="Arial" w:cs="Arial"/>
                <w:sz w:val="16"/>
              </w:rPr>
              <w:t>8.8</w:t>
            </w:r>
          </w:p>
        </w:tc>
        <w:tc>
          <w:tcPr>
            <w:tcW w:w="2250" w:type="dxa"/>
            <w:tcBorders>
              <w:top w:val="single" w:sz="6" w:space="0" w:color="auto"/>
              <w:left w:val="single" w:sz="6" w:space="0" w:color="auto"/>
              <w:bottom w:val="single" w:sz="6" w:space="0" w:color="auto"/>
              <w:right w:val="single" w:sz="6" w:space="0" w:color="auto"/>
            </w:tcBorders>
          </w:tcPr>
          <w:p w:rsidR="00BD008B" w:rsidRDefault="00E74201" w:rsidP="00F957FA">
            <w:pPr>
              <w:spacing w:before="60"/>
              <w:rPr>
                <w:rFonts w:ascii="Arial" w:hAnsi="Arial" w:cs="Arial"/>
                <w:sz w:val="16"/>
              </w:rPr>
            </w:pPr>
            <w:ins w:id="1" w:author="nzt9hv" w:date="2012-09-24T12:45:00Z">
              <w:r w:rsidRPr="00E74201">
                <w:rPr>
                  <w:rFonts w:ascii="Arial" w:hAnsi="Arial" w:cs="Arial"/>
                  <w:sz w:val="16"/>
                </w:rPr>
                <w:t>VEHSPDLMT_START_SEC_VAR_CLEARED_16</w:t>
              </w:r>
            </w:ins>
          </w:p>
        </w:tc>
      </w:tr>
      <w:tr w:rsidR="00E04B21" w:rsidTr="00F957FA">
        <w:tc>
          <w:tcPr>
            <w:tcW w:w="2808" w:type="dxa"/>
            <w:tcBorders>
              <w:top w:val="single" w:sz="6" w:space="0" w:color="auto"/>
              <w:left w:val="single" w:sz="6" w:space="0" w:color="auto"/>
              <w:bottom w:val="single" w:sz="6" w:space="0" w:color="auto"/>
              <w:right w:val="single" w:sz="6" w:space="0" w:color="auto"/>
            </w:tcBorders>
          </w:tcPr>
          <w:p w:rsidR="00E04B21" w:rsidRPr="00E04B21" w:rsidRDefault="00E04B21" w:rsidP="00F957FA">
            <w:pPr>
              <w:spacing w:before="60"/>
              <w:rPr>
                <w:rFonts w:ascii="Arial" w:hAnsi="Arial" w:cs="Arial"/>
                <w:sz w:val="16"/>
              </w:rPr>
            </w:pPr>
            <w:r w:rsidRPr="00E04B21">
              <w:rPr>
                <w:rFonts w:ascii="Arial" w:hAnsi="Arial" w:cs="Arial"/>
                <w:sz w:val="16"/>
              </w:rPr>
              <w:t>BkPtOne_HwDeg_D_u12p4</w:t>
            </w:r>
          </w:p>
        </w:tc>
        <w:tc>
          <w:tcPr>
            <w:tcW w:w="1440" w:type="dxa"/>
            <w:tcBorders>
              <w:top w:val="single" w:sz="6" w:space="0" w:color="auto"/>
              <w:left w:val="single" w:sz="6" w:space="0" w:color="auto"/>
              <w:bottom w:val="single" w:sz="6" w:space="0" w:color="auto"/>
              <w:right w:val="single" w:sz="6" w:space="0" w:color="auto"/>
            </w:tcBorders>
          </w:tcPr>
          <w:p w:rsidR="00E04B21" w:rsidRDefault="00E04B21" w:rsidP="00E04B21">
            <w:pPr>
              <w:spacing w:before="60"/>
              <w:rPr>
                <w:rFonts w:ascii="Arial" w:hAnsi="Arial" w:cs="Arial"/>
                <w:sz w:val="16"/>
              </w:rPr>
            </w:pPr>
            <w:r w:rsidRPr="00E04B21">
              <w:rPr>
                <w:rFonts w:ascii="Arial" w:hAnsi="Arial" w:cs="Arial"/>
                <w:sz w:val="16"/>
              </w:rPr>
              <w:t>2^-</w:t>
            </w:r>
            <w:r>
              <w:rPr>
                <w:rFonts w:ascii="Arial" w:hAnsi="Arial" w:cs="Arial"/>
                <w:sz w:val="16"/>
              </w:rPr>
              <w:t>4</w:t>
            </w:r>
          </w:p>
        </w:tc>
        <w:tc>
          <w:tcPr>
            <w:tcW w:w="1215" w:type="dxa"/>
            <w:tcBorders>
              <w:top w:val="single" w:sz="6" w:space="0" w:color="auto"/>
              <w:left w:val="single" w:sz="6" w:space="0" w:color="auto"/>
              <w:bottom w:val="single" w:sz="6" w:space="0" w:color="auto"/>
              <w:right w:val="single" w:sz="6" w:space="0" w:color="auto"/>
            </w:tcBorders>
          </w:tcPr>
          <w:p w:rsidR="00E04B21" w:rsidRDefault="00E04B21"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E04B21" w:rsidRDefault="00E04B21" w:rsidP="00F957FA">
            <w:pPr>
              <w:spacing w:before="60"/>
              <w:rPr>
                <w:rFonts w:ascii="Arial" w:hAnsi="Arial" w:cs="Arial"/>
                <w:sz w:val="16"/>
              </w:rPr>
            </w:pPr>
            <w:r>
              <w:rPr>
                <w:rFonts w:ascii="Arial" w:hAnsi="Arial" w:cs="Arial"/>
                <w:sz w:val="16"/>
              </w:rPr>
              <w:t>900</w:t>
            </w:r>
          </w:p>
        </w:tc>
        <w:tc>
          <w:tcPr>
            <w:tcW w:w="2250" w:type="dxa"/>
            <w:tcBorders>
              <w:top w:val="single" w:sz="6" w:space="0" w:color="auto"/>
              <w:left w:val="single" w:sz="6" w:space="0" w:color="auto"/>
              <w:bottom w:val="single" w:sz="6" w:space="0" w:color="auto"/>
              <w:right w:val="single" w:sz="6" w:space="0" w:color="auto"/>
            </w:tcBorders>
          </w:tcPr>
          <w:p w:rsidR="00E04B21" w:rsidRDefault="00E74201" w:rsidP="00F957FA">
            <w:pPr>
              <w:spacing w:before="60"/>
              <w:rPr>
                <w:rFonts w:ascii="Arial" w:hAnsi="Arial" w:cs="Arial"/>
                <w:sz w:val="16"/>
              </w:rPr>
            </w:pPr>
            <w:ins w:id="2" w:author="nzt9hv" w:date="2012-09-24T12:45:00Z">
              <w:r w:rsidRPr="00E74201">
                <w:rPr>
                  <w:rFonts w:ascii="Arial" w:hAnsi="Arial" w:cs="Arial"/>
                  <w:sz w:val="16"/>
                </w:rPr>
                <w:t>VEHSPDLMT_START_SEC_VAR_CLEARED_16</w:t>
              </w:r>
            </w:ins>
          </w:p>
        </w:tc>
      </w:tr>
      <w:tr w:rsidR="00E04B21" w:rsidTr="00F957FA">
        <w:tc>
          <w:tcPr>
            <w:tcW w:w="2808" w:type="dxa"/>
            <w:tcBorders>
              <w:top w:val="single" w:sz="6" w:space="0" w:color="auto"/>
              <w:left w:val="single" w:sz="6" w:space="0" w:color="auto"/>
              <w:bottom w:val="single" w:sz="6" w:space="0" w:color="auto"/>
              <w:right w:val="single" w:sz="6" w:space="0" w:color="auto"/>
            </w:tcBorders>
          </w:tcPr>
          <w:p w:rsidR="00E04B21" w:rsidRPr="00E04B21" w:rsidRDefault="00E04B21" w:rsidP="00F957FA">
            <w:pPr>
              <w:spacing w:before="60"/>
              <w:rPr>
                <w:rFonts w:ascii="Arial" w:hAnsi="Arial" w:cs="Arial"/>
                <w:sz w:val="16"/>
              </w:rPr>
            </w:pPr>
            <w:r w:rsidRPr="00E04B21">
              <w:rPr>
                <w:rFonts w:ascii="Arial" w:hAnsi="Arial" w:cs="Arial"/>
                <w:sz w:val="16"/>
              </w:rPr>
              <w:t>BkPtTwo_HwDeg_D_u12p4</w:t>
            </w:r>
          </w:p>
        </w:tc>
        <w:tc>
          <w:tcPr>
            <w:tcW w:w="1440" w:type="dxa"/>
            <w:tcBorders>
              <w:top w:val="single" w:sz="6" w:space="0" w:color="auto"/>
              <w:left w:val="single" w:sz="6" w:space="0" w:color="auto"/>
              <w:bottom w:val="single" w:sz="6" w:space="0" w:color="auto"/>
              <w:right w:val="single" w:sz="6" w:space="0" w:color="auto"/>
            </w:tcBorders>
          </w:tcPr>
          <w:p w:rsidR="00E04B21" w:rsidRDefault="00E04B21" w:rsidP="00F957FA">
            <w:pPr>
              <w:spacing w:before="60"/>
              <w:rPr>
                <w:rFonts w:ascii="Arial" w:hAnsi="Arial" w:cs="Arial"/>
                <w:sz w:val="16"/>
              </w:rPr>
            </w:pPr>
            <w:r w:rsidRPr="00E04B21">
              <w:rPr>
                <w:rFonts w:ascii="Arial" w:hAnsi="Arial" w:cs="Arial"/>
                <w:sz w:val="16"/>
              </w:rPr>
              <w:t>2^-4</w:t>
            </w:r>
          </w:p>
        </w:tc>
        <w:tc>
          <w:tcPr>
            <w:tcW w:w="1215" w:type="dxa"/>
            <w:tcBorders>
              <w:top w:val="single" w:sz="6" w:space="0" w:color="auto"/>
              <w:left w:val="single" w:sz="6" w:space="0" w:color="auto"/>
              <w:bottom w:val="single" w:sz="6" w:space="0" w:color="auto"/>
              <w:right w:val="single" w:sz="6" w:space="0" w:color="auto"/>
            </w:tcBorders>
          </w:tcPr>
          <w:p w:rsidR="00E04B21" w:rsidRDefault="00E04B21"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E04B21" w:rsidRDefault="00E04B21" w:rsidP="00F957FA">
            <w:pPr>
              <w:spacing w:before="60"/>
              <w:rPr>
                <w:rFonts w:ascii="Arial" w:hAnsi="Arial" w:cs="Arial"/>
                <w:sz w:val="16"/>
              </w:rPr>
            </w:pPr>
            <w:r>
              <w:rPr>
                <w:rFonts w:ascii="Arial" w:hAnsi="Arial" w:cs="Arial"/>
                <w:sz w:val="16"/>
              </w:rPr>
              <w:t>900</w:t>
            </w:r>
          </w:p>
        </w:tc>
        <w:tc>
          <w:tcPr>
            <w:tcW w:w="2250" w:type="dxa"/>
            <w:tcBorders>
              <w:top w:val="single" w:sz="6" w:space="0" w:color="auto"/>
              <w:left w:val="single" w:sz="6" w:space="0" w:color="auto"/>
              <w:bottom w:val="single" w:sz="6" w:space="0" w:color="auto"/>
              <w:right w:val="single" w:sz="6" w:space="0" w:color="auto"/>
            </w:tcBorders>
          </w:tcPr>
          <w:p w:rsidR="00E04B21" w:rsidRDefault="00E74201" w:rsidP="00F957FA">
            <w:pPr>
              <w:spacing w:before="60"/>
              <w:rPr>
                <w:rFonts w:ascii="Arial" w:hAnsi="Arial" w:cs="Arial"/>
                <w:sz w:val="16"/>
              </w:rPr>
            </w:pPr>
            <w:ins w:id="3" w:author="nzt9hv" w:date="2012-09-24T12:45:00Z">
              <w:r w:rsidRPr="00E74201">
                <w:rPr>
                  <w:rFonts w:ascii="Arial" w:hAnsi="Arial" w:cs="Arial"/>
                  <w:sz w:val="16"/>
                </w:rPr>
                <w:t>VEHSPDLMT_START_SEC_VAR_CLEARED_16</w:t>
              </w:r>
            </w:ins>
          </w:p>
        </w:tc>
      </w:tr>
    </w:tbl>
    <w:p w:rsidR="00BD008B" w:rsidRDefault="00BD008B"/>
    <w:p w:rsidR="004A781C" w:rsidRDefault="004A781C">
      <w:pPr>
        <w:pStyle w:val="Heading3"/>
      </w:pPr>
      <w:r>
        <w:t xml:space="preserve">User defined typedef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r w:rsidR="003C4D3F" w:rsidTr="00F957FA">
        <w:tc>
          <w:tcPr>
            <w:tcW w:w="3348" w:type="dxa"/>
          </w:tcPr>
          <w:p w:rsidR="003C4D3F" w:rsidRDefault="003C4D3F" w:rsidP="00F957FA">
            <w:pPr>
              <w:spacing w:before="60"/>
              <w:rPr>
                <w:rFonts w:ascii="Arial" w:hAnsi="Arial" w:cs="Arial"/>
                <w:sz w:val="16"/>
              </w:rPr>
            </w:pP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rsidTr="00B54589">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B54589">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B54589">
            <w:pPr>
              <w:spacing w:before="60"/>
              <w:rPr>
                <w:rFonts w:ascii="Arial" w:hAnsi="Arial" w:cs="Arial"/>
                <w:sz w:val="16"/>
              </w:rPr>
            </w:pPr>
            <w:r w:rsidRPr="00B54589">
              <w:rPr>
                <w:rFonts w:ascii="Arial" w:hAnsi="Arial" w:cs="Arial"/>
                <w:sz w:val="16"/>
              </w:rPr>
              <w:t>k_PosMaxOfstOne_HwDeg_u12p4</w:t>
            </w:r>
          </w:p>
        </w:tc>
      </w:tr>
      <w:tr w:rsidR="004A781C" w:rsidTr="00B54589">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B54589">
            <w:pPr>
              <w:spacing w:before="60"/>
              <w:rPr>
                <w:rFonts w:ascii="Arial" w:hAnsi="Arial" w:cs="Arial"/>
                <w:sz w:val="16"/>
              </w:rPr>
            </w:pPr>
            <w:r w:rsidRPr="00B54589">
              <w:rPr>
                <w:rFonts w:ascii="Arial" w:hAnsi="Arial" w:cs="Arial"/>
                <w:sz w:val="16"/>
              </w:rPr>
              <w:t>k_PosMaxOfstTwo_HwDeg_u12p4</w:t>
            </w:r>
          </w:p>
        </w:tc>
      </w:tr>
      <w:tr w:rsidR="00B54589" w:rsidTr="00B54589">
        <w:trPr>
          <w:jc w:val="center"/>
        </w:trPr>
        <w:tc>
          <w:tcPr>
            <w:tcW w:w="4608" w:type="dxa"/>
            <w:tcBorders>
              <w:top w:val="single" w:sz="4" w:space="0" w:color="auto"/>
              <w:left w:val="single" w:sz="4" w:space="0" w:color="auto"/>
              <w:bottom w:val="single" w:sz="4" w:space="0" w:color="auto"/>
              <w:right w:val="single" w:sz="4" w:space="0" w:color="auto"/>
            </w:tcBorders>
          </w:tcPr>
          <w:p w:rsidR="00B54589" w:rsidRPr="00B54589" w:rsidRDefault="00B54589">
            <w:pPr>
              <w:spacing w:before="60"/>
              <w:rPr>
                <w:rFonts w:ascii="Arial" w:hAnsi="Arial" w:cs="Arial"/>
                <w:sz w:val="16"/>
              </w:rPr>
            </w:pPr>
            <w:r>
              <w:rPr>
                <w:rFonts w:ascii="Arial" w:hAnsi="Arial" w:cs="Arial"/>
                <w:sz w:val="16"/>
              </w:rPr>
              <w:t>t_MaxAsstTblX_Kph_u9p7[</w:t>
            </w:r>
            <w:r w:rsidRPr="00B54589">
              <w:rPr>
                <w:rFonts w:ascii="Arial" w:hAnsi="Arial" w:cs="Arial"/>
                <w:sz w:val="16"/>
              </w:rPr>
              <w:t>]</w:t>
            </w:r>
          </w:p>
        </w:tc>
      </w:tr>
      <w:tr w:rsidR="00B54589" w:rsidTr="00B54589">
        <w:trPr>
          <w:jc w:val="center"/>
        </w:trPr>
        <w:tc>
          <w:tcPr>
            <w:tcW w:w="4608" w:type="dxa"/>
            <w:tcBorders>
              <w:top w:val="single" w:sz="4" w:space="0" w:color="auto"/>
              <w:left w:val="single" w:sz="4" w:space="0" w:color="auto"/>
              <w:bottom w:val="single" w:sz="4" w:space="0" w:color="auto"/>
              <w:right w:val="single" w:sz="4" w:space="0" w:color="auto"/>
            </w:tcBorders>
          </w:tcPr>
          <w:p w:rsidR="00B54589" w:rsidRPr="00B54589" w:rsidRDefault="00B54589">
            <w:pPr>
              <w:spacing w:before="60"/>
              <w:rPr>
                <w:rFonts w:ascii="Arial" w:hAnsi="Arial" w:cs="Arial"/>
                <w:sz w:val="16"/>
              </w:rPr>
            </w:pPr>
            <w:r w:rsidRPr="00B54589">
              <w:rPr>
                <w:rFonts w:ascii="Arial" w:hAnsi="Arial" w:cs="Arial"/>
                <w:sz w:val="16"/>
              </w:rPr>
              <w:t>t_MaxAsstTblY_MtrNm_u5p11[5]</w:t>
            </w:r>
          </w:p>
        </w:tc>
      </w:tr>
    </w:tbl>
    <w:p w:rsidR="004A781C" w:rsidRDefault="004A781C">
      <w:pPr>
        <w:pStyle w:val="Heading2"/>
      </w:pPr>
      <w:r>
        <w:t>Program(fixed)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FPM_InitFixedPoint_m()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480393" w:rsidP="00F957FA">
            <w:pPr>
              <w:spacing w:before="60"/>
              <w:rPr>
                <w:rFonts w:ascii="Arial" w:hAnsi="Arial" w:cs="Arial"/>
                <w:sz w:val="16"/>
              </w:rPr>
            </w:pPr>
            <w:r w:rsidRPr="00480393">
              <w:rPr>
                <w:rFonts w:ascii="Arial" w:hAnsi="Arial" w:cs="Arial"/>
                <w:sz w:val="16"/>
              </w:rPr>
              <w:t>D_MAXCONF_ULS_F32</w:t>
            </w:r>
          </w:p>
        </w:tc>
        <w:tc>
          <w:tcPr>
            <w:tcW w:w="1680" w:type="dxa"/>
            <w:tcBorders>
              <w:top w:val="single" w:sz="6" w:space="0" w:color="auto"/>
              <w:left w:val="single" w:sz="6" w:space="0" w:color="auto"/>
              <w:bottom w:val="single" w:sz="6" w:space="0" w:color="auto"/>
              <w:right w:val="single" w:sz="6" w:space="0" w:color="auto"/>
            </w:tcBorders>
          </w:tcPr>
          <w:p w:rsidR="00DE4889" w:rsidRDefault="00480393"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480393" w:rsidP="00F957FA">
            <w:pPr>
              <w:spacing w:before="60"/>
              <w:rPr>
                <w:rFonts w:ascii="Arial" w:hAnsi="Arial" w:cs="Arial"/>
                <w:sz w:val="16"/>
              </w:rPr>
            </w:pPr>
            <w:r>
              <w:rPr>
                <w:rFonts w:ascii="Arial" w:hAnsi="Arial" w:cs="Arial"/>
                <w:sz w:val="16"/>
              </w:rPr>
              <w:t>Unitless</w:t>
            </w:r>
          </w:p>
        </w:tc>
        <w:tc>
          <w:tcPr>
            <w:tcW w:w="1680" w:type="dxa"/>
            <w:tcBorders>
              <w:top w:val="single" w:sz="6" w:space="0" w:color="auto"/>
              <w:left w:val="single" w:sz="6" w:space="0" w:color="auto"/>
              <w:bottom w:val="single" w:sz="6" w:space="0" w:color="auto"/>
              <w:right w:val="single" w:sz="6" w:space="0" w:color="auto"/>
            </w:tcBorders>
          </w:tcPr>
          <w:p w:rsidR="00DE4889" w:rsidRDefault="00480393" w:rsidP="00F957FA">
            <w:pPr>
              <w:spacing w:before="60"/>
              <w:rPr>
                <w:rFonts w:ascii="Arial" w:hAnsi="Arial" w:cs="Arial"/>
                <w:sz w:val="16"/>
              </w:rPr>
            </w:pPr>
            <w:r>
              <w:rPr>
                <w:rFonts w:ascii="Arial" w:hAnsi="Arial" w:cs="Arial"/>
                <w:sz w:val="16"/>
              </w:rPr>
              <w:t>1.0</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480393" w:rsidP="00F957FA">
            <w:pPr>
              <w:spacing w:before="60"/>
              <w:rPr>
                <w:rFonts w:ascii="Arial" w:hAnsi="Arial" w:cs="Arial"/>
                <w:sz w:val="16"/>
              </w:rPr>
            </w:pPr>
            <w:r w:rsidRPr="00480393">
              <w:rPr>
                <w:rFonts w:ascii="Arial" w:hAnsi="Arial" w:cs="Arial"/>
                <w:sz w:val="16"/>
              </w:rPr>
              <w:t>D_ASTVEHSPDLMTLOLMT_MTRNM_F32</w:t>
            </w:r>
          </w:p>
        </w:tc>
        <w:tc>
          <w:tcPr>
            <w:tcW w:w="1680" w:type="dxa"/>
            <w:tcBorders>
              <w:top w:val="single" w:sz="6" w:space="0" w:color="auto"/>
              <w:left w:val="single" w:sz="6" w:space="0" w:color="auto"/>
              <w:bottom w:val="single" w:sz="6" w:space="0" w:color="auto"/>
              <w:right w:val="single" w:sz="6" w:space="0" w:color="auto"/>
            </w:tcBorders>
          </w:tcPr>
          <w:p w:rsidR="00DE4889" w:rsidRDefault="00480393" w:rsidP="00F957FA">
            <w:pPr>
              <w:spacing w:before="60"/>
              <w:rPr>
                <w:rFonts w:ascii="Arial" w:hAnsi="Arial" w:cs="Arial"/>
                <w:sz w:val="16"/>
              </w:rPr>
            </w:pPr>
            <w:r w:rsidRPr="00480393">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480393" w:rsidP="00F957FA">
            <w:pPr>
              <w:spacing w:before="60"/>
              <w:rPr>
                <w:rFonts w:ascii="Arial" w:hAnsi="Arial" w:cs="Arial"/>
                <w:sz w:val="16"/>
              </w:rPr>
            </w:pPr>
            <w:r>
              <w:rPr>
                <w:rFonts w:ascii="Arial" w:hAnsi="Arial" w:cs="Arial"/>
                <w:sz w:val="16"/>
              </w:rPr>
              <w:t>MtrNm</w:t>
            </w:r>
          </w:p>
        </w:tc>
        <w:tc>
          <w:tcPr>
            <w:tcW w:w="1680" w:type="dxa"/>
            <w:tcBorders>
              <w:top w:val="single" w:sz="6" w:space="0" w:color="auto"/>
              <w:left w:val="single" w:sz="6" w:space="0" w:color="auto"/>
              <w:bottom w:val="single" w:sz="6" w:space="0" w:color="auto"/>
              <w:right w:val="single" w:sz="6" w:space="0" w:color="auto"/>
            </w:tcBorders>
          </w:tcPr>
          <w:p w:rsidR="00DE4889" w:rsidRDefault="00480393" w:rsidP="00F957FA">
            <w:pPr>
              <w:spacing w:before="60"/>
              <w:rPr>
                <w:rFonts w:ascii="Arial" w:hAnsi="Arial" w:cs="Arial"/>
                <w:sz w:val="16"/>
              </w:rPr>
            </w:pPr>
            <w:r>
              <w:rPr>
                <w:rFonts w:ascii="Arial" w:hAnsi="Arial" w:cs="Arial"/>
                <w:sz w:val="16"/>
              </w:rPr>
              <w:t>0.0</w:t>
            </w:r>
          </w:p>
        </w:tc>
      </w:tr>
      <w:tr w:rsidR="00480393" w:rsidTr="00F957FA">
        <w:tc>
          <w:tcPr>
            <w:tcW w:w="3888" w:type="dxa"/>
            <w:tcBorders>
              <w:top w:val="single" w:sz="6" w:space="0" w:color="auto"/>
              <w:left w:val="single" w:sz="6" w:space="0" w:color="auto"/>
              <w:bottom w:val="single" w:sz="6" w:space="0" w:color="auto"/>
              <w:right w:val="single" w:sz="6" w:space="0" w:color="auto"/>
            </w:tcBorders>
          </w:tcPr>
          <w:p w:rsidR="00480393" w:rsidRPr="00480393" w:rsidRDefault="00480393" w:rsidP="00F957FA">
            <w:pPr>
              <w:spacing w:before="60"/>
              <w:rPr>
                <w:rFonts w:ascii="Arial" w:hAnsi="Arial" w:cs="Arial"/>
                <w:sz w:val="16"/>
              </w:rPr>
            </w:pPr>
            <w:r w:rsidRPr="00480393">
              <w:rPr>
                <w:rFonts w:ascii="Arial" w:hAnsi="Arial" w:cs="Arial"/>
                <w:sz w:val="16"/>
              </w:rPr>
              <w:t>D_ASTVEHSPDLMTHILMT_MTRNM_F32</w:t>
            </w:r>
          </w:p>
        </w:tc>
        <w:tc>
          <w:tcPr>
            <w:tcW w:w="1680" w:type="dxa"/>
            <w:tcBorders>
              <w:top w:val="single" w:sz="6" w:space="0" w:color="auto"/>
              <w:left w:val="single" w:sz="6" w:space="0" w:color="auto"/>
              <w:bottom w:val="single" w:sz="6" w:space="0" w:color="auto"/>
              <w:right w:val="single" w:sz="6" w:space="0" w:color="auto"/>
            </w:tcBorders>
          </w:tcPr>
          <w:p w:rsidR="00480393" w:rsidRDefault="00480393" w:rsidP="00F957FA">
            <w:pPr>
              <w:spacing w:before="60"/>
              <w:rPr>
                <w:rFonts w:ascii="Arial" w:hAnsi="Arial" w:cs="Arial"/>
                <w:sz w:val="16"/>
              </w:rPr>
            </w:pPr>
            <w:r w:rsidRPr="00480393">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480393" w:rsidRDefault="00480393" w:rsidP="00F957FA">
            <w:pPr>
              <w:spacing w:before="60"/>
              <w:rPr>
                <w:rFonts w:ascii="Arial" w:hAnsi="Arial" w:cs="Arial"/>
                <w:sz w:val="16"/>
              </w:rPr>
            </w:pPr>
            <w:r>
              <w:rPr>
                <w:rFonts w:ascii="Arial" w:hAnsi="Arial" w:cs="Arial"/>
                <w:sz w:val="16"/>
              </w:rPr>
              <w:t>MtrNm</w:t>
            </w:r>
          </w:p>
        </w:tc>
        <w:tc>
          <w:tcPr>
            <w:tcW w:w="1680" w:type="dxa"/>
            <w:tcBorders>
              <w:top w:val="single" w:sz="6" w:space="0" w:color="auto"/>
              <w:left w:val="single" w:sz="6" w:space="0" w:color="auto"/>
              <w:bottom w:val="single" w:sz="6" w:space="0" w:color="auto"/>
              <w:right w:val="single" w:sz="6" w:space="0" w:color="auto"/>
            </w:tcBorders>
          </w:tcPr>
          <w:p w:rsidR="00480393" w:rsidRDefault="00480393" w:rsidP="00F957FA">
            <w:pPr>
              <w:spacing w:before="60"/>
              <w:rPr>
                <w:rFonts w:ascii="Arial" w:hAnsi="Arial" w:cs="Arial"/>
                <w:sz w:val="16"/>
              </w:rPr>
            </w:pPr>
            <w:r>
              <w:rPr>
                <w:rFonts w:ascii="Arial" w:hAnsi="Arial" w:cs="Arial"/>
                <w:sz w:val="16"/>
              </w:rPr>
              <w:t>8.8</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B3E94">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3273AF" w:rsidP="008B3E94">
      <w:pPr>
        <w:numPr>
          <w:ilvl w:val="0"/>
          <w:numId w:val="5"/>
        </w:numPr>
        <w:spacing w:after="0"/>
      </w:pPr>
      <w:r w:rsidRPr="003273AF">
        <w:t>IntplVarXY_u16_u16Xu16Y_Cnt</w:t>
      </w:r>
      <w:r>
        <w:t>()</w:t>
      </w:r>
    </w:p>
    <w:p w:rsidR="005D5FE4" w:rsidRDefault="003273AF" w:rsidP="008B3E94">
      <w:pPr>
        <w:numPr>
          <w:ilvl w:val="0"/>
          <w:numId w:val="5"/>
        </w:numPr>
        <w:spacing w:after="0"/>
      </w:pPr>
      <w:r w:rsidRPr="003273AF">
        <w:t>Abs_s16_m</w:t>
      </w:r>
      <w:r>
        <w:t>()</w:t>
      </w:r>
    </w:p>
    <w:p w:rsidR="003273AF" w:rsidRDefault="003273AF" w:rsidP="008B3E94">
      <w:pPr>
        <w:numPr>
          <w:ilvl w:val="0"/>
          <w:numId w:val="5"/>
        </w:numPr>
        <w:spacing w:after="0"/>
      </w:pPr>
      <w:r w:rsidRPr="003273AF">
        <w:t>FPM_FloatToFixed_m</w:t>
      </w:r>
      <w:r>
        <w:t>()</w:t>
      </w:r>
    </w:p>
    <w:p w:rsidR="003273AF" w:rsidRDefault="003273AF" w:rsidP="008B3E94">
      <w:pPr>
        <w:numPr>
          <w:ilvl w:val="0"/>
          <w:numId w:val="5"/>
        </w:numPr>
        <w:spacing w:after="0"/>
      </w:pPr>
      <w:r w:rsidRPr="003273AF">
        <w:t>FPM_FixedToFloat_m</w:t>
      </w:r>
      <w:r>
        <w:t>()</w:t>
      </w:r>
    </w:p>
    <w:p w:rsidR="003273AF" w:rsidRDefault="003273AF" w:rsidP="008B3E94">
      <w:pPr>
        <w:numPr>
          <w:ilvl w:val="0"/>
          <w:numId w:val="5"/>
        </w:numPr>
        <w:spacing w:after="0"/>
      </w:pPr>
      <w:r w:rsidRPr="003273AF">
        <w:t>Limit_m</w:t>
      </w:r>
      <w:r>
        <w:t>()</w:t>
      </w: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DC7E08">
      <w:pPr>
        <w:numPr>
          <w:ilvl w:val="0"/>
          <w:numId w:val="10"/>
        </w:numPr>
        <w:spacing w:after="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5"/>
        <w:gridCol w:w="3923"/>
        <w:gridCol w:w="1132"/>
        <w:gridCol w:w="658"/>
        <w:gridCol w:w="658"/>
        <w:gridCol w:w="658"/>
      </w:tblGrid>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923" w:type="dxa"/>
          </w:tcPr>
          <w:p w:rsidR="00F957FA" w:rsidRDefault="00F957FA" w:rsidP="00F957FA">
            <w:pPr>
              <w:spacing w:before="60"/>
              <w:rPr>
                <w:rFonts w:ascii="Arial" w:hAnsi="Arial" w:cs="Arial"/>
                <w:sz w:val="16"/>
              </w:rPr>
            </w:pPr>
          </w:p>
        </w:tc>
        <w:tc>
          <w:tcPr>
            <w:tcW w:w="113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UTP Tol.</w:t>
            </w: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F957FA" w:rsidRDefault="00F957FA" w:rsidP="00F957FA">
            <w:pPr>
              <w:spacing w:before="60"/>
              <w:rPr>
                <w:rFonts w:ascii="Arial" w:hAnsi="Arial" w:cs="Arial"/>
                <w:sz w:val="16"/>
              </w:rPr>
            </w:pP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p>
        </w:tc>
        <w:tc>
          <w:tcPr>
            <w:tcW w:w="3923" w:type="dxa"/>
          </w:tcPr>
          <w:p w:rsidR="00F957FA" w:rsidRDefault="00F957FA" w:rsidP="00F957FA">
            <w:pPr>
              <w:spacing w:before="60"/>
              <w:rPr>
                <w:rFonts w:ascii="Arial" w:hAnsi="Arial" w:cs="Arial"/>
                <w:sz w:val="16"/>
              </w:rPr>
            </w:pP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923" w:type="dxa"/>
          </w:tcPr>
          <w:p w:rsidR="00F957FA" w:rsidRDefault="00F957FA" w:rsidP="00F957FA">
            <w:pPr>
              <w:spacing w:before="60"/>
              <w:rPr>
                <w:rFonts w:ascii="Arial" w:hAnsi="Arial" w:cs="Arial"/>
                <w:sz w:val="16"/>
              </w:rPr>
            </w:pP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r>
    </w:tbl>
    <w:p w:rsidR="001B60DF" w:rsidRDefault="001B60DF" w:rsidP="001B60DF">
      <w:pPr>
        <w:pStyle w:val="Heading4"/>
      </w:pPr>
      <w:r>
        <w:t>Description</w:t>
      </w:r>
    </w:p>
    <w:p w:rsidR="001B60DF" w:rsidRDefault="001B60DF" w:rsidP="001B60DF">
      <w:pPr>
        <w:spacing w:after="0"/>
      </w:pPr>
    </w:p>
    <w:p w:rsidR="001B60DF" w:rsidRDefault="001B60DF" w:rsidP="008B3E94">
      <w:pPr>
        <w:spacing w:after="0"/>
      </w:pPr>
    </w:p>
    <w:p w:rsidR="008F6DBB" w:rsidRDefault="008F6DBB" w:rsidP="008B3E94">
      <w:pPr>
        <w:spacing w:after="0"/>
      </w:pPr>
    </w:p>
    <w:p w:rsidR="008B3E94" w:rsidRDefault="008B3E94" w:rsidP="008B3E94">
      <w:pPr>
        <w:pStyle w:val="Heading2"/>
      </w:pPr>
      <w:r>
        <w:t>Local Functions/Macros Used by this MDD only</w:t>
      </w:r>
    </w:p>
    <w:p w:rsidR="008B3E94" w:rsidRDefault="008B3E94" w:rsidP="008B3E94">
      <w:pPr>
        <w:pStyle w:val="Heading3"/>
      </w:pPr>
      <w:r>
        <w:t>Local Function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3"/>
        <w:gridCol w:w="3875"/>
        <w:gridCol w:w="1159"/>
        <w:gridCol w:w="607"/>
        <w:gridCol w:w="607"/>
        <w:gridCol w:w="607"/>
      </w:tblGrid>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875" w:type="dxa"/>
          </w:tcPr>
          <w:p w:rsidR="00F957FA" w:rsidRDefault="00F957FA" w:rsidP="00F957FA">
            <w:pPr>
              <w:spacing w:before="60"/>
              <w:rPr>
                <w:rFonts w:ascii="Arial" w:hAnsi="Arial" w:cs="Arial"/>
                <w:sz w:val="16"/>
              </w:rPr>
            </w:pPr>
          </w:p>
        </w:tc>
        <w:tc>
          <w:tcPr>
            <w:tcW w:w="1159"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UTP Tol.</w:t>
            </w: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875" w:type="dxa"/>
          </w:tcPr>
          <w:p w:rsidR="00F957FA" w:rsidRDefault="00F957FA" w:rsidP="00F957FA">
            <w:pPr>
              <w:spacing w:before="60"/>
              <w:rPr>
                <w:rFonts w:ascii="Arial" w:hAnsi="Arial" w:cs="Arial"/>
                <w:sz w:val="16"/>
              </w:rPr>
            </w:pP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p>
        </w:tc>
        <w:tc>
          <w:tcPr>
            <w:tcW w:w="3875" w:type="dxa"/>
          </w:tcPr>
          <w:p w:rsidR="00F957FA" w:rsidRDefault="00F957FA" w:rsidP="00F957FA">
            <w:pPr>
              <w:spacing w:before="60"/>
              <w:rPr>
                <w:rFonts w:ascii="Arial" w:hAnsi="Arial" w:cs="Arial"/>
                <w:sz w:val="16"/>
              </w:rPr>
            </w:pP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875" w:type="dxa"/>
          </w:tcPr>
          <w:p w:rsidR="00F957FA" w:rsidRDefault="00F957FA" w:rsidP="00F957FA">
            <w:pPr>
              <w:spacing w:before="60"/>
              <w:rPr>
                <w:rFonts w:ascii="Arial" w:hAnsi="Arial" w:cs="Arial"/>
                <w:sz w:val="16"/>
              </w:rPr>
            </w:pP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r>
    </w:tbl>
    <w:p w:rsidR="008B3E94" w:rsidRDefault="008B3E94" w:rsidP="008B3E94">
      <w:pPr>
        <w:pStyle w:val="Heading4"/>
      </w:pPr>
      <w:r>
        <w:t>Description</w:t>
      </w:r>
    </w:p>
    <w:p w:rsidR="008B3E94" w:rsidRDefault="008B3E94" w:rsidP="008B3E94"/>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713A4F" w:rsidRPr="004B5BE2" w:rsidTr="00F957FA">
        <w:trPr>
          <w:trHeight w:val="341"/>
        </w:trPr>
        <w:tc>
          <w:tcPr>
            <w:tcW w:w="4455" w:type="dxa"/>
            <w:vAlign w:val="center"/>
          </w:tcPr>
          <w:p w:rsidR="00713A4F" w:rsidRPr="004B5BE2" w:rsidRDefault="00713A4F" w:rsidP="005A3CAE">
            <w:pPr>
              <w:spacing w:before="100" w:beforeAutospacing="1" w:after="100" w:afterAutospacing="1"/>
              <w:rPr>
                <w:rFonts w:ascii="Arial" w:hAnsi="Arial" w:cs="Arial"/>
                <w:sz w:val="16"/>
                <w:szCs w:val="16"/>
              </w:rPr>
            </w:pPr>
            <w:r w:rsidRPr="00E04B21">
              <w:rPr>
                <w:rFonts w:ascii="Arial" w:hAnsi="Arial" w:cs="Arial"/>
                <w:sz w:val="16"/>
                <w:szCs w:val="16"/>
              </w:rPr>
              <w:t>VehSpd_Kph_f32</w:t>
            </w:r>
          </w:p>
        </w:tc>
        <w:tc>
          <w:tcPr>
            <w:tcW w:w="4455" w:type="dxa"/>
            <w:vAlign w:val="center"/>
          </w:tcPr>
          <w:p w:rsidR="00713A4F" w:rsidRPr="004B5BE2" w:rsidRDefault="00713A4F" w:rsidP="00F957FA">
            <w:pPr>
              <w:spacing w:before="100" w:beforeAutospacing="1" w:after="100" w:afterAutospacing="1"/>
              <w:rPr>
                <w:rFonts w:ascii="Arial" w:hAnsi="Arial" w:cs="Arial"/>
                <w:sz w:val="16"/>
                <w:szCs w:val="16"/>
              </w:rPr>
            </w:pPr>
            <w:r>
              <w:rPr>
                <w:rFonts w:ascii="Arial" w:hAnsi="Arial" w:cs="Arial"/>
                <w:sz w:val="16"/>
                <w:szCs w:val="16"/>
              </w:rPr>
              <w:t>0.0</w:t>
            </w:r>
          </w:p>
        </w:tc>
      </w:tr>
      <w:tr w:rsidR="00713A4F" w:rsidRPr="004B5BE2" w:rsidTr="00F957FA">
        <w:trPr>
          <w:trHeight w:val="341"/>
        </w:trPr>
        <w:tc>
          <w:tcPr>
            <w:tcW w:w="4455" w:type="dxa"/>
            <w:vAlign w:val="center"/>
          </w:tcPr>
          <w:p w:rsidR="00713A4F" w:rsidRDefault="00713A4F" w:rsidP="005A3CAE">
            <w:pPr>
              <w:spacing w:before="100" w:beforeAutospacing="1" w:after="100" w:afterAutospacing="1"/>
              <w:rPr>
                <w:rFonts w:ascii="Arial" w:hAnsi="Arial" w:cs="Arial"/>
                <w:sz w:val="16"/>
                <w:szCs w:val="16"/>
              </w:rPr>
            </w:pPr>
            <w:r w:rsidRPr="00E04B21">
              <w:rPr>
                <w:rFonts w:ascii="Arial" w:hAnsi="Arial" w:cs="Arial"/>
                <w:sz w:val="16"/>
                <w:szCs w:val="16"/>
              </w:rPr>
              <w:t>HwPos_HwDeg_f32</w:t>
            </w:r>
          </w:p>
        </w:tc>
        <w:tc>
          <w:tcPr>
            <w:tcW w:w="4455" w:type="dxa"/>
            <w:vAlign w:val="center"/>
          </w:tcPr>
          <w:p w:rsidR="00713A4F" w:rsidRPr="004B5BE2" w:rsidRDefault="00713A4F" w:rsidP="00F957FA">
            <w:pPr>
              <w:spacing w:before="100" w:beforeAutospacing="1" w:after="100" w:afterAutospacing="1"/>
              <w:rPr>
                <w:rFonts w:ascii="Arial" w:hAnsi="Arial" w:cs="Arial"/>
                <w:sz w:val="16"/>
                <w:szCs w:val="16"/>
              </w:rPr>
            </w:pPr>
            <w:r>
              <w:rPr>
                <w:rFonts w:ascii="Arial" w:hAnsi="Arial" w:cs="Arial"/>
                <w:sz w:val="16"/>
                <w:szCs w:val="16"/>
              </w:rPr>
              <w:t>0.0</w:t>
            </w:r>
          </w:p>
        </w:tc>
      </w:tr>
      <w:tr w:rsidR="00713A4F" w:rsidRPr="004B5BE2" w:rsidTr="00F957FA">
        <w:trPr>
          <w:trHeight w:val="341"/>
        </w:trPr>
        <w:tc>
          <w:tcPr>
            <w:tcW w:w="4455" w:type="dxa"/>
            <w:vAlign w:val="center"/>
          </w:tcPr>
          <w:p w:rsidR="00713A4F" w:rsidRPr="00E04B21" w:rsidRDefault="00713A4F" w:rsidP="005A3CAE">
            <w:pPr>
              <w:spacing w:before="100" w:beforeAutospacing="1" w:after="100" w:afterAutospacing="1"/>
              <w:rPr>
                <w:rFonts w:ascii="Arial" w:hAnsi="Arial" w:cs="Arial"/>
                <w:sz w:val="16"/>
                <w:szCs w:val="16"/>
              </w:rPr>
            </w:pPr>
            <w:r w:rsidRPr="00E04B21">
              <w:rPr>
                <w:rFonts w:ascii="Arial" w:hAnsi="Arial" w:cs="Arial"/>
                <w:sz w:val="16"/>
                <w:szCs w:val="16"/>
              </w:rPr>
              <w:t>HwPosAuth_Uls_f32</w:t>
            </w:r>
          </w:p>
        </w:tc>
        <w:tc>
          <w:tcPr>
            <w:tcW w:w="4455" w:type="dxa"/>
            <w:vAlign w:val="center"/>
          </w:tcPr>
          <w:p w:rsidR="00713A4F" w:rsidRPr="004B5BE2" w:rsidRDefault="00713A4F" w:rsidP="00F957FA">
            <w:pPr>
              <w:spacing w:before="100" w:beforeAutospacing="1" w:after="100" w:afterAutospacing="1"/>
              <w:rPr>
                <w:rFonts w:ascii="Arial" w:hAnsi="Arial" w:cs="Arial"/>
                <w:sz w:val="16"/>
                <w:szCs w:val="16"/>
              </w:rPr>
            </w:pPr>
            <w:r>
              <w:rPr>
                <w:rFonts w:ascii="Arial" w:hAnsi="Arial" w:cs="Arial"/>
                <w:sz w:val="16"/>
                <w:szCs w:val="16"/>
              </w:rPr>
              <w:t>0.0</w:t>
            </w:r>
          </w:p>
        </w:tc>
      </w:tr>
      <w:tr w:rsidR="00713A4F" w:rsidRPr="004B5BE2" w:rsidTr="00F957FA">
        <w:trPr>
          <w:trHeight w:val="341"/>
        </w:trPr>
        <w:tc>
          <w:tcPr>
            <w:tcW w:w="4455" w:type="dxa"/>
            <w:vAlign w:val="center"/>
          </w:tcPr>
          <w:p w:rsidR="00713A4F" w:rsidRPr="00E04B21" w:rsidRDefault="00713A4F" w:rsidP="005A3CAE">
            <w:pPr>
              <w:spacing w:before="100" w:beforeAutospacing="1" w:after="100" w:afterAutospacing="1"/>
              <w:rPr>
                <w:rFonts w:ascii="Arial" w:hAnsi="Arial" w:cs="Arial"/>
                <w:sz w:val="16"/>
                <w:szCs w:val="16"/>
              </w:rPr>
            </w:pPr>
            <w:r w:rsidRPr="00E04B21">
              <w:rPr>
                <w:rFonts w:ascii="Arial" w:hAnsi="Arial" w:cs="Arial"/>
                <w:sz w:val="16"/>
                <w:szCs w:val="16"/>
              </w:rPr>
              <w:t>CWPosition_HwDeg_f32</w:t>
            </w:r>
          </w:p>
        </w:tc>
        <w:tc>
          <w:tcPr>
            <w:tcW w:w="4455" w:type="dxa"/>
            <w:vAlign w:val="center"/>
          </w:tcPr>
          <w:p w:rsidR="00713A4F" w:rsidRPr="004B5BE2" w:rsidRDefault="00713A4F" w:rsidP="00F957FA">
            <w:pPr>
              <w:spacing w:before="100" w:beforeAutospacing="1" w:after="100" w:afterAutospacing="1"/>
              <w:rPr>
                <w:rFonts w:ascii="Arial" w:hAnsi="Arial" w:cs="Arial"/>
                <w:sz w:val="16"/>
                <w:szCs w:val="16"/>
              </w:rPr>
            </w:pPr>
            <w:r>
              <w:rPr>
                <w:rFonts w:ascii="Arial" w:hAnsi="Arial" w:cs="Arial"/>
                <w:sz w:val="16"/>
                <w:szCs w:val="16"/>
              </w:rPr>
              <w:t>0.0</w:t>
            </w:r>
          </w:p>
        </w:tc>
      </w:tr>
      <w:tr w:rsidR="00713A4F" w:rsidRPr="004B5BE2" w:rsidTr="00F957FA">
        <w:trPr>
          <w:trHeight w:val="341"/>
        </w:trPr>
        <w:tc>
          <w:tcPr>
            <w:tcW w:w="4455" w:type="dxa"/>
            <w:vAlign w:val="center"/>
          </w:tcPr>
          <w:p w:rsidR="00713A4F" w:rsidRPr="00E04B21" w:rsidRDefault="00713A4F" w:rsidP="005A3CAE">
            <w:pPr>
              <w:spacing w:before="100" w:beforeAutospacing="1" w:after="100" w:afterAutospacing="1"/>
              <w:rPr>
                <w:rFonts w:ascii="Arial" w:hAnsi="Arial" w:cs="Arial"/>
                <w:sz w:val="16"/>
                <w:szCs w:val="16"/>
              </w:rPr>
            </w:pPr>
            <w:r w:rsidRPr="00E04B21">
              <w:rPr>
                <w:rFonts w:ascii="Arial" w:hAnsi="Arial" w:cs="Arial"/>
                <w:sz w:val="16"/>
                <w:szCs w:val="16"/>
              </w:rPr>
              <w:t>CCWPosition_HwDeg_f32</w:t>
            </w:r>
          </w:p>
        </w:tc>
        <w:tc>
          <w:tcPr>
            <w:tcW w:w="4455" w:type="dxa"/>
            <w:vAlign w:val="center"/>
          </w:tcPr>
          <w:p w:rsidR="00713A4F" w:rsidRPr="004B5BE2" w:rsidRDefault="00713A4F" w:rsidP="00F957FA">
            <w:pPr>
              <w:spacing w:before="100" w:beforeAutospacing="1" w:after="100" w:afterAutospacing="1"/>
              <w:rPr>
                <w:rFonts w:ascii="Arial" w:hAnsi="Arial" w:cs="Arial"/>
                <w:sz w:val="16"/>
                <w:szCs w:val="16"/>
              </w:rPr>
            </w:pPr>
            <w:r>
              <w:rPr>
                <w:rFonts w:ascii="Arial" w:hAnsi="Arial" w:cs="Arial"/>
                <w:sz w:val="16"/>
                <w:szCs w:val="16"/>
              </w:rPr>
              <w:t>0.0</w:t>
            </w:r>
          </w:p>
        </w:tc>
      </w:tr>
      <w:tr w:rsidR="00713A4F" w:rsidRPr="004B5BE2" w:rsidTr="00F957FA">
        <w:trPr>
          <w:trHeight w:val="341"/>
        </w:trPr>
        <w:tc>
          <w:tcPr>
            <w:tcW w:w="4455" w:type="dxa"/>
            <w:vAlign w:val="center"/>
          </w:tcPr>
          <w:p w:rsidR="00713A4F" w:rsidRPr="00E04B21" w:rsidRDefault="00713A4F" w:rsidP="005A3CAE">
            <w:pPr>
              <w:spacing w:before="100" w:beforeAutospacing="1" w:after="100" w:afterAutospacing="1"/>
              <w:rPr>
                <w:rFonts w:ascii="Arial" w:hAnsi="Arial" w:cs="Arial"/>
                <w:sz w:val="16"/>
                <w:szCs w:val="16"/>
              </w:rPr>
            </w:pPr>
            <w:r w:rsidRPr="00713A4F">
              <w:rPr>
                <w:rFonts w:ascii="Arial" w:hAnsi="Arial" w:cs="Arial"/>
                <w:sz w:val="16"/>
                <w:szCs w:val="16"/>
              </w:rPr>
              <w:t>AstVehSpdLimit_MtrNm_f32</w:t>
            </w:r>
          </w:p>
        </w:tc>
        <w:tc>
          <w:tcPr>
            <w:tcW w:w="4455" w:type="dxa"/>
            <w:vAlign w:val="center"/>
          </w:tcPr>
          <w:p w:rsidR="00713A4F" w:rsidRPr="004B5BE2" w:rsidRDefault="00713A4F" w:rsidP="00F957FA">
            <w:pPr>
              <w:spacing w:before="100" w:beforeAutospacing="1" w:after="100" w:afterAutospacing="1"/>
              <w:rPr>
                <w:rFonts w:ascii="Arial" w:hAnsi="Arial" w:cs="Arial"/>
                <w:sz w:val="16"/>
                <w:szCs w:val="16"/>
              </w:rPr>
            </w:pPr>
            <w:r>
              <w:rPr>
                <w:rFonts w:ascii="Arial" w:hAnsi="Arial" w:cs="Arial"/>
                <w:sz w:val="16"/>
                <w:szCs w:val="16"/>
              </w:rPr>
              <w:t>8.8</w:t>
            </w:r>
          </w:p>
        </w:tc>
      </w:tr>
    </w:tbl>
    <w:p w:rsidR="002C03D8" w:rsidRPr="002C03D8" w:rsidRDefault="002C03D8" w:rsidP="002C03D8"/>
    <w:p w:rsidR="004A781C" w:rsidRDefault="004A781C">
      <w:pPr>
        <w:pStyle w:val="Heading2"/>
      </w:pPr>
      <w:r>
        <w:t>Initialization Functions</w:t>
      </w:r>
    </w:p>
    <w:p w:rsidR="004A781C" w:rsidRDefault="00A13DBD">
      <w:r>
        <w:t>None</w:t>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136A2C">
          <w:t>VehSpdLmt</w:t>
        </w:r>
      </w:fldSimple>
      <w:r>
        <w:t>_Per</w:t>
      </w:r>
      <w:r w:rsidR="006767F0">
        <w:t>1</w:t>
      </w:r>
    </w:p>
    <w:p w:rsidR="004A781C" w:rsidRDefault="004A781C">
      <w:pPr>
        <w:pStyle w:val="Heading4"/>
      </w:pPr>
      <w:r>
        <w:t>Design Rationale</w:t>
      </w:r>
    </w:p>
    <w:p w:rsidR="004A781C" w:rsidRDefault="00B7084B">
      <w:r>
        <w:t>None</w:t>
      </w:r>
    </w:p>
    <w:p w:rsidR="004A781C" w:rsidRDefault="004A781C">
      <w:pPr>
        <w:pStyle w:val="Heading4"/>
      </w:pPr>
      <w:r>
        <w:t>Program Flow Start</w:t>
      </w:r>
    </w:p>
    <w:p w:rsidR="004A781C" w:rsidDel="00E74201" w:rsidRDefault="00B7084B">
      <w:pPr>
        <w:rPr>
          <w:del w:id="4" w:author="nzt9hv" w:date="2012-09-24T12:46:00Z"/>
        </w:rPr>
      </w:pPr>
      <w:del w:id="5" w:author="nzt9hv" w:date="2012-09-24T12:46:00Z">
        <w:r w:rsidDel="00E74201">
          <w:delText>None</w:delText>
        </w:r>
      </w:del>
      <w:ins w:id="6" w:author="nzt9hv" w:date="2012-09-24T12:46:00Z">
        <w:r w:rsidR="00E74201" w:rsidRPr="00E74201">
          <w:t>Rte_Call_VehSpdLmt_Per1_CP0_CheckpointReached()</w:t>
        </w:r>
      </w:ins>
    </w:p>
    <w:p w:rsidR="004A781C" w:rsidRDefault="004A781C">
      <w:pPr>
        <w:pStyle w:val="Heading4"/>
      </w:pPr>
      <w:r>
        <w:t>Store Module Inputs to Local copies</w:t>
      </w:r>
    </w:p>
    <w:p w:rsidR="00081D40" w:rsidRDefault="00081D40" w:rsidP="00081D40">
      <w:r>
        <w:t>HwPosAuth_Uls_T_f32 = Rte_IRead_VehSpdLmt_Per1_HwPosAuth_Uls_f32()</w:t>
      </w:r>
    </w:p>
    <w:p w:rsidR="00081D40" w:rsidRDefault="00081D40" w:rsidP="00081D40">
      <w:r>
        <w:t xml:space="preserve"> HwPos_HwDeg_T_f32 = Rte_IRead_VehSpdLmt_Per1_HwPos_HwDeg_f32()</w:t>
      </w:r>
    </w:p>
    <w:p w:rsidR="00081D40" w:rsidRDefault="00081D40" w:rsidP="00081D40">
      <w:r>
        <w:t xml:space="preserve"> VehSpd_Kph_T_f32 = Rte_IRead_VehSpdLmt_Per1_VehSpd_Kph_f32()</w:t>
      </w:r>
    </w:p>
    <w:p w:rsidR="00081D40" w:rsidRDefault="00081D40" w:rsidP="00081D40">
      <w:r>
        <w:t xml:space="preserve"> CCWEOTPos_HwDeg_T_f32 = Rte_IRead_VehSpdLmt_Per1_CCWPosition_HwDeg_f32()</w:t>
      </w:r>
    </w:p>
    <w:p w:rsidR="004A781C" w:rsidRDefault="00081D40" w:rsidP="00081D40">
      <w:r>
        <w:t xml:space="preserve"> CWEOTPos_HwDeg_T_f32 = Rte_IRead_VehSpdLmt_Per1_CWPosition_HwDeg_f32()</w:t>
      </w:r>
    </w:p>
    <w:p w:rsidR="004A781C" w:rsidRDefault="00F57C7E">
      <w:pPr>
        <w:pStyle w:val="Heading4"/>
      </w:pPr>
      <w:r>
        <w:lastRenderedPageBreak/>
        <w:t>Processing</w:t>
      </w:r>
    </w:p>
    <w:p w:rsidR="004A781C" w:rsidRDefault="00F57C7E">
      <w:r>
        <w:object w:dxaOrig="10216" w:dyaOrig="13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4pt;height:553.55pt" o:ole="">
            <v:imagedata r:id="rId8" o:title=""/>
          </v:shape>
          <o:OLEObject Type="Embed" ProgID="Visio.Drawing.11" ShapeID="_x0000_i1025" DrawAspect="Content" ObjectID="_1409996182" r:id="rId9"/>
        </w:object>
      </w:r>
    </w:p>
    <w:p w:rsidR="004A781C" w:rsidRDefault="004A781C">
      <w:pPr>
        <w:pStyle w:val="Heading4"/>
      </w:pPr>
      <w:r>
        <w:lastRenderedPageBreak/>
        <w:t>Store Local copy of outputs into Module Outputs</w:t>
      </w:r>
    </w:p>
    <w:p w:rsidR="004A781C" w:rsidRDefault="00F57C7E">
      <w:r w:rsidRPr="00F57C7E">
        <w:t>Rte_IWrite_VehSpdLmt_Per1_AstVehSpdLimit_MtrNm_f32(AstVehSpdLimit_MtrNm_f32)</w:t>
      </w:r>
    </w:p>
    <w:p w:rsidR="004A781C" w:rsidRDefault="004A781C">
      <w:pPr>
        <w:pStyle w:val="Heading4"/>
      </w:pPr>
      <w:r>
        <w:t>Program Flow End</w:t>
      </w:r>
    </w:p>
    <w:p w:rsidR="004A781C" w:rsidDel="00E74201" w:rsidRDefault="00E74201">
      <w:pPr>
        <w:rPr>
          <w:del w:id="7" w:author="nzt9hv" w:date="2012-09-24T12:46:00Z"/>
        </w:rPr>
      </w:pPr>
      <w:ins w:id="8" w:author="nzt9hv" w:date="2012-09-24T12:46:00Z">
        <w:r w:rsidRPr="00E74201">
          <w:t>Rte_Call_VehSpdLmt_Per1_CP</w:t>
        </w:r>
        <w:r>
          <w:t>1</w:t>
        </w:r>
        <w:r w:rsidRPr="00E74201">
          <w:t>_CheckpointReached()</w:t>
        </w:r>
      </w:ins>
      <w:del w:id="9" w:author="nzt9hv" w:date="2012-09-24T12:46:00Z">
        <w:r w:rsidR="00F57C7E" w:rsidDel="00E74201">
          <w:delText>None</w:delText>
        </w:r>
      </w:del>
    </w:p>
    <w:p w:rsidR="004A781C" w:rsidRDefault="004A781C"/>
    <w:p w:rsidR="004A781C" w:rsidRDefault="004A781C"/>
    <w:p w:rsidR="004A781C" w:rsidRDefault="004A781C">
      <w:pPr>
        <w:pStyle w:val="Heading2"/>
      </w:pPr>
      <w:r>
        <w:br w:type="page"/>
      </w:r>
      <w:r>
        <w:lastRenderedPageBreak/>
        <w:t>Fault Recovery Functions</w:t>
      </w:r>
    </w:p>
    <w:p w:rsidR="00E444F7" w:rsidRDefault="001257BE" w:rsidP="00E444F7">
      <w:r>
        <w:t>None</w:t>
      </w:r>
    </w:p>
    <w:p w:rsidR="004A781C" w:rsidRDefault="004A781C" w:rsidP="00E444F7">
      <w:pPr>
        <w:pStyle w:val="Heading2"/>
      </w:pPr>
      <w:r>
        <w:t>Shutdown Functions</w:t>
      </w:r>
    </w:p>
    <w:p w:rsidR="00E444F7" w:rsidRDefault="001257BE" w:rsidP="00E444F7">
      <w:r>
        <w:t>None</w:t>
      </w:r>
    </w:p>
    <w:p w:rsidR="004A781C" w:rsidRDefault="004A781C" w:rsidP="00E444F7">
      <w:pPr>
        <w:pStyle w:val="Heading2"/>
      </w:pPr>
      <w:r>
        <w:t>Interrupt Functions</w:t>
      </w:r>
    </w:p>
    <w:p w:rsidR="00E444F7" w:rsidRDefault="001257BE" w:rsidP="00E444F7">
      <w:r>
        <w:t>None</w:t>
      </w:r>
    </w:p>
    <w:p w:rsidR="004A781C" w:rsidRDefault="004A781C" w:rsidP="00E444F7">
      <w:pPr>
        <w:pStyle w:val="Heading2"/>
      </w:pPr>
      <w:r>
        <w:t>Serial Communication Functions</w:t>
      </w:r>
    </w:p>
    <w:p w:rsidR="004A781C" w:rsidRDefault="001257BE">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9E1B1A">
      <w:r>
        <w:t>Per1 is required to be run in the forward path</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E925BB" w:rsidP="00F957FA">
            <w:pPr>
              <w:spacing w:before="60"/>
              <w:rPr>
                <w:rFonts w:ascii="Arial" w:hAnsi="Arial" w:cs="Arial"/>
                <w:sz w:val="16"/>
                <w:szCs w:val="16"/>
              </w:rPr>
            </w:pPr>
            <w:r w:rsidRPr="00E925BB">
              <w:rPr>
                <w:rFonts w:ascii="Arial" w:hAnsi="Arial" w:cs="Arial"/>
                <w:sz w:val="16"/>
                <w:szCs w:val="16"/>
              </w:rPr>
              <w:t>VehSpdLmt_Per1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E925BB" w:rsidP="00F957FA">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E925BB"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0714FB">
            <w:pPr>
              <w:spacing w:before="60"/>
              <w:rPr>
                <w:rFonts w:ascii="Arial" w:hAnsi="Arial" w:cs="Arial"/>
                <w:sz w:val="16"/>
              </w:rPr>
            </w:pPr>
            <w:r w:rsidRPr="000714FB">
              <w:rPr>
                <w:rFonts w:ascii="Arial" w:hAnsi="Arial" w:cs="Arial"/>
                <w:sz w:val="16"/>
              </w:rPr>
              <w:t>VehSpdLmt_Per1</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4A781C">
      <w:pPr>
        <w:numPr>
          <w:ilvl w:val="0"/>
          <w:numId w:val="6"/>
        </w:numPr>
      </w:pPr>
      <w:r>
        <w:t>(Item #1)</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A16648">
            <w:pPr>
              <w:spacing w:before="60"/>
              <w:rPr>
                <w:rFonts w:ascii="Arial" w:hAnsi="Arial" w:cs="Arial"/>
                <w:sz w:val="16"/>
              </w:rPr>
            </w:pPr>
            <w:r>
              <w:rPr>
                <w:rFonts w:ascii="Arial" w:hAnsi="Arial" w:cs="Arial"/>
                <w:sz w:val="16"/>
              </w:rPr>
              <w:t>1</w:t>
            </w:r>
          </w:p>
        </w:tc>
        <w:tc>
          <w:tcPr>
            <w:tcW w:w="6210" w:type="dxa"/>
          </w:tcPr>
          <w:p w:rsidR="004A781C" w:rsidRDefault="00A16648">
            <w:pPr>
              <w:spacing w:before="60"/>
              <w:rPr>
                <w:rFonts w:ascii="Arial" w:hAnsi="Arial" w:cs="Arial"/>
                <w:sz w:val="16"/>
              </w:rPr>
            </w:pPr>
            <w:r>
              <w:rPr>
                <w:rFonts w:ascii="Arial" w:hAnsi="Arial" w:cs="Arial"/>
                <w:sz w:val="16"/>
              </w:rPr>
              <w:t>Initial component design</w:t>
            </w:r>
          </w:p>
        </w:tc>
        <w:tc>
          <w:tcPr>
            <w:tcW w:w="1080" w:type="dxa"/>
          </w:tcPr>
          <w:p w:rsidR="004A781C" w:rsidRDefault="00A16648">
            <w:pPr>
              <w:spacing w:before="60"/>
              <w:rPr>
                <w:rFonts w:ascii="Arial" w:hAnsi="Arial" w:cs="Arial"/>
                <w:sz w:val="16"/>
              </w:rPr>
            </w:pPr>
            <w:r>
              <w:rPr>
                <w:rFonts w:ascii="Arial" w:hAnsi="Arial" w:cs="Arial"/>
                <w:sz w:val="16"/>
              </w:rPr>
              <w:t>11/15/11</w:t>
            </w:r>
          </w:p>
        </w:tc>
        <w:tc>
          <w:tcPr>
            <w:tcW w:w="1105" w:type="dxa"/>
          </w:tcPr>
          <w:p w:rsidR="004A781C" w:rsidRDefault="00A16648">
            <w:pPr>
              <w:spacing w:before="60"/>
              <w:rPr>
                <w:rFonts w:ascii="Arial" w:hAnsi="Arial" w:cs="Arial"/>
                <w:sz w:val="16"/>
              </w:rPr>
            </w:pPr>
            <w:r>
              <w:rPr>
                <w:rFonts w:ascii="Arial" w:hAnsi="Arial" w:cs="Arial"/>
                <w:sz w:val="16"/>
              </w:rPr>
              <w:t>LWW</w:t>
            </w:r>
          </w:p>
        </w:tc>
      </w:tr>
      <w:tr w:rsidR="00E74201">
        <w:trPr>
          <w:ins w:id="10" w:author="nzt9hv" w:date="2012-09-24T12:46:00Z"/>
        </w:trPr>
        <w:tc>
          <w:tcPr>
            <w:tcW w:w="616" w:type="dxa"/>
          </w:tcPr>
          <w:p w:rsidR="00E74201" w:rsidRDefault="00E74201">
            <w:pPr>
              <w:spacing w:before="60"/>
              <w:rPr>
                <w:ins w:id="11" w:author="nzt9hv" w:date="2012-09-24T12:46:00Z"/>
                <w:rFonts w:ascii="Arial" w:hAnsi="Arial" w:cs="Arial"/>
                <w:sz w:val="16"/>
              </w:rPr>
            </w:pPr>
            <w:ins w:id="12" w:author="nzt9hv" w:date="2012-09-24T12:46:00Z">
              <w:r>
                <w:rPr>
                  <w:rFonts w:ascii="Arial" w:hAnsi="Arial" w:cs="Arial"/>
                  <w:sz w:val="16"/>
                </w:rPr>
                <w:t>2</w:t>
              </w:r>
            </w:ins>
          </w:p>
        </w:tc>
        <w:tc>
          <w:tcPr>
            <w:tcW w:w="662" w:type="dxa"/>
          </w:tcPr>
          <w:p w:rsidR="00E74201" w:rsidRDefault="00E74201">
            <w:pPr>
              <w:spacing w:before="60"/>
              <w:rPr>
                <w:ins w:id="13" w:author="nzt9hv" w:date="2012-09-24T12:46:00Z"/>
                <w:rFonts w:ascii="Arial" w:hAnsi="Arial" w:cs="Arial"/>
                <w:sz w:val="16"/>
              </w:rPr>
            </w:pPr>
            <w:ins w:id="14" w:author="nzt9hv" w:date="2012-09-24T12:46:00Z">
              <w:r>
                <w:rPr>
                  <w:rFonts w:ascii="Arial" w:hAnsi="Arial" w:cs="Arial"/>
                  <w:sz w:val="16"/>
                </w:rPr>
                <w:t>2</w:t>
              </w:r>
            </w:ins>
          </w:p>
        </w:tc>
        <w:tc>
          <w:tcPr>
            <w:tcW w:w="6210" w:type="dxa"/>
          </w:tcPr>
          <w:p w:rsidR="00E74201" w:rsidRDefault="00E74201">
            <w:pPr>
              <w:spacing w:before="60"/>
              <w:rPr>
                <w:ins w:id="15" w:author="nzt9hv" w:date="2012-09-24T12:46:00Z"/>
                <w:rFonts w:ascii="Arial" w:hAnsi="Arial" w:cs="Arial"/>
                <w:sz w:val="16"/>
              </w:rPr>
            </w:pPr>
            <w:ins w:id="16" w:author="nzt9hv" w:date="2012-09-24T12:47:00Z">
              <w:r>
                <w:rPr>
                  <w:rFonts w:ascii="Arial" w:hAnsi="Arial" w:cs="Arial"/>
                  <w:sz w:val="16"/>
                </w:rPr>
                <w:t>Added checkpoints and memmap software segment is updated for static variables</w:t>
              </w:r>
            </w:ins>
          </w:p>
        </w:tc>
        <w:tc>
          <w:tcPr>
            <w:tcW w:w="1080" w:type="dxa"/>
          </w:tcPr>
          <w:p w:rsidR="00E74201" w:rsidRDefault="00E74201">
            <w:pPr>
              <w:spacing w:before="60"/>
              <w:rPr>
                <w:ins w:id="17" w:author="nzt9hv" w:date="2012-09-24T12:46:00Z"/>
                <w:rFonts w:ascii="Arial" w:hAnsi="Arial" w:cs="Arial"/>
                <w:sz w:val="16"/>
              </w:rPr>
            </w:pPr>
            <w:ins w:id="18" w:author="nzt9hv" w:date="2012-09-24T12:46:00Z">
              <w:r>
                <w:rPr>
                  <w:rFonts w:ascii="Arial" w:hAnsi="Arial" w:cs="Arial"/>
                  <w:sz w:val="16"/>
                </w:rPr>
                <w:t>23-Sep-12</w:t>
              </w:r>
            </w:ins>
          </w:p>
        </w:tc>
        <w:tc>
          <w:tcPr>
            <w:tcW w:w="1105" w:type="dxa"/>
          </w:tcPr>
          <w:p w:rsidR="00E74201" w:rsidRDefault="00E74201">
            <w:pPr>
              <w:spacing w:before="60"/>
              <w:rPr>
                <w:ins w:id="19" w:author="nzt9hv" w:date="2012-09-24T12:46:00Z"/>
                <w:rFonts w:ascii="Arial" w:hAnsi="Arial" w:cs="Arial"/>
                <w:sz w:val="16"/>
              </w:rPr>
            </w:pPr>
            <w:ins w:id="20" w:author="nzt9hv" w:date="2012-09-24T12:46:00Z">
              <w:r>
                <w:rPr>
                  <w:rFonts w:ascii="Arial" w:hAnsi="Arial" w:cs="Arial"/>
                  <w:sz w:val="16"/>
                </w:rPr>
                <w:t>Selva</w:t>
              </w:r>
            </w:ins>
          </w:p>
        </w:tc>
      </w:tr>
    </w:tbl>
    <w:p w:rsidR="00107819" w:rsidRDefault="00107819"/>
    <w:sectPr w:rsidR="00107819" w:rsidSect="00937013">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53A" w:rsidRDefault="0003453A">
      <w:r>
        <w:separator/>
      </w:r>
    </w:p>
  </w:endnote>
  <w:endnote w:type="continuationSeparator" w:id="0">
    <w:p w:rsidR="0003453A" w:rsidRDefault="000345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Footer"/>
    </w:pPr>
    <w:r>
      <w:rPr>
        <w:snapToGrid w:val="0"/>
      </w:rPr>
      <w:tab/>
    </w:r>
    <w:fldSimple w:instr=" DOCPROPERTY &quot;Company&quot;  \* MERGEFORMAT ">
      <w:r w:rsidR="00C058F8" w:rsidRPr="00C058F8">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53A" w:rsidRDefault="0003453A">
      <w:r>
        <w:separator/>
      </w:r>
    </w:p>
  </w:footnote>
  <w:footnote w:type="continuationSeparator" w:id="0">
    <w:p w:rsidR="0003453A" w:rsidRDefault="000345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2B6DBC">
          <w:pPr>
            <w:pStyle w:val="Header"/>
          </w:pPr>
          <w:fldSimple w:instr=" DOCPROPERTY &quot;Document Title&quot;  \* MERGEFORMAT ">
            <w:r w:rsidR="00956D8E">
              <w:t>Vehicle Speed Limiting</w:t>
            </w:r>
          </w:fldSimple>
        </w:p>
        <w:p w:rsidR="00F957FA" w:rsidRDefault="002B6DBC" w:rsidP="001A574F">
          <w:pPr>
            <w:pStyle w:val="Header"/>
            <w:tabs>
              <w:tab w:val="clear" w:pos="4320"/>
              <w:tab w:val="clear" w:pos="8640"/>
              <w:tab w:val="center" w:pos="2592"/>
            </w:tabs>
          </w:pPr>
          <w:fldSimple w:instr=" DOCPROPERTY &quot;Product Line&quot;  \* MERGEFORMAT ">
            <w:r w:rsidR="00956D8E">
              <w:t>Gen II+ EPS EA3</w:t>
            </w:r>
          </w:fldSimple>
          <w:r w:rsidR="00F957FA">
            <w:tab/>
          </w:r>
        </w:p>
      </w:tc>
      <w:tc>
        <w:tcPr>
          <w:tcW w:w="1170" w:type="dxa"/>
        </w:tcPr>
        <w:p w:rsidR="00F957FA" w:rsidRDefault="00F957FA">
          <w:pPr>
            <w:pStyle w:val="Header"/>
          </w:pPr>
          <w:r>
            <w:t>Revision:</w:t>
          </w:r>
        </w:p>
      </w:tc>
      <w:tc>
        <w:tcPr>
          <w:tcW w:w="1350" w:type="dxa"/>
        </w:tcPr>
        <w:p w:rsidR="00F957FA" w:rsidRDefault="00E74201">
          <w:pPr>
            <w:pStyle w:val="Header"/>
          </w:pPr>
          <w:ins w:id="21" w:author="nzt9hv" w:date="2012-09-24T12:44:00Z">
            <w:r>
              <w:t>2</w:t>
            </w:r>
          </w:ins>
          <w:del w:id="22" w:author="nzt9hv" w:date="2012-09-24T12:44:00Z">
            <w:r w:rsidR="002B6DBC" w:rsidDel="00E74201">
              <w:fldChar w:fldCharType="begin"/>
            </w:r>
            <w:r w:rsidR="002B6DBC" w:rsidDel="00E74201">
              <w:delInstrText xml:space="preserve"> DOCPROPERTY "MDDRevNum" \* MERGEFORMAT </w:delInstrText>
            </w:r>
            <w:r w:rsidR="002B6DBC" w:rsidDel="00E74201">
              <w:fldChar w:fldCharType="separate"/>
            </w:r>
            <w:r w:rsidR="00956D8E" w:rsidDel="00E74201">
              <w:delText>1</w:delText>
            </w:r>
            <w:r w:rsidR="002B6DBC" w:rsidDel="00E74201">
              <w:fldChar w:fldCharType="end"/>
            </w:r>
          </w:del>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2B6DBC" w:rsidP="00E74201">
          <w:pPr>
            <w:pStyle w:val="Header"/>
          </w:pPr>
          <w:fldSimple w:instr=" SAVEDATE \@ &quot;d-MMM-yy&quot; \* MERGEFORMAT ">
            <w:ins w:id="23" w:author="nzt9hv" w:date="2012-09-24T12:44:00Z">
              <w:r w:rsidR="00E74201">
                <w:rPr>
                  <w:noProof/>
                </w:rPr>
                <w:t>2</w:t>
              </w:r>
            </w:ins>
            <w:del w:id="24" w:author="nzt9hv" w:date="2012-09-24T12:44:00Z">
              <w:r w:rsidR="00E74201" w:rsidDel="00E74201">
                <w:rPr>
                  <w:noProof/>
                </w:rPr>
                <w:delText>1</w:delText>
              </w:r>
            </w:del>
            <w:r w:rsidR="00E74201">
              <w:rPr>
                <w:noProof/>
              </w:rPr>
              <w:t>3-</w:t>
            </w:r>
            <w:del w:id="25" w:author="nzt9hv" w:date="2012-09-24T12:44:00Z">
              <w:r w:rsidR="00E74201" w:rsidDel="00E74201">
                <w:rPr>
                  <w:noProof/>
                </w:rPr>
                <w:delText>Dec</w:delText>
              </w:r>
            </w:del>
            <w:ins w:id="26" w:author="nzt9hv" w:date="2012-09-24T12:44:00Z">
              <w:r w:rsidR="00E74201">
                <w:rPr>
                  <w:noProof/>
                </w:rPr>
                <w:t>Sep</w:t>
              </w:r>
            </w:ins>
            <w:r w:rsidR="00E74201">
              <w:rPr>
                <w:noProof/>
              </w:rPr>
              <w:t>-1</w:t>
            </w:r>
            <w:del w:id="27" w:author="nzt9hv" w:date="2012-09-24T12:44:00Z">
              <w:r w:rsidR="00E74201" w:rsidDel="00E74201">
                <w:rPr>
                  <w:noProof/>
                </w:rPr>
                <w:delText>1</w:delText>
              </w:r>
            </w:del>
          </w:fldSimple>
          <w:ins w:id="28" w:author="nzt9hv" w:date="2012-09-24T12:44:00Z">
            <w:r w:rsidR="00E74201">
              <w:t>2</w:t>
            </w:r>
          </w:ins>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2B6DBC">
          <w:pPr>
            <w:pStyle w:val="Header"/>
          </w:pPr>
          <w:del w:id="29" w:author="nzt9hv" w:date="2012-09-24T12:45:00Z">
            <w:r w:rsidDel="00E74201">
              <w:fldChar w:fldCharType="begin"/>
            </w:r>
            <w:r w:rsidDel="00E74201">
              <w:delInstrText xml:space="preserve"> USERNAME  \* MERGEFORMAT </w:delInstrText>
            </w:r>
            <w:r w:rsidDel="00E74201">
              <w:fldChar w:fldCharType="separate"/>
            </w:r>
            <w:r w:rsidR="00956D8E" w:rsidDel="00E74201">
              <w:rPr>
                <w:noProof/>
              </w:rPr>
              <w:delText>Lucas Wendling</w:delText>
            </w:r>
            <w:r w:rsidDel="00E74201">
              <w:fldChar w:fldCharType="end"/>
            </w:r>
          </w:del>
          <w:ins w:id="30" w:author="nzt9hv" w:date="2012-09-24T12:45:00Z">
            <w:r w:rsidR="00E74201">
              <w:t>Selva Sengottaiyan</w:t>
            </w:r>
          </w:ins>
        </w:p>
      </w:tc>
      <w:tc>
        <w:tcPr>
          <w:tcW w:w="1170" w:type="dxa"/>
        </w:tcPr>
        <w:p w:rsidR="00F957FA" w:rsidRDefault="00F957FA">
          <w:pPr>
            <w:pStyle w:val="Header"/>
          </w:pPr>
          <w:r>
            <w:t>Page:</w:t>
          </w:r>
        </w:p>
      </w:tc>
      <w:tc>
        <w:tcPr>
          <w:tcW w:w="1350" w:type="dxa"/>
        </w:tcPr>
        <w:p w:rsidR="00F957FA" w:rsidRDefault="002B6DBC">
          <w:pPr>
            <w:pStyle w:val="Header"/>
          </w:pPr>
          <w:r>
            <w:rPr>
              <w:rStyle w:val="PageNumber"/>
            </w:rPr>
            <w:fldChar w:fldCharType="begin"/>
          </w:r>
          <w:r w:rsidR="00F957FA">
            <w:rPr>
              <w:rStyle w:val="PageNumber"/>
            </w:rPr>
            <w:instrText xml:space="preserve"> PAGE </w:instrText>
          </w:r>
          <w:r>
            <w:rPr>
              <w:rStyle w:val="PageNumber"/>
            </w:rPr>
            <w:fldChar w:fldCharType="separate"/>
          </w:r>
          <w:r w:rsidR="00E74201">
            <w:rPr>
              <w:rStyle w:val="PageNumber"/>
              <w:noProof/>
            </w:rPr>
            <w:t>14</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E74201">
            <w:rPr>
              <w:rStyle w:val="PageNumber"/>
              <w:noProof/>
            </w:rPr>
            <w:t>14</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4"/>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36A2C"/>
    <w:rsid w:val="0003453A"/>
    <w:rsid w:val="000714FB"/>
    <w:rsid w:val="00081D40"/>
    <w:rsid w:val="00107819"/>
    <w:rsid w:val="001257BE"/>
    <w:rsid w:val="00136A2C"/>
    <w:rsid w:val="001A31E5"/>
    <w:rsid w:val="001A574F"/>
    <w:rsid w:val="001B60DF"/>
    <w:rsid w:val="001F09B2"/>
    <w:rsid w:val="0020722A"/>
    <w:rsid w:val="00251AC0"/>
    <w:rsid w:val="00254201"/>
    <w:rsid w:val="0025678B"/>
    <w:rsid w:val="002B6DBC"/>
    <w:rsid w:val="002C03D8"/>
    <w:rsid w:val="00315335"/>
    <w:rsid w:val="003273AF"/>
    <w:rsid w:val="0038168E"/>
    <w:rsid w:val="003C4D3F"/>
    <w:rsid w:val="00480393"/>
    <w:rsid w:val="004A454E"/>
    <w:rsid w:val="004A781C"/>
    <w:rsid w:val="005932F2"/>
    <w:rsid w:val="005D5FE4"/>
    <w:rsid w:val="00616853"/>
    <w:rsid w:val="00674ADF"/>
    <w:rsid w:val="006767F0"/>
    <w:rsid w:val="006A0B9F"/>
    <w:rsid w:val="006D33CC"/>
    <w:rsid w:val="006F01A3"/>
    <w:rsid w:val="006F7FCA"/>
    <w:rsid w:val="00703154"/>
    <w:rsid w:val="00706174"/>
    <w:rsid w:val="00713A4F"/>
    <w:rsid w:val="007A69AC"/>
    <w:rsid w:val="008242F0"/>
    <w:rsid w:val="008535B2"/>
    <w:rsid w:val="008B3E94"/>
    <w:rsid w:val="008C6DFF"/>
    <w:rsid w:val="008F6DBB"/>
    <w:rsid w:val="00937013"/>
    <w:rsid w:val="00955F6A"/>
    <w:rsid w:val="00956D8E"/>
    <w:rsid w:val="00957470"/>
    <w:rsid w:val="009B20B2"/>
    <w:rsid w:val="009B58A0"/>
    <w:rsid w:val="009E1B1A"/>
    <w:rsid w:val="00A13DBD"/>
    <w:rsid w:val="00A16648"/>
    <w:rsid w:val="00A57FAA"/>
    <w:rsid w:val="00A754F7"/>
    <w:rsid w:val="00AD731B"/>
    <w:rsid w:val="00B54589"/>
    <w:rsid w:val="00B54697"/>
    <w:rsid w:val="00B7084B"/>
    <w:rsid w:val="00BA7F08"/>
    <w:rsid w:val="00BD008B"/>
    <w:rsid w:val="00BD15D2"/>
    <w:rsid w:val="00BD3DFF"/>
    <w:rsid w:val="00BF364D"/>
    <w:rsid w:val="00C04DD7"/>
    <w:rsid w:val="00C058F8"/>
    <w:rsid w:val="00C35BD3"/>
    <w:rsid w:val="00C72FFA"/>
    <w:rsid w:val="00D72E3B"/>
    <w:rsid w:val="00D94BDD"/>
    <w:rsid w:val="00DC7E08"/>
    <w:rsid w:val="00DE4889"/>
    <w:rsid w:val="00E04B21"/>
    <w:rsid w:val="00E444F7"/>
    <w:rsid w:val="00E5472B"/>
    <w:rsid w:val="00E57C42"/>
    <w:rsid w:val="00E74201"/>
    <w:rsid w:val="00E925BB"/>
    <w:rsid w:val="00EA46BF"/>
    <w:rsid w:val="00ED45CD"/>
    <w:rsid w:val="00F57C7E"/>
    <w:rsid w:val="00F648ED"/>
    <w:rsid w:val="00F82E8E"/>
    <w:rsid w:val="00F957FA"/>
    <w:rsid w:val="00FB2942"/>
    <w:rsid w:val="00FB4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5678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7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zgng4\Desktop\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10</TotalTime>
  <Pages>14</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5930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Lucas Wendling</dc:creator>
  <cp:keywords/>
  <dc:description/>
  <cp:lastModifiedBy>nzt9hv</cp:lastModifiedBy>
  <cp:revision>3</cp:revision>
  <cp:lastPrinted>2011-03-21T13:34:00Z</cp:lastPrinted>
  <dcterms:created xsi:type="dcterms:W3CDTF">2011-12-13T20:56:00Z</dcterms:created>
  <dcterms:modified xsi:type="dcterms:W3CDTF">2012-09-24T16:47:00Z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Vehicle Speed Limiting</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VehSpdLmt</vt:lpwstr>
  </property>
  <property fmtid="{D5CDD505-2E9C-101B-9397-08002B2CF9AE}" pid="6" name="Product Line">
    <vt:lpwstr>Gen II+ EPS EA3</vt:lpwstr>
  </property>
</Properties>
</file>